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368" w:rsidRDefault="00670288">
      <w:r>
        <w:t xml:space="preserve">Suicide and </w:t>
      </w:r>
      <w:r w:rsidRPr="00670288">
        <w:t xml:space="preserve">Job Loss in a Cohort of Michigan Autoworkers  </w:t>
      </w:r>
    </w:p>
    <w:p w:rsidR="00193717" w:rsidRDefault="005C37F2">
      <w:r>
        <w:t xml:space="preserve">In some order: </w:t>
      </w:r>
      <w:proofErr w:type="spellStart"/>
      <w:r w:rsidR="00193717">
        <w:t>Eisen</w:t>
      </w:r>
      <w:proofErr w:type="spellEnd"/>
      <w:r w:rsidR="00193717">
        <w:t xml:space="preserve">, </w:t>
      </w:r>
      <w:proofErr w:type="spellStart"/>
      <w:r w:rsidR="00193717">
        <w:t>Elser</w:t>
      </w:r>
      <w:proofErr w:type="spellEnd"/>
      <w:r w:rsidR="00193717">
        <w:t xml:space="preserve">, Riddell, Chen, Goldman-Mellor, </w:t>
      </w:r>
      <w:proofErr w:type="spellStart"/>
      <w:r>
        <w:t>DuFault</w:t>
      </w:r>
      <w:proofErr w:type="spellEnd"/>
      <w:r w:rsidR="00193717">
        <w:t xml:space="preserve"> </w:t>
      </w:r>
    </w:p>
    <w:p w:rsidR="00670288" w:rsidRDefault="001E73A9" w:rsidP="00670288">
      <w:ins w:id="0" w:author="Kevin Chen" w:date="2020-02-10T10:51:00Z">
        <w:r>
          <w:rPr>
            <w:noProof/>
            <w:lang w:eastAsia="zh-CN"/>
          </w:rPr>
          <w:drawing>
            <wp:anchor distT="0" distB="0" distL="114300" distR="114300" simplePos="0" relativeHeight="251659264" behindDoc="1" locked="0" layoutInCell="1" allowOverlap="1">
              <wp:simplePos x="0" y="0"/>
              <wp:positionH relativeFrom="column">
                <wp:posOffset>9525</wp:posOffset>
              </wp:positionH>
              <wp:positionV relativeFrom="paragraph">
                <wp:posOffset>2854325</wp:posOffset>
              </wp:positionV>
              <wp:extent cx="2200275" cy="1728470"/>
              <wp:effectExtent l="0" t="0" r="9525" b="5080"/>
              <wp:wrapTight wrapText="bothSides">
                <wp:wrapPolygon edited="0">
                  <wp:start x="0" y="0"/>
                  <wp:lineTo x="0" y="21425"/>
                  <wp:lineTo x="21506" y="21425"/>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icide_by_age_jobloss_recent_5.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00275" cy="1728470"/>
                      </a:xfrm>
                      <a:prstGeom prst="rect">
                        <a:avLst/>
                      </a:prstGeom>
                    </pic:spPr>
                  </pic:pic>
                </a:graphicData>
              </a:graphic>
            </wp:anchor>
          </w:drawing>
        </w:r>
      </w:ins>
      <w:del w:id="1" w:author="Kevin Chen" w:date="2020-02-10T10:52:00Z">
        <w:r w:rsidR="005C37F2" w:rsidRPr="005C37F2" w:rsidDel="001E73A9">
          <w:rPr>
            <w:noProof/>
            <w:lang w:eastAsia="zh-CN"/>
          </w:rPr>
          <w:drawing>
            <wp:anchor distT="0" distB="0" distL="114300" distR="114300" simplePos="0" relativeHeight="251658240" behindDoc="1" locked="0" layoutInCell="1" allowOverlap="1" wp14:anchorId="4477ADCB">
              <wp:simplePos x="0" y="0"/>
              <wp:positionH relativeFrom="column">
                <wp:posOffset>-6350</wp:posOffset>
              </wp:positionH>
              <wp:positionV relativeFrom="paragraph">
                <wp:posOffset>3018155</wp:posOffset>
              </wp:positionV>
              <wp:extent cx="2168080" cy="1516961"/>
              <wp:effectExtent l="0" t="0" r="3810" b="7620"/>
              <wp:wrapTight wrapText="bothSides">
                <wp:wrapPolygon edited="0">
                  <wp:start x="0" y="0"/>
                  <wp:lineTo x="0" y="21437"/>
                  <wp:lineTo x="21448" y="21437"/>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8080" cy="1516961"/>
                      </a:xfrm>
                      <a:prstGeom prst="rect">
                        <a:avLst/>
                      </a:prstGeom>
                    </pic:spPr>
                  </pic:pic>
                </a:graphicData>
              </a:graphic>
            </wp:anchor>
          </w:drawing>
        </w:r>
      </w:del>
      <w:r w:rsidR="00670288" w:rsidRPr="00670288">
        <w:t xml:space="preserve">Over the past 20 years, mortality rates for drug overdose and suicide have increased in the U.S. across all ages and ethnic groups, but most dramatically for working aged adults. </w:t>
      </w:r>
      <w:r w:rsidR="00670288">
        <w:t>Coincident with the increases in midlife mortality rates, decline in manufacturing has limited good employment options for many noncollege adults</w:t>
      </w:r>
      <w:r w:rsidR="005C37F2">
        <w:t>:</w:t>
      </w:r>
      <w:r w:rsidR="005C37F2" w:rsidRPr="005C37F2">
        <w:t xml:space="preserve"> 36% of all employed U.S. males worked in manufacturing </w:t>
      </w:r>
      <w:r w:rsidR="005C37F2">
        <w:t xml:space="preserve">in the 1970s </w:t>
      </w:r>
      <w:r w:rsidR="005C37F2" w:rsidRPr="005C37F2">
        <w:t xml:space="preserve">– in 2018, only 15% did. </w:t>
      </w:r>
      <w:r w:rsidR="00670288">
        <w:t xml:space="preserve"> In addition to employing a large proportion of the noncollege workforce, the sector is more spatially concentrated than others, potentially leading to long term economic distress for those who lose these jobs. There is recent evidence supporting the hypothesis that eroding economic opportunity may explain some of the recent increase in mortality d</w:t>
      </w:r>
      <w:bookmarkStart w:id="2" w:name="_GoBack"/>
      <w:bookmarkEnd w:id="2"/>
      <w:r w:rsidR="00670288">
        <w:t>ue to suicide and overdose.</w:t>
      </w:r>
      <w:r w:rsidR="00670288" w:rsidRPr="00670288">
        <w:t xml:space="preserve"> </w:t>
      </w:r>
      <w:r w:rsidR="005C37F2">
        <w:t xml:space="preserve"> </w:t>
      </w:r>
      <w:r w:rsidR="00670288">
        <w:t>W</w:t>
      </w:r>
      <w:r w:rsidR="00670288" w:rsidRPr="00670288">
        <w:t xml:space="preserve">e take advantage of individual-level data collected on a cohort of unionized Michigan autoworkers to examine the association between job </w:t>
      </w:r>
      <w:del w:id="3" w:author="Kevin Chen" w:date="2020-02-10T10:55:00Z">
        <w:r w:rsidR="00670288" w:rsidRPr="00670288" w:rsidDel="00980F22">
          <w:delText xml:space="preserve">loss </w:delText>
        </w:r>
      </w:del>
      <w:ins w:id="4" w:author="Kevin Chen" w:date="2020-02-10T10:55:00Z">
        <w:r w:rsidR="00980F22">
          <w:t>termination</w:t>
        </w:r>
        <w:r w:rsidR="00980F22" w:rsidRPr="00670288">
          <w:t xml:space="preserve"> </w:t>
        </w:r>
      </w:ins>
      <w:r w:rsidR="00670288" w:rsidRPr="00670288">
        <w:t>and risk of suicide and overdose mortality.</w:t>
      </w:r>
      <w:r w:rsidR="00670288">
        <w:t xml:space="preserve"> </w:t>
      </w:r>
      <w:r w:rsidR="005C37F2">
        <w:t xml:space="preserve">All subjects worked at least 3 years in one of 3 Michigan plants and were hired prior to 1982.  </w:t>
      </w:r>
      <w:r w:rsidR="00193717">
        <w:t xml:space="preserve">By restricting </w:t>
      </w:r>
      <w:r w:rsidR="005C37F2">
        <w:t xml:space="preserve">start of </w:t>
      </w:r>
      <w:r w:rsidR="00193717">
        <w:t xml:space="preserve">follow-up </w:t>
      </w:r>
      <w:r w:rsidR="005C37F2">
        <w:t xml:space="preserve">to </w:t>
      </w:r>
      <w:r w:rsidR="00193717">
        <w:t xml:space="preserve">1970, we assume that all job </w:t>
      </w:r>
      <w:ins w:id="5" w:author="Kevin Chen" w:date="2020-02-10T10:55:00Z">
        <w:r w:rsidR="00980F22">
          <w:t>termination under the age of 55</w:t>
        </w:r>
      </w:ins>
      <w:del w:id="6" w:author="Kevin Chen" w:date="2020-02-10T10:55:00Z">
        <w:r w:rsidR="00193717" w:rsidDel="00980F22">
          <w:delText>loss</w:delText>
        </w:r>
      </w:del>
      <w:r w:rsidR="00193717">
        <w:t xml:space="preserve"> was involuntary. </w:t>
      </w:r>
      <w:r w:rsidR="005C37F2" w:rsidRPr="005C37F2">
        <w:t xml:space="preserve">Follow-up </w:t>
      </w:r>
      <w:r w:rsidR="005C37F2">
        <w:t xml:space="preserve">for each subject </w:t>
      </w:r>
      <w:r w:rsidR="005C37F2" w:rsidRPr="005C37F2">
        <w:t xml:space="preserve">begins at leaving work and extends to 2015.  </w:t>
      </w:r>
      <w:r w:rsidR="00670288">
        <w:t xml:space="preserve">Focusing on the subset of </w:t>
      </w:r>
      <w:del w:id="7" w:author="Kevin Chen" w:date="2020-02-10T10:15:00Z">
        <w:r w:rsidR="00193717" w:rsidDel="00461AA1">
          <w:delText>21,</w:delText>
        </w:r>
        <w:r w:rsidR="00670288" w:rsidDel="00461AA1">
          <w:delText xml:space="preserve"> </w:delText>
        </w:r>
        <w:r w:rsidR="00193717" w:rsidDel="00461AA1">
          <w:delText>074</w:delText>
        </w:r>
      </w:del>
      <w:ins w:id="8" w:author="Kevin Chen" w:date="2020-02-10T10:15:00Z">
        <w:r w:rsidR="00461AA1">
          <w:t>26,890</w:t>
        </w:r>
      </w:ins>
      <w:r w:rsidR="00193717">
        <w:t xml:space="preserve"> </w:t>
      </w:r>
      <w:r w:rsidR="00670288">
        <w:t>still employed</w:t>
      </w:r>
      <w:ins w:id="9" w:author="Kevin Chen" w:date="2020-01-13T11:44:00Z">
        <w:r w:rsidR="00060A60">
          <w:t xml:space="preserve"> or not</w:t>
        </w:r>
      </w:ins>
      <w:ins w:id="10" w:author="Kevin Chen" w:date="2020-01-13T11:45:00Z">
        <w:r w:rsidR="00060A60">
          <w:t xml:space="preserve"> yet hired</w:t>
        </w:r>
      </w:ins>
      <w:r w:rsidR="00670288">
        <w:t xml:space="preserve"> in 1970</w:t>
      </w:r>
      <w:r w:rsidR="00193717">
        <w:t xml:space="preserve">, there were </w:t>
      </w:r>
      <w:del w:id="11" w:author="Kevin Chen" w:date="2020-02-10T10:17:00Z">
        <w:r w:rsidR="00193717" w:rsidDel="0038255C">
          <w:delText xml:space="preserve">212 </w:delText>
        </w:r>
      </w:del>
      <w:ins w:id="12" w:author="Kevin Chen" w:date="2020-02-10T10:17:00Z">
        <w:r w:rsidR="0038255C">
          <w:t>213</w:t>
        </w:r>
        <w:r w:rsidR="0038255C">
          <w:t xml:space="preserve"> </w:t>
        </w:r>
      </w:ins>
      <w:r w:rsidR="00193717">
        <w:t>deaths due to suicide (n</w:t>
      </w:r>
      <w:ins w:id="13" w:author="Kevin Chen" w:date="2020-02-10T10:56:00Z">
        <w:r w:rsidR="000607DE">
          <w:t xml:space="preserve"> </w:t>
        </w:r>
      </w:ins>
      <w:r w:rsidR="00193717">
        <w:t>=</w:t>
      </w:r>
      <w:ins w:id="14" w:author="Kevin Chen" w:date="2020-02-10T10:56:00Z">
        <w:r w:rsidR="000607DE">
          <w:t xml:space="preserve"> </w:t>
        </w:r>
      </w:ins>
      <w:del w:id="15" w:author="Kevin Chen" w:date="2020-02-10T10:17:00Z">
        <w:r w:rsidR="00193717" w:rsidDel="0038255C">
          <w:delText>178</w:delText>
        </w:r>
      </w:del>
      <w:ins w:id="16" w:author="Kevin Chen" w:date="2020-02-10T10:17:00Z">
        <w:r w:rsidR="0038255C">
          <w:t>179</w:t>
        </w:r>
      </w:ins>
      <w:r w:rsidR="00193717">
        <w:t>) or overdose (n</w:t>
      </w:r>
      <w:ins w:id="17" w:author="Kevin Chen" w:date="2020-02-10T10:57:00Z">
        <w:r w:rsidR="000607DE">
          <w:t xml:space="preserve"> </w:t>
        </w:r>
      </w:ins>
      <w:r w:rsidR="00193717">
        <w:t>=</w:t>
      </w:r>
      <w:ins w:id="18" w:author="Kevin Chen" w:date="2020-02-10T10:57:00Z">
        <w:r w:rsidR="000607DE">
          <w:t xml:space="preserve"> </w:t>
        </w:r>
      </w:ins>
      <w:r w:rsidR="00193717">
        <w:t xml:space="preserve">34). </w:t>
      </w:r>
      <w:r w:rsidR="005C37F2">
        <w:t xml:space="preserve">Restricting the analysis to males (only </w:t>
      </w:r>
      <w:del w:id="19" w:author="Kevin Chen" w:date="2020-02-10T10:18:00Z">
        <w:r w:rsidR="005C37F2" w:rsidDel="00C75DFE">
          <w:delText xml:space="preserve">10 </w:delText>
        </w:r>
      </w:del>
      <w:ins w:id="20" w:author="Kevin Chen" w:date="2020-02-10T10:18:00Z">
        <w:r w:rsidR="00C75DFE">
          <w:t>12</w:t>
        </w:r>
        <w:r w:rsidR="00C75DFE">
          <w:t xml:space="preserve"> </w:t>
        </w:r>
      </w:ins>
      <w:r w:rsidR="005C37F2">
        <w:t>female cases), w</w:t>
      </w:r>
      <w:r w:rsidR="00670288">
        <w:t xml:space="preserve">e estimated </w:t>
      </w:r>
      <w:del w:id="21" w:author="Kevin Chen" w:date="2020-02-10T10:57:00Z">
        <w:r w:rsidR="001172DC" w:rsidDel="000607DE">
          <w:delText>H</w:delText>
        </w:r>
        <w:r w:rsidR="00670288" w:rsidDel="000607DE">
          <w:delText xml:space="preserve">azard </w:delText>
        </w:r>
      </w:del>
      <w:ins w:id="22" w:author="Kevin Chen" w:date="2020-02-10T10:57:00Z">
        <w:r w:rsidR="000607DE">
          <w:t>hazard</w:t>
        </w:r>
        <w:r w:rsidR="000607DE">
          <w:t xml:space="preserve"> </w:t>
        </w:r>
      </w:ins>
      <w:del w:id="23" w:author="Kevin Chen" w:date="2020-02-10T10:57:00Z">
        <w:r w:rsidR="001172DC" w:rsidDel="000607DE">
          <w:delText>R</w:delText>
        </w:r>
        <w:r w:rsidR="00670288" w:rsidDel="000607DE">
          <w:delText xml:space="preserve">atios </w:delText>
        </w:r>
      </w:del>
      <w:ins w:id="24" w:author="Kevin Chen" w:date="2020-02-10T10:57:00Z">
        <w:r w:rsidR="000607DE">
          <w:t>ratios</w:t>
        </w:r>
        <w:r w:rsidR="000607DE">
          <w:t xml:space="preserve"> </w:t>
        </w:r>
      </w:ins>
      <w:r w:rsidR="001172DC">
        <w:t xml:space="preserve">(HRs) </w:t>
      </w:r>
      <w:r w:rsidR="00670288">
        <w:t>for suicide and age at leaving work</w:t>
      </w:r>
      <w:r w:rsidR="005C37F2">
        <w:t xml:space="preserve">. We </w:t>
      </w:r>
      <w:r w:rsidR="00670288">
        <w:t>defin</w:t>
      </w:r>
      <w:r w:rsidR="005C37F2">
        <w:t>ed</w:t>
      </w:r>
      <w:r w:rsidR="00670288">
        <w:t xml:space="preserve"> retirement as age 55 or older </w:t>
      </w:r>
      <w:r w:rsidR="005C37F2">
        <w:t>and treated leaving work after age 55 as the reference. Cox models were adjusted for plant (1</w:t>
      </w:r>
      <w:proofErr w:type="gramStart"/>
      <w:r w:rsidR="005C37F2">
        <w:t>,2,or</w:t>
      </w:r>
      <w:proofErr w:type="gramEnd"/>
      <w:r w:rsidR="005C37F2">
        <w:t xml:space="preserve"> 3), race (Black or White)</w:t>
      </w:r>
      <w:ins w:id="25" w:author="Kevin Chen" w:date="2020-02-10T10:22:00Z">
        <w:r w:rsidR="00D63E3D">
          <w:t>,</w:t>
        </w:r>
      </w:ins>
      <w:del w:id="26" w:author="Kevin Chen" w:date="2020-02-10T10:22:00Z">
        <w:r w:rsidR="005C37F2" w:rsidDel="00D63E3D">
          <w:delText xml:space="preserve"> and</w:delText>
        </w:r>
      </w:del>
      <w:r w:rsidR="005C37F2">
        <w:t xml:space="preserve"> calendar year of leaving work</w:t>
      </w:r>
      <w:ins w:id="27" w:author="Kevin Chen" w:date="2020-02-10T10:21:00Z">
        <w:r w:rsidR="00837ADD">
          <w:t>, age at hire, and time since leaving work</w:t>
        </w:r>
      </w:ins>
      <w:r w:rsidR="005C37F2">
        <w:t xml:space="preserve">.  </w:t>
      </w:r>
      <w:r w:rsidR="00193717">
        <w:t>Restricting follow-up to 5 years after leaving work, the adjusted HRs</w:t>
      </w:r>
      <w:del w:id="28" w:author="Kevin Chen" w:date="2020-02-10T10:27:00Z">
        <w:r w:rsidR="00193717" w:rsidDel="00873D47">
          <w:delText xml:space="preserve"> </w:delText>
        </w:r>
      </w:del>
      <w:r w:rsidR="00193717">
        <w:t xml:space="preserve"> were </w:t>
      </w:r>
      <w:del w:id="29" w:author="Kevin Chen" w:date="2020-02-10T10:28:00Z">
        <w:r w:rsidR="00193717" w:rsidDel="0013260D">
          <w:delText>1.65</w:delText>
        </w:r>
      </w:del>
      <w:ins w:id="30" w:author="Kevin Chen" w:date="2020-02-10T10:28:00Z">
        <w:r w:rsidR="0013260D">
          <w:t>1.37</w:t>
        </w:r>
      </w:ins>
      <w:r w:rsidR="00193717">
        <w:t xml:space="preserve"> (</w:t>
      </w:r>
      <w:r w:rsidR="001172DC">
        <w:t xml:space="preserve">95%CI: </w:t>
      </w:r>
      <w:del w:id="31" w:author="Kevin Chen" w:date="2020-02-10T10:28:00Z">
        <w:r w:rsidR="00193717" w:rsidDel="0013260D">
          <w:delText>0.98</w:delText>
        </w:r>
      </w:del>
      <w:ins w:id="32" w:author="Kevin Chen" w:date="2020-02-10T10:28:00Z">
        <w:r w:rsidR="0013260D">
          <w:t>0.76</w:t>
        </w:r>
      </w:ins>
      <w:r w:rsidR="00193717">
        <w:t>,</w:t>
      </w:r>
      <w:ins w:id="33" w:author="Kevin Chen" w:date="2020-02-10T10:28:00Z">
        <w:r w:rsidR="0013260D">
          <w:t xml:space="preserve"> </w:t>
        </w:r>
      </w:ins>
      <w:del w:id="34" w:author="Kevin Chen" w:date="2020-02-10T10:28:00Z">
        <w:r w:rsidR="00193717" w:rsidDel="0013260D">
          <w:delText>2.79</w:delText>
        </w:r>
      </w:del>
      <w:ins w:id="35" w:author="Kevin Chen" w:date="2020-02-10T10:28:00Z">
        <w:r w:rsidR="0013260D">
          <w:t>2.46</w:t>
        </w:r>
      </w:ins>
      <w:r w:rsidR="00193717">
        <w:t xml:space="preserve">), </w:t>
      </w:r>
      <w:del w:id="36" w:author="Kevin Chen" w:date="2020-02-10T10:28:00Z">
        <w:r w:rsidR="00193717" w:rsidDel="00A47C35">
          <w:delText>2.84</w:delText>
        </w:r>
      </w:del>
      <w:ins w:id="37" w:author="Kevin Chen" w:date="2020-02-10T10:28:00Z">
        <w:r w:rsidR="00A47C35">
          <w:t>1.90</w:t>
        </w:r>
      </w:ins>
      <w:r w:rsidR="00193717">
        <w:t xml:space="preserve"> (</w:t>
      </w:r>
      <w:del w:id="38" w:author="Kevin Chen" w:date="2020-02-10T10:28:00Z">
        <w:r w:rsidR="00193717" w:rsidDel="00A47C35">
          <w:delText>1.69</w:delText>
        </w:r>
      </w:del>
      <w:ins w:id="39" w:author="Kevin Chen" w:date="2020-02-10T10:28:00Z">
        <w:r w:rsidR="00A47C35">
          <w:t>1.00</w:t>
        </w:r>
      </w:ins>
      <w:r w:rsidR="00193717">
        <w:t xml:space="preserve">, </w:t>
      </w:r>
      <w:del w:id="40" w:author="Kevin Chen" w:date="2020-02-10T10:28:00Z">
        <w:r w:rsidR="00193717" w:rsidDel="00A47C35">
          <w:delText>4.77</w:delText>
        </w:r>
      </w:del>
      <w:ins w:id="41" w:author="Kevin Chen" w:date="2020-02-10T10:28:00Z">
        <w:r w:rsidR="00A47C35">
          <w:t>3.61</w:t>
        </w:r>
      </w:ins>
      <w:r w:rsidR="00193717">
        <w:t xml:space="preserve">), and </w:t>
      </w:r>
      <w:del w:id="42" w:author="Kevin Chen" w:date="2020-02-10T10:28:00Z">
        <w:r w:rsidR="00193717" w:rsidDel="00A47C35">
          <w:delText>2.</w:delText>
        </w:r>
        <w:r w:rsidR="00193717" w:rsidRPr="00193717" w:rsidDel="00A47C35">
          <w:rPr>
            <w:noProof/>
          </w:rPr>
          <w:delText xml:space="preserve"> </w:delText>
        </w:r>
        <w:r w:rsidR="00193717" w:rsidDel="00A47C35">
          <w:delText>01</w:delText>
        </w:r>
      </w:del>
      <w:ins w:id="43" w:author="Kevin Chen" w:date="2020-02-10T10:28:00Z">
        <w:r w:rsidR="00A47C35">
          <w:t>1.62</w:t>
        </w:r>
      </w:ins>
      <w:r w:rsidR="00193717">
        <w:t xml:space="preserve"> (</w:t>
      </w:r>
      <w:del w:id="44" w:author="Kevin Chen" w:date="2020-02-10T10:28:00Z">
        <w:r w:rsidR="00193717" w:rsidDel="00A47C35">
          <w:delText>1.11</w:delText>
        </w:r>
      </w:del>
      <w:ins w:id="45" w:author="Kevin Chen" w:date="2020-02-10T10:28:00Z">
        <w:r w:rsidR="00A47C35">
          <w:t>0.69, 3.83</w:t>
        </w:r>
      </w:ins>
      <w:del w:id="46" w:author="Kevin Chen" w:date="2020-02-10T10:28:00Z">
        <w:r w:rsidR="00193717" w:rsidDel="00B633E0">
          <w:delText>, 3.64</w:delText>
        </w:r>
      </w:del>
      <w:r w:rsidR="00193717">
        <w:t>) for leaving work between ages 40-</w:t>
      </w:r>
      <w:del w:id="47" w:author="Kevin Chen" w:date="2020-02-10T10:27:00Z">
        <w:r w:rsidR="00193717" w:rsidDel="003C2577">
          <w:delText>55</w:delText>
        </w:r>
      </w:del>
      <w:ins w:id="48" w:author="Kevin Chen" w:date="2020-02-10T10:27:00Z">
        <w:r w:rsidR="003C2577">
          <w:t>54</w:t>
        </w:r>
      </w:ins>
      <w:r w:rsidR="00193717">
        <w:t xml:space="preserve">, </w:t>
      </w:r>
      <w:del w:id="49" w:author="Kevin Chen" w:date="2020-02-10T10:27:00Z">
        <w:r w:rsidR="00193717" w:rsidDel="003C2577">
          <w:delText>31</w:delText>
        </w:r>
      </w:del>
      <w:ins w:id="50" w:author="Kevin Chen" w:date="2020-02-10T10:27:00Z">
        <w:r w:rsidR="003C2577">
          <w:t>30</w:t>
        </w:r>
      </w:ins>
      <w:r w:rsidR="00193717">
        <w:t>-</w:t>
      </w:r>
      <w:del w:id="51" w:author="Kevin Chen" w:date="2020-02-10T10:27:00Z">
        <w:r w:rsidR="00193717" w:rsidDel="003C2577">
          <w:delText>40</w:delText>
        </w:r>
      </w:del>
      <w:ins w:id="52" w:author="Kevin Chen" w:date="2020-02-10T10:27:00Z">
        <w:r w:rsidR="003C2577">
          <w:t>39</w:t>
        </w:r>
      </w:ins>
      <w:r w:rsidR="00193717">
        <w:t xml:space="preserve">, and </w:t>
      </w:r>
      <w:del w:id="53" w:author="Kevin Chen" w:date="2020-02-10T10:27:00Z">
        <w:r w:rsidR="00193717" w:rsidDel="003C2577">
          <w:delText>&lt;</w:delText>
        </w:r>
      </w:del>
      <w:ins w:id="54" w:author="Kevin Chen" w:date="2020-02-10T10:27:00Z">
        <w:r w:rsidR="003C2577">
          <w:rPr>
            <w:rFonts w:cstheme="minorHAnsi"/>
          </w:rPr>
          <w:t>≤</w:t>
        </w:r>
      </w:ins>
      <w:r w:rsidR="00193717">
        <w:t xml:space="preserve"> </w:t>
      </w:r>
      <w:del w:id="55" w:author="Kevin Chen" w:date="2020-02-10T10:27:00Z">
        <w:r w:rsidR="00193717" w:rsidDel="003C2577">
          <w:delText>31</w:delText>
        </w:r>
      </w:del>
      <w:ins w:id="56" w:author="Kevin Chen" w:date="2020-02-10T10:27:00Z">
        <w:r w:rsidR="003C2577">
          <w:t>29</w:t>
        </w:r>
      </w:ins>
      <w:r w:rsidR="00193717">
        <w:t xml:space="preserve">. </w:t>
      </w:r>
      <w:r w:rsidR="005C37F2">
        <w:t xml:space="preserve">HRs from a Cox model with a </w:t>
      </w:r>
      <w:del w:id="57" w:author="Kevin Chen" w:date="2020-01-13T11:45:00Z">
        <w:r w:rsidR="005C37F2" w:rsidDel="00060A60">
          <w:delText xml:space="preserve">penalized </w:delText>
        </w:r>
      </w:del>
      <w:r w:rsidR="005C37F2">
        <w:t>spline function of age at leaving work</w:t>
      </w:r>
      <w:ins w:id="58" w:author="Kevin Chen" w:date="2020-01-13T11:45:00Z">
        <w:r w:rsidR="00060A60">
          <w:t xml:space="preserve"> (</w:t>
        </w:r>
        <m:oMath>
          <m:r>
            <w:rPr>
              <w:rFonts w:ascii="Cambria Math" w:hAnsi="Cambria Math"/>
            </w:rPr>
            <m:t>df</m:t>
          </m:r>
        </m:oMath>
        <w:r w:rsidR="00060A60">
          <w:t xml:space="preserve"> = 4)</w:t>
        </w:r>
      </w:ins>
      <w:r w:rsidR="005C37F2">
        <w:t xml:space="preserve"> is presented in the Figure. R</w:t>
      </w:r>
      <w:r w:rsidR="00193717">
        <w:t>esults support the hypothesis that since 1970, autoworkers who left good union jobs prior to retirement had elevated risk of suicide</w:t>
      </w:r>
      <w:r w:rsidR="005C37F2">
        <w:t xml:space="preserve"> or overdose </w:t>
      </w:r>
      <w:r w:rsidR="00193717">
        <w:t xml:space="preserve"> within</w:t>
      </w:r>
      <w:r w:rsidR="005C37F2">
        <w:t xml:space="preserve"> </w:t>
      </w:r>
      <w:r w:rsidR="00193717">
        <w:t xml:space="preserve">5 years of leaving work.   </w:t>
      </w:r>
    </w:p>
    <w:sectPr w:rsidR="00670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vin Chen">
    <w15:presenceInfo w15:providerId="None" w15:userId="Kevin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288"/>
    <w:rsid w:val="000607DE"/>
    <w:rsid w:val="00060A60"/>
    <w:rsid w:val="000E6368"/>
    <w:rsid w:val="001172DC"/>
    <w:rsid w:val="0013260D"/>
    <w:rsid w:val="00193717"/>
    <w:rsid w:val="001E73A9"/>
    <w:rsid w:val="00200ADC"/>
    <w:rsid w:val="0038255C"/>
    <w:rsid w:val="003C2577"/>
    <w:rsid w:val="003E6E13"/>
    <w:rsid w:val="00461AA1"/>
    <w:rsid w:val="005C37F2"/>
    <w:rsid w:val="00670288"/>
    <w:rsid w:val="007531CC"/>
    <w:rsid w:val="00837ADD"/>
    <w:rsid w:val="00873D47"/>
    <w:rsid w:val="00980F22"/>
    <w:rsid w:val="00991B1A"/>
    <w:rsid w:val="009C7897"/>
    <w:rsid w:val="00A45C9F"/>
    <w:rsid w:val="00A47C35"/>
    <w:rsid w:val="00B633E0"/>
    <w:rsid w:val="00C75DFE"/>
    <w:rsid w:val="00CD02B1"/>
    <w:rsid w:val="00D63E3D"/>
    <w:rsid w:val="00D64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ECC3"/>
  <w15:chartTrackingRefBased/>
  <w15:docId w15:val="{2C61B8A5-F1B1-46A6-9F4D-09ADE0FA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0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2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Eisen</dc:creator>
  <cp:keywords/>
  <dc:description/>
  <cp:lastModifiedBy>Kevin Chen</cp:lastModifiedBy>
  <cp:revision>23</cp:revision>
  <dcterms:created xsi:type="dcterms:W3CDTF">2020-01-13T19:46:00Z</dcterms:created>
  <dcterms:modified xsi:type="dcterms:W3CDTF">2020-02-10T18:58:00Z</dcterms:modified>
</cp:coreProperties>
</file>