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9E02E" w14:textId="77777777" w:rsidR="00AB4B14" w:rsidRPr="0027514C" w:rsidRDefault="00AB4B14" w:rsidP="00AB4B14">
      <w:pPr>
        <w:rPr>
          <w:rFonts w:cs="Arial"/>
        </w:rPr>
      </w:pPr>
      <w:bookmarkStart w:id="0" w:name="_Hlk30518642"/>
      <w:r w:rsidRPr="0027514C">
        <w:rPr>
          <w:rFonts w:cs="Arial"/>
          <w:b/>
        </w:rPr>
        <w:t xml:space="preserve">Title: </w:t>
      </w:r>
      <w:r w:rsidRPr="0027514C">
        <w:rPr>
          <w:rFonts w:cs="Arial"/>
        </w:rPr>
        <w:t>Suicide, overdose, and worker exit in a cohort of Michigan autoworkers</w:t>
      </w:r>
    </w:p>
    <w:p w14:paraId="42FA3A20" w14:textId="4744B053" w:rsidR="00AB4B14" w:rsidRPr="0027514C" w:rsidRDefault="00AB4B14" w:rsidP="00AB4B14">
      <w:pPr>
        <w:rPr>
          <w:rFonts w:cs="Arial"/>
        </w:rPr>
      </w:pPr>
      <w:r w:rsidRPr="0027514C">
        <w:rPr>
          <w:rFonts w:cs="Arial"/>
          <w:b/>
        </w:rPr>
        <w:t>Manuscript word count:</w:t>
      </w:r>
      <w:r w:rsidRPr="0027514C">
        <w:rPr>
          <w:rFonts w:cs="Arial"/>
        </w:rPr>
        <w:t xml:space="preserve"> </w:t>
      </w:r>
      <w:del w:id="1" w:author="Kevin Chen" w:date="2020-05-17T13:56:00Z">
        <w:r w:rsidRPr="0027514C" w:rsidDel="008B7D06">
          <w:rPr>
            <w:rFonts w:cs="Arial"/>
          </w:rPr>
          <w:delText xml:space="preserve">2986 </w:delText>
        </w:r>
      </w:del>
      <w:ins w:id="2" w:author="Kevin Chen" w:date="2020-05-17T13:56:00Z">
        <w:r w:rsidR="008B7D06" w:rsidRPr="0027514C">
          <w:rPr>
            <w:rFonts w:cs="Arial"/>
          </w:rPr>
          <w:t>29</w:t>
        </w:r>
      </w:ins>
      <w:ins w:id="3" w:author="Ellen Eisen" w:date="2020-05-27T10:04:00Z">
        <w:r w:rsidR="00656E02">
          <w:rPr>
            <w:rFonts w:cs="Arial"/>
          </w:rPr>
          <w:t>6</w:t>
        </w:r>
        <w:del w:id="4" w:author="Kevin Chen" w:date="2020-05-27T17:11:00Z">
          <w:r w:rsidR="00656E02" w:rsidDel="00591CBC">
            <w:rPr>
              <w:rFonts w:cs="Arial"/>
            </w:rPr>
            <w:delText>5</w:delText>
          </w:r>
        </w:del>
      </w:ins>
      <w:ins w:id="5" w:author="Kevin Chen" w:date="2020-05-27T17:11:00Z">
        <w:r w:rsidR="00591CBC">
          <w:rPr>
            <w:rFonts w:cs="Arial"/>
          </w:rPr>
          <w:t>9</w:t>
        </w:r>
      </w:ins>
      <w:ins w:id="6" w:author="Kevin Chen" w:date="2020-05-17T13:56:00Z">
        <w:del w:id="7" w:author="Ellen Eisen" w:date="2020-05-27T10:04:00Z">
          <w:r w:rsidR="008B7D06" w:rsidDel="00656E02">
            <w:rPr>
              <w:rFonts w:cs="Arial"/>
            </w:rPr>
            <w:delText>50</w:delText>
          </w:r>
        </w:del>
        <w:r w:rsidR="008B7D06" w:rsidRPr="0027514C">
          <w:rPr>
            <w:rFonts w:cs="Arial"/>
          </w:rPr>
          <w:t xml:space="preserve"> </w:t>
        </w:r>
      </w:ins>
      <w:r w:rsidRPr="0027514C">
        <w:rPr>
          <w:rFonts w:cs="Arial"/>
        </w:rPr>
        <w:t>words</w:t>
      </w:r>
    </w:p>
    <w:p w14:paraId="1494A961" w14:textId="77777777" w:rsidR="00AB4B14" w:rsidRPr="0027514C" w:rsidRDefault="00AB4B14" w:rsidP="00AB4B14">
      <w:pPr>
        <w:rPr>
          <w:rFonts w:cs="Arial"/>
        </w:rPr>
      </w:pPr>
      <w:r w:rsidRPr="0027514C">
        <w:rPr>
          <w:rFonts w:cs="Arial"/>
          <w:b/>
        </w:rPr>
        <w:t>Authors:</w:t>
      </w:r>
    </w:p>
    <w:p w14:paraId="2632BA38" w14:textId="77777777" w:rsidR="00AB4B14" w:rsidRPr="0027514C" w:rsidRDefault="00AB4B14" w:rsidP="00AB4B14">
      <w:pPr>
        <w:rPr>
          <w:rFonts w:cs="Arial"/>
        </w:rPr>
      </w:pPr>
      <w:r w:rsidRPr="0027514C">
        <w:rPr>
          <w:rFonts w:cs="Arial"/>
        </w:rPr>
        <w:t>Ellen A Eisen, ScD</w:t>
      </w:r>
      <w:r w:rsidRPr="0027514C">
        <w:rPr>
          <w:rFonts w:cs="Arial"/>
          <w:vertAlign w:val="superscript"/>
        </w:rPr>
        <w:t>1</w:t>
      </w:r>
    </w:p>
    <w:p w14:paraId="031EB0DE" w14:textId="77777777" w:rsidR="00AB4B14" w:rsidRPr="0027514C" w:rsidRDefault="00AB4B14" w:rsidP="00AB4B14">
      <w:pPr>
        <w:ind w:left="720"/>
        <w:rPr>
          <w:rFonts w:cs="Arial"/>
        </w:rPr>
      </w:pPr>
      <w:r w:rsidRPr="0027514C">
        <w:rPr>
          <w:rFonts w:cs="Arial"/>
        </w:rPr>
        <w:t xml:space="preserve">E-mail: </w:t>
      </w:r>
      <w:hyperlink r:id="rId8" w:history="1">
        <w:r w:rsidRPr="0027514C">
          <w:rPr>
            <w:rStyle w:val="Hyperlink"/>
            <w:rFonts w:cs="Arial"/>
          </w:rPr>
          <w:t>eeisen@berkeley.edu</w:t>
        </w:r>
      </w:hyperlink>
    </w:p>
    <w:p w14:paraId="4B73E2CE" w14:textId="77777777" w:rsidR="00AB4B14" w:rsidRPr="0027514C" w:rsidRDefault="00AB4B14" w:rsidP="00AB4B14">
      <w:pPr>
        <w:ind w:left="720"/>
        <w:rPr>
          <w:rFonts w:cs="Arial"/>
        </w:rPr>
      </w:pPr>
      <w:r w:rsidRPr="0027514C">
        <w:rPr>
          <w:rFonts w:cs="Arial"/>
        </w:rPr>
        <w:t>Work phone: (510) 643-5310</w:t>
      </w:r>
    </w:p>
    <w:p w14:paraId="37D0CE7B" w14:textId="77777777" w:rsidR="00AB4B14" w:rsidRPr="0027514C" w:rsidRDefault="00AB4B14" w:rsidP="00AB4B14">
      <w:pPr>
        <w:ind w:left="720"/>
        <w:rPr>
          <w:rFonts w:cs="Arial"/>
        </w:rPr>
      </w:pPr>
      <w:r w:rsidRPr="0027514C">
        <w:rPr>
          <w:rFonts w:cs="Arial"/>
        </w:rPr>
        <w:t>2121 Berkeley Way West, Room 5314</w:t>
      </w:r>
    </w:p>
    <w:p w14:paraId="608E26C3" w14:textId="77777777" w:rsidR="00AB4B14" w:rsidRPr="0027514C" w:rsidRDefault="00AB4B14" w:rsidP="00AB4B14">
      <w:pPr>
        <w:ind w:left="720"/>
        <w:rPr>
          <w:rFonts w:cs="Arial"/>
        </w:rPr>
      </w:pPr>
      <w:r w:rsidRPr="0027514C">
        <w:rPr>
          <w:rFonts w:cs="Arial"/>
        </w:rPr>
        <w:t>Berkeley, CA 94720</w:t>
      </w:r>
    </w:p>
    <w:p w14:paraId="4871FE20" w14:textId="77777777" w:rsidR="00AB4B14" w:rsidRPr="0027514C" w:rsidRDefault="00AB4B14" w:rsidP="00AB4B14">
      <w:pPr>
        <w:rPr>
          <w:rFonts w:cs="Arial"/>
        </w:rPr>
      </w:pPr>
      <w:r w:rsidRPr="0027514C">
        <w:rPr>
          <w:rFonts w:cs="Arial"/>
        </w:rPr>
        <w:t>Kevin T Chen, MPH</w:t>
      </w:r>
      <w:r w:rsidRPr="0027514C">
        <w:rPr>
          <w:rFonts w:cs="Arial"/>
          <w:vertAlign w:val="superscript"/>
        </w:rPr>
        <w:t>1</w:t>
      </w:r>
    </w:p>
    <w:p w14:paraId="582EF20E" w14:textId="77777777" w:rsidR="00AB4B14" w:rsidRPr="0027514C" w:rsidRDefault="00AB4B14" w:rsidP="00AB4B14">
      <w:pPr>
        <w:rPr>
          <w:rFonts w:cs="Arial"/>
          <w:vertAlign w:val="superscript"/>
        </w:rPr>
      </w:pPr>
      <w:r w:rsidRPr="0027514C">
        <w:rPr>
          <w:rFonts w:cs="Arial"/>
        </w:rPr>
        <w:t xml:space="preserve">Holly C </w:t>
      </w:r>
      <w:proofErr w:type="spellStart"/>
      <w:r w:rsidRPr="0027514C">
        <w:rPr>
          <w:rFonts w:cs="Arial"/>
        </w:rPr>
        <w:t>Elser</w:t>
      </w:r>
      <w:proofErr w:type="spellEnd"/>
      <w:r w:rsidRPr="0027514C">
        <w:rPr>
          <w:rFonts w:cs="Arial"/>
        </w:rPr>
        <w:t>, PhD</w:t>
      </w:r>
      <w:r w:rsidRPr="0027514C">
        <w:rPr>
          <w:rFonts w:cs="Arial"/>
          <w:vertAlign w:val="superscript"/>
        </w:rPr>
        <w:t>2</w:t>
      </w:r>
    </w:p>
    <w:p w14:paraId="1C08FA86" w14:textId="77777777" w:rsidR="00AB4B14" w:rsidRPr="0027514C" w:rsidRDefault="00AB4B14" w:rsidP="00AB4B14">
      <w:pPr>
        <w:rPr>
          <w:rFonts w:cs="Arial"/>
        </w:rPr>
      </w:pPr>
      <w:r w:rsidRPr="0027514C">
        <w:rPr>
          <w:rFonts w:cs="Arial"/>
        </w:rPr>
        <w:t xml:space="preserve">Sally </w:t>
      </w:r>
      <w:proofErr w:type="spellStart"/>
      <w:r w:rsidRPr="0027514C">
        <w:rPr>
          <w:rFonts w:cs="Arial"/>
        </w:rPr>
        <w:t>Picciotto</w:t>
      </w:r>
      <w:proofErr w:type="spellEnd"/>
      <w:r w:rsidRPr="0027514C">
        <w:rPr>
          <w:rFonts w:cs="Arial"/>
        </w:rPr>
        <w:t>, PhD</w:t>
      </w:r>
      <w:r w:rsidRPr="0027514C">
        <w:rPr>
          <w:rFonts w:cs="Arial"/>
          <w:vertAlign w:val="superscript"/>
        </w:rPr>
        <w:t>1</w:t>
      </w:r>
    </w:p>
    <w:p w14:paraId="1F7FAEB0" w14:textId="77777777" w:rsidR="00AB4B14" w:rsidRPr="0027514C" w:rsidRDefault="00AB4B14" w:rsidP="00AB4B14">
      <w:pPr>
        <w:rPr>
          <w:rFonts w:cs="Arial"/>
        </w:rPr>
      </w:pPr>
      <w:r w:rsidRPr="0027514C">
        <w:rPr>
          <w:rFonts w:cs="Arial"/>
        </w:rPr>
        <w:t>Corinne A Riddell, PhD</w:t>
      </w:r>
      <w:r w:rsidRPr="0027514C">
        <w:rPr>
          <w:rFonts w:cs="Arial"/>
          <w:vertAlign w:val="superscript"/>
        </w:rPr>
        <w:t>3</w:t>
      </w:r>
    </w:p>
    <w:p w14:paraId="005D5EC6" w14:textId="77777777" w:rsidR="00AB4B14" w:rsidRPr="0027514C" w:rsidRDefault="00AB4B14" w:rsidP="00AB4B14">
      <w:pPr>
        <w:rPr>
          <w:rFonts w:cs="Arial"/>
        </w:rPr>
      </w:pPr>
      <w:r w:rsidRPr="0027514C">
        <w:rPr>
          <w:rFonts w:cs="Arial"/>
        </w:rPr>
        <w:t>Mary A Combs, MA</w:t>
      </w:r>
      <w:r w:rsidRPr="0027514C">
        <w:rPr>
          <w:rFonts w:cs="Arial"/>
          <w:vertAlign w:val="superscript"/>
        </w:rPr>
        <w:t>3</w:t>
      </w:r>
    </w:p>
    <w:p w14:paraId="19097453" w14:textId="77777777" w:rsidR="00AB4B14" w:rsidRPr="0027514C" w:rsidRDefault="00AB4B14" w:rsidP="00AB4B14">
      <w:pPr>
        <w:rPr>
          <w:rFonts w:cs="Arial"/>
        </w:rPr>
      </w:pPr>
      <w:r w:rsidRPr="0027514C">
        <w:rPr>
          <w:rFonts w:cs="Arial"/>
        </w:rPr>
        <w:t xml:space="preserve">Suzanne M </w:t>
      </w:r>
      <w:proofErr w:type="spellStart"/>
      <w:r w:rsidRPr="0027514C">
        <w:rPr>
          <w:rFonts w:cs="Arial"/>
        </w:rPr>
        <w:t>Dufault</w:t>
      </w:r>
      <w:proofErr w:type="spellEnd"/>
      <w:r w:rsidRPr="0027514C">
        <w:rPr>
          <w:rFonts w:cs="Arial"/>
        </w:rPr>
        <w:t>, MA</w:t>
      </w:r>
      <w:r w:rsidRPr="0027514C">
        <w:rPr>
          <w:rFonts w:cs="Arial"/>
          <w:vertAlign w:val="superscript"/>
        </w:rPr>
        <w:t>3</w:t>
      </w:r>
    </w:p>
    <w:p w14:paraId="1AC055F2" w14:textId="64480971" w:rsidR="00AB4B14" w:rsidRPr="0027514C" w:rsidRDefault="00AB4B14" w:rsidP="00AB4B14">
      <w:pPr>
        <w:rPr>
          <w:rFonts w:cs="Arial"/>
        </w:rPr>
      </w:pPr>
      <w:r w:rsidRPr="0027514C">
        <w:rPr>
          <w:rFonts w:cs="Arial"/>
        </w:rPr>
        <w:t>Sidra Goldman-Mellor, PhD</w:t>
      </w:r>
      <w:r w:rsidR="000935F8">
        <w:rPr>
          <w:rFonts w:cs="Arial"/>
          <w:vertAlign w:val="superscript"/>
        </w:rPr>
        <w:t>4</w:t>
      </w:r>
    </w:p>
    <w:p w14:paraId="5FADD2D3" w14:textId="77777777" w:rsidR="00AB4B14" w:rsidRPr="0027514C" w:rsidRDefault="00AB4B14" w:rsidP="00AB4B14">
      <w:pPr>
        <w:rPr>
          <w:rFonts w:cs="Arial"/>
        </w:rPr>
      </w:pPr>
      <w:r w:rsidRPr="0027514C">
        <w:rPr>
          <w:rFonts w:cs="Arial"/>
        </w:rPr>
        <w:t>Joshua Cohen, PhD</w:t>
      </w:r>
      <w:r w:rsidRPr="0027514C">
        <w:rPr>
          <w:rFonts w:cs="Arial"/>
          <w:vertAlign w:val="superscript"/>
        </w:rPr>
        <w:t>5</w:t>
      </w:r>
    </w:p>
    <w:p w14:paraId="2A7DD79F" w14:textId="77777777" w:rsidR="00AB4B14" w:rsidRPr="0027514C" w:rsidRDefault="00AB4B14" w:rsidP="00AB4B14">
      <w:pPr>
        <w:rPr>
          <w:rFonts w:cs="Arial"/>
        </w:rPr>
      </w:pPr>
      <w:r w:rsidRPr="0027514C">
        <w:rPr>
          <w:rFonts w:cs="Arial"/>
          <w:b/>
        </w:rPr>
        <w:t>Affiliations:</w:t>
      </w:r>
    </w:p>
    <w:p w14:paraId="38C5C8FA" w14:textId="77777777" w:rsidR="00AB4B14" w:rsidRPr="0027514C" w:rsidRDefault="00AB4B14" w:rsidP="00AB4B14">
      <w:pPr>
        <w:rPr>
          <w:rFonts w:cs="Arial"/>
        </w:rPr>
      </w:pPr>
      <w:r w:rsidRPr="0027514C">
        <w:rPr>
          <w:rFonts w:cs="Arial"/>
          <w:vertAlign w:val="superscript"/>
        </w:rPr>
        <w:t>1</w:t>
      </w:r>
      <w:r w:rsidRPr="0027514C">
        <w:rPr>
          <w:rFonts w:cs="Arial"/>
        </w:rPr>
        <w:t xml:space="preserve"> Division of Environmental Health Sciences, School of Public Health, University of California, Berkeley</w:t>
      </w:r>
    </w:p>
    <w:p w14:paraId="16BBECF9" w14:textId="77777777" w:rsidR="00AB4B14" w:rsidRPr="0027514C" w:rsidRDefault="00AB4B14" w:rsidP="00AB4B14">
      <w:pPr>
        <w:rPr>
          <w:rFonts w:cs="Arial"/>
        </w:rPr>
      </w:pPr>
      <w:r w:rsidRPr="0027514C">
        <w:rPr>
          <w:rFonts w:cs="Arial"/>
          <w:vertAlign w:val="superscript"/>
        </w:rPr>
        <w:t>2</w:t>
      </w:r>
      <w:r w:rsidRPr="0027514C">
        <w:rPr>
          <w:rFonts w:cs="Arial"/>
        </w:rPr>
        <w:t xml:space="preserve"> School </w:t>
      </w:r>
      <w:r>
        <w:rPr>
          <w:rFonts w:cs="Arial"/>
        </w:rPr>
        <w:t>of Medicine, Stanford University</w:t>
      </w:r>
    </w:p>
    <w:p w14:paraId="427ED13E" w14:textId="77777777" w:rsidR="00AB4B14" w:rsidRPr="0027514C" w:rsidRDefault="00AB4B14" w:rsidP="00AB4B14">
      <w:pPr>
        <w:rPr>
          <w:rFonts w:cs="Arial"/>
          <w:b/>
        </w:rPr>
      </w:pPr>
      <w:r w:rsidRPr="0027514C">
        <w:rPr>
          <w:rFonts w:cs="Arial"/>
          <w:vertAlign w:val="superscript"/>
        </w:rPr>
        <w:t>3</w:t>
      </w:r>
      <w:r w:rsidRPr="0027514C">
        <w:rPr>
          <w:rFonts w:cs="Arial"/>
        </w:rPr>
        <w:t xml:space="preserve"> Division of Epidemiology and Biostatistics, School of Public Health, University of California, Berkeley</w:t>
      </w:r>
    </w:p>
    <w:p w14:paraId="162E07A0" w14:textId="77777777" w:rsidR="00AB4B14" w:rsidRPr="0027514C" w:rsidRDefault="00AB4B14" w:rsidP="00AB4B14">
      <w:pPr>
        <w:rPr>
          <w:rFonts w:cs="Arial"/>
        </w:rPr>
      </w:pPr>
      <w:r w:rsidRPr="0027514C">
        <w:rPr>
          <w:rFonts w:cs="Arial"/>
          <w:vertAlign w:val="superscript"/>
        </w:rPr>
        <w:t>4</w:t>
      </w:r>
      <w:r w:rsidRPr="0027514C">
        <w:rPr>
          <w:rFonts w:cs="Arial"/>
        </w:rPr>
        <w:t xml:space="preserve"> Department of Public Health, School of Social Sciences, Humanities, and Arts, University of California, Merced</w:t>
      </w:r>
    </w:p>
    <w:p w14:paraId="7EE73F44" w14:textId="77777777" w:rsidR="00AB4B14" w:rsidRDefault="00AB4B14" w:rsidP="00AB4B14">
      <w:pPr>
        <w:rPr>
          <w:rFonts w:cs="Arial"/>
        </w:rPr>
      </w:pPr>
      <w:r w:rsidRPr="0027514C">
        <w:rPr>
          <w:rFonts w:cs="Arial"/>
          <w:vertAlign w:val="superscript"/>
        </w:rPr>
        <w:t>5</w:t>
      </w:r>
      <w:r w:rsidRPr="0027514C">
        <w:rPr>
          <w:rFonts w:cs="Arial"/>
        </w:rPr>
        <w:t xml:space="preserve"> Apple University, Apple Inc., Cupertino, CA</w:t>
      </w:r>
    </w:p>
    <w:p w14:paraId="0873121C" w14:textId="77777777" w:rsidR="00AB4B14" w:rsidRDefault="00AB4B14" w:rsidP="00AB4B14">
      <w:pPr>
        <w:rPr>
          <w:rFonts w:cs="Arial"/>
        </w:rPr>
      </w:pPr>
      <w:r>
        <w:rPr>
          <w:rFonts w:cs="Arial"/>
          <w:b/>
        </w:rPr>
        <w:t>Funding</w:t>
      </w:r>
      <w:r w:rsidRPr="0027514C">
        <w:rPr>
          <w:rFonts w:cs="Arial"/>
          <w:b/>
        </w:rPr>
        <w:t>:</w:t>
      </w:r>
    </w:p>
    <w:p w14:paraId="6DCD198B" w14:textId="5F413445" w:rsidR="00AB4B14" w:rsidRDefault="00AB4B14" w:rsidP="00AB4B14">
      <w:pPr>
        <w:pStyle w:val="BodyText2"/>
      </w:pPr>
      <w:r w:rsidRPr="0027514C">
        <w:rPr>
          <w:rFonts w:cs="Arial"/>
        </w:rPr>
        <w:t>This work was supported in part by the National Institute on Aging at the National Institutes of Health (grant 2P30AG01283)</w:t>
      </w:r>
      <w:r>
        <w:rPr>
          <w:rFonts w:cs="Arial"/>
        </w:rPr>
        <w:t>.</w:t>
      </w:r>
      <w:r>
        <w:br w:type="page"/>
      </w:r>
    </w:p>
    <w:p w14:paraId="21401FE1" w14:textId="77777777" w:rsidR="008C5460" w:rsidRDefault="008C5460" w:rsidP="008C5460">
      <w:pPr>
        <w:pStyle w:val="Heading1"/>
      </w:pPr>
      <w:r w:rsidRPr="00317FD1">
        <w:lastRenderedPageBreak/>
        <w:t>ABSTRACT</w:t>
      </w:r>
    </w:p>
    <w:p w14:paraId="3413D1CE" w14:textId="02F27927" w:rsidR="008C5460" w:rsidRDefault="008C5460" w:rsidP="008C5460">
      <w:pPr>
        <w:pStyle w:val="BodyText2"/>
      </w:pPr>
      <w:r>
        <w:rPr>
          <w:b/>
        </w:rPr>
        <w:t>Background:</w:t>
      </w:r>
      <w:r>
        <w:t xml:space="preserve"> In recent decades, suicide and fatal overdose rates have increased in the U.S., particularly for working age adults with no college education. The coincident decline in manufacturing has limited stable employment options for this population. </w:t>
      </w:r>
      <w:ins w:id="8" w:author="Ellen Eisen [2]" w:date="2020-05-20T09:56:00Z">
        <w:r w:rsidR="00A008BA">
          <w:t xml:space="preserve">Erosion of </w:t>
        </w:r>
      </w:ins>
      <w:del w:id="9" w:author="Ellen Eisen [2]" w:date="2020-05-20T09:56:00Z">
        <w:r w:rsidDel="00A008BA">
          <w:delText xml:space="preserve">Recent plant closures in </w:delText>
        </w:r>
      </w:del>
      <w:r>
        <w:t>the Michigan automobile industry provide</w:t>
      </w:r>
      <w:ins w:id="10" w:author="Ellen Eisen [2]" w:date="2020-05-20T09:56:00Z">
        <w:r w:rsidR="00A008BA">
          <w:t>s</w:t>
        </w:r>
      </w:ins>
      <w:r>
        <w:t xml:space="preserve"> a striking case study.  </w:t>
      </w:r>
    </w:p>
    <w:p w14:paraId="7764A838" w14:textId="2332549B" w:rsidR="008C5460" w:rsidRPr="005624DB" w:rsidRDefault="008C5460" w:rsidP="008C5460">
      <w:pPr>
        <w:pStyle w:val="BodyText2"/>
      </w:pPr>
      <w:r>
        <w:rPr>
          <w:b/>
        </w:rPr>
        <w:t>Methods:</w:t>
      </w:r>
      <w:r>
        <w:t xml:space="preserve"> </w:t>
      </w:r>
      <w:r w:rsidRPr="005624DB">
        <w:t>We used individual-level data from a retrospective cohort study of 26,</w:t>
      </w:r>
      <w:r w:rsidR="0086334A">
        <w:t>804</w:t>
      </w:r>
      <w:r w:rsidRPr="005624DB">
        <w:t xml:space="preserve"> autoworkers in the United Autoworkers-General Motors (UAW-GM) cohort, </w:t>
      </w:r>
      <w:ins w:id="11" w:author="Ellen Eisen [2]" w:date="2020-05-13T12:04:00Z">
        <w:r w:rsidR="004D65EE">
          <w:t>using employment records 19</w:t>
        </w:r>
      </w:ins>
      <w:ins w:id="12" w:author="Ellen Eisen [2]" w:date="2020-05-13T12:06:00Z">
        <w:r w:rsidR="004D65EE">
          <w:t>70</w:t>
        </w:r>
      </w:ins>
      <w:ins w:id="13" w:author="Ellen Eisen [2]" w:date="2020-05-13T12:04:00Z">
        <w:r w:rsidR="004D65EE">
          <w:t xml:space="preserve"> </w:t>
        </w:r>
      </w:ins>
      <w:ins w:id="14" w:author="Ellen Eisen [2]" w:date="2020-05-13T12:05:00Z">
        <w:r w:rsidR="004D65EE">
          <w:t>to</w:t>
        </w:r>
      </w:ins>
      <w:ins w:id="15" w:author="Ellen Eisen [2]" w:date="2020-05-13T12:06:00Z">
        <w:r w:rsidR="004D65EE">
          <w:t xml:space="preserve"> </w:t>
        </w:r>
      </w:ins>
      <w:ins w:id="16" w:author="Ellen Eisen [2]" w:date="2020-05-13T12:04:00Z">
        <w:r w:rsidR="004D65EE">
          <w:t xml:space="preserve">1994 </w:t>
        </w:r>
      </w:ins>
      <w:ins w:id="17" w:author="Ellen Eisen [2]" w:date="2020-05-13T12:05:00Z">
        <w:r w:rsidR="004D65EE">
          <w:t>and</w:t>
        </w:r>
      </w:ins>
      <w:del w:id="18" w:author="Ellen Eisen [2]" w:date="2020-05-13T12:05:00Z">
        <w:r w:rsidRPr="005624DB" w:rsidDel="004D65EE">
          <w:delText>with</w:delText>
        </w:r>
      </w:del>
      <w:r w:rsidRPr="005624DB">
        <w:t xml:space="preserve"> mortality follow-up </w:t>
      </w:r>
      <w:del w:id="19" w:author="Ellen Eisen [2]" w:date="2020-05-13T12:05:00Z">
        <w:r w:rsidRPr="005624DB" w:rsidDel="004D65EE">
          <w:delText xml:space="preserve">from </w:delText>
        </w:r>
      </w:del>
      <w:r w:rsidRPr="005624DB">
        <w:t>1970 to 2015</w:t>
      </w:r>
      <w:r>
        <w:t>. We estimated hazard ratios for suicide</w:t>
      </w:r>
      <w:r w:rsidRPr="00754ECE">
        <w:t xml:space="preserve"> </w:t>
      </w:r>
      <w:r>
        <w:t>or f</w:t>
      </w:r>
      <w:r w:rsidRPr="00754ECE">
        <w:t xml:space="preserve">atal overdose </w:t>
      </w:r>
      <w:r>
        <w:t>in relation to leaving work, measured as active or inactive employment status and age at worker exit.</w:t>
      </w:r>
    </w:p>
    <w:p w14:paraId="6B966B1F" w14:textId="5CE93C81" w:rsidR="008C5460" w:rsidRPr="005624DB" w:rsidRDefault="008C5460" w:rsidP="008C5460">
      <w:pPr>
        <w:pStyle w:val="BodyText2"/>
      </w:pPr>
      <w:r w:rsidRPr="008E4F92">
        <w:rPr>
          <w:b/>
        </w:rPr>
        <w:t>Results:</w:t>
      </w:r>
      <w:r w:rsidRPr="005624DB">
        <w:t xml:space="preserve"> </w:t>
      </w:r>
      <w:r>
        <w:t>T</w:t>
      </w:r>
      <w:r w:rsidRPr="005624DB">
        <w:t xml:space="preserve">here were </w:t>
      </w:r>
      <w:r w:rsidR="005D7B89">
        <w:t>257</w:t>
      </w:r>
      <w:r w:rsidR="005D7B89" w:rsidRPr="005624DB">
        <w:t xml:space="preserve"> </w:t>
      </w:r>
      <w:r w:rsidRPr="005624DB">
        <w:t>deaths due to either suicide (n = </w:t>
      </w:r>
      <w:r w:rsidR="005D7B89">
        <w:t>202</w:t>
      </w:r>
      <w:r w:rsidRPr="005624DB">
        <w:t xml:space="preserve">) or overdose (n = 55); all but 21 events occurred after leaving work. The hazard rate for suicide was </w:t>
      </w:r>
      <w:r w:rsidR="005D7B89">
        <w:t>16.</w:t>
      </w:r>
      <w:r w:rsidR="002E6BF1">
        <w:t>1</w:t>
      </w:r>
      <w:r w:rsidRPr="005624DB">
        <w:t xml:space="preserve"> times higher for inactive versus active workers (95% CI: </w:t>
      </w:r>
      <w:r w:rsidR="002E6BF1">
        <w:t>9.8</w:t>
      </w:r>
      <w:r>
        <w:t>-</w:t>
      </w:r>
      <w:r w:rsidR="005D7B89">
        <w:t>2</w:t>
      </w:r>
      <w:r w:rsidR="002E6BF1">
        <w:t>6</w:t>
      </w:r>
      <w:r w:rsidR="005D7B89">
        <w:t>.</w:t>
      </w:r>
      <w:r w:rsidR="002E6BF1">
        <w:t>5</w:t>
      </w:r>
      <w:r w:rsidRPr="005624DB">
        <w:t xml:space="preserve">). Hazard ratios for suicide were elevated for all younger age groups relative to those leaving work after age 55. Those 30-39 years old at exit had the highest </w:t>
      </w:r>
      <w:r>
        <w:t>hazard ratio</w:t>
      </w:r>
      <w:r w:rsidRPr="005624DB">
        <w:t xml:space="preserve"> </w:t>
      </w:r>
      <w:r>
        <w:t>for</w:t>
      </w:r>
      <w:r w:rsidRPr="005624DB">
        <w:t xml:space="preserve"> suicide</w:t>
      </w:r>
      <w:r>
        <w:t xml:space="preserve">, </w:t>
      </w:r>
      <w:r w:rsidR="00B313CC">
        <w:t>1.9</w:t>
      </w:r>
      <w:r w:rsidRPr="005624DB">
        <w:t xml:space="preserve"> (</w:t>
      </w:r>
      <w:r>
        <w:t xml:space="preserve">95% CI: </w:t>
      </w:r>
      <w:r w:rsidR="00B313CC">
        <w:t>1.2</w:t>
      </w:r>
      <w:r>
        <w:t>-</w:t>
      </w:r>
      <w:r w:rsidR="00635BBE">
        <w:t>3.0</w:t>
      </w:r>
      <w:r w:rsidRPr="005624DB">
        <w:t xml:space="preserve">). When overdose was included the rate increased </w:t>
      </w:r>
      <w:ins w:id="20" w:author="Ellen Eisen" w:date="2020-05-26T10:41:00Z">
        <w:r w:rsidR="0024404D">
          <w:t>by</w:t>
        </w:r>
      </w:ins>
      <w:del w:id="21" w:author="Ellen Eisen" w:date="2020-05-26T10:41:00Z">
        <w:r w:rsidRPr="005624DB" w:rsidDel="0024404D">
          <w:delText>to</w:delText>
        </w:r>
      </w:del>
      <w:r w:rsidRPr="005624DB">
        <w:t xml:space="preserve"> 2-fold for both 19-29 and </w:t>
      </w:r>
      <w:proofErr w:type="gramStart"/>
      <w:r w:rsidRPr="005624DB">
        <w:t>30-39 year</w:t>
      </w:r>
      <w:proofErr w:type="gramEnd"/>
      <w:r w:rsidRPr="005624DB">
        <w:t xml:space="preserve"> </w:t>
      </w:r>
      <w:proofErr w:type="spellStart"/>
      <w:r w:rsidRPr="005624DB">
        <w:t>olds</w:t>
      </w:r>
      <w:proofErr w:type="spellEnd"/>
      <w:r w:rsidRPr="005624DB">
        <w:t xml:space="preserve"> at exit. Risks remained elevated when follow-up was restricted to five years after exit.</w:t>
      </w:r>
    </w:p>
    <w:p w14:paraId="04986AFE" w14:textId="45D98528" w:rsidR="008C5460" w:rsidRPr="005624DB" w:rsidRDefault="008C5460" w:rsidP="008C5460">
      <w:pPr>
        <w:pStyle w:val="BodyText2"/>
      </w:pPr>
      <w:r w:rsidRPr="008E4F92">
        <w:rPr>
          <w:b/>
        </w:rPr>
        <w:t>Conclusions:</w:t>
      </w:r>
      <w:r w:rsidRPr="005624DB">
        <w:t xml:space="preserve"> </w:t>
      </w:r>
      <w:bookmarkStart w:id="22" w:name="_Hlk32482196"/>
      <w:r>
        <w:t>A</w:t>
      </w:r>
      <w:r w:rsidRPr="005624DB">
        <w:t xml:space="preserve">utoworkers who left work had higher risk of suicide or overdose than active </w:t>
      </w:r>
      <w:r w:rsidRPr="004D0C8C">
        <w:t xml:space="preserve">employees. </w:t>
      </w:r>
      <w:ins w:id="23" w:author="Ellen Eisen [2]" w:date="2020-05-14T16:39:00Z">
        <w:del w:id="24" w:author="Ellen Eisen" w:date="2020-05-26T10:16:00Z">
          <w:r w:rsidR="002C5E43" w:rsidRPr="004D0C8C" w:rsidDel="007B0C42">
            <w:delText>T</w:delText>
          </w:r>
        </w:del>
      </w:ins>
      <w:ins w:id="25" w:author="Ellen Eisen" w:date="2020-05-26T10:17:00Z">
        <w:r w:rsidR="007B0C42">
          <w:t>Th</w:t>
        </w:r>
      </w:ins>
      <w:ins w:id="26" w:author="Ellen Eisen [2]" w:date="2020-05-14T16:39:00Z">
        <w:del w:id="27" w:author="Ellen Eisen" w:date="2020-05-26T10:17:00Z">
          <w:r w:rsidR="002C5E43" w:rsidRPr="004D0C8C" w:rsidDel="007B0C42">
            <w:delText>h</w:delText>
          </w:r>
        </w:del>
        <w:r w:rsidR="002C5E43" w:rsidRPr="004D0C8C">
          <w:t xml:space="preserve">ose who left </w:t>
        </w:r>
      </w:ins>
      <w:ins w:id="28" w:author="Ellen Eisen" w:date="2020-05-26T10:21:00Z">
        <w:r w:rsidR="007B0C42">
          <w:t xml:space="preserve">before </w:t>
        </w:r>
      </w:ins>
      <w:ins w:id="29" w:author="Ellen Eisen [2]" w:date="2020-05-14T16:39:00Z">
        <w:del w:id="30" w:author="Ellen Eisen" w:date="2020-05-26T10:21:00Z">
          <w:r w:rsidR="002C5E43" w:rsidRPr="004D0C8C" w:rsidDel="007B0C42">
            <w:delText xml:space="preserve">work </w:delText>
          </w:r>
        </w:del>
        <w:del w:id="31" w:author="Ellen Eisen" w:date="2020-05-26T10:19:00Z">
          <w:r w:rsidR="002C5E43" w:rsidRPr="004D0C8C" w:rsidDel="007B0C42">
            <w:delText xml:space="preserve">prior to </w:delText>
          </w:r>
        </w:del>
        <w:r w:rsidR="002C5E43" w:rsidRPr="004D0C8C">
          <w:t xml:space="preserve">retirement age </w:t>
        </w:r>
      </w:ins>
      <w:ins w:id="32" w:author="Ellen Eisen" w:date="2020-05-26T10:17:00Z">
        <w:r w:rsidR="007B0C42">
          <w:t>had higher rates than t</w:t>
        </w:r>
      </w:ins>
      <w:ins w:id="33" w:author="Ellen Eisen" w:date="2020-05-26T10:18:00Z">
        <w:r w:rsidR="007B0C42">
          <w:t xml:space="preserve">hose who left </w:t>
        </w:r>
      </w:ins>
      <w:ins w:id="34" w:author="Ellen Eisen" w:date="2020-05-26T10:21:00Z">
        <w:r w:rsidR="007B0C42">
          <w:t>after</w:t>
        </w:r>
      </w:ins>
      <w:ins w:id="35" w:author="Ellen Eisen [2]" w:date="2020-05-14T16:39:00Z">
        <w:del w:id="36" w:author="Ellen Eisen" w:date="2020-05-26T10:18:00Z">
          <w:r w:rsidR="002C5E43" w:rsidRPr="004D0C8C" w:rsidDel="007B0C42">
            <w:delText>had elevated rates</w:delText>
          </w:r>
        </w:del>
      </w:ins>
      <w:del w:id="37" w:author="Ellen Eisen [2]" w:date="2020-05-14T16:39:00Z">
        <w:r w:rsidRPr="004D0C8C" w:rsidDel="002C5E43">
          <w:delText>Most events occurred within five years of leaving work among those who left before retirement age</w:delText>
        </w:r>
      </w:del>
      <w:r w:rsidRPr="004D0C8C">
        <w:t xml:space="preserve">, </w:t>
      </w:r>
      <w:bookmarkStart w:id="38" w:name="_Hlk33191437"/>
      <w:r w:rsidRPr="004D0C8C">
        <w:t>suggesting that leaving work early may increase the risk</w:t>
      </w:r>
      <w:bookmarkEnd w:id="38"/>
      <w:r w:rsidRPr="004D0C8C">
        <w:t>.</w:t>
      </w:r>
      <w:bookmarkEnd w:id="22"/>
    </w:p>
    <w:p w14:paraId="664D46F2" w14:textId="0672E8D7" w:rsidR="008C5460" w:rsidRPr="00317FD1" w:rsidRDefault="008C5460" w:rsidP="008C5460">
      <w:pPr>
        <w:pStyle w:val="BodyText2"/>
        <w:rPr>
          <w:b/>
        </w:rPr>
      </w:pPr>
      <w:r>
        <w:rPr>
          <w:b/>
        </w:rPr>
        <w:t xml:space="preserve">Abstract word count: </w:t>
      </w:r>
      <w:r w:rsidRPr="008C5460">
        <w:rPr>
          <w:bCs/>
        </w:rPr>
        <w:t>25</w:t>
      </w:r>
      <w:ins w:id="39" w:author="Ellen Eisen" w:date="2020-05-26T10:22:00Z">
        <w:r w:rsidR="007B0C42">
          <w:rPr>
            <w:bCs/>
          </w:rPr>
          <w:t>1</w:t>
        </w:r>
      </w:ins>
      <w:del w:id="40" w:author="Ellen Eisen" w:date="2020-05-26T10:20:00Z">
        <w:r w:rsidRPr="008C5460" w:rsidDel="007B0C42">
          <w:rPr>
            <w:bCs/>
          </w:rPr>
          <w:delText>0</w:delText>
        </w:r>
      </w:del>
      <w:r w:rsidRPr="008C5460">
        <w:rPr>
          <w:bCs/>
        </w:rPr>
        <w:t xml:space="preserve"> words</w:t>
      </w:r>
    </w:p>
    <w:p w14:paraId="78770C76" w14:textId="18F11E48" w:rsidR="00D3402E" w:rsidRPr="00F70126" w:rsidRDefault="00D3402E" w:rsidP="00461BBC">
      <w:pPr>
        <w:pStyle w:val="BodyText2"/>
        <w:ind w:firstLine="720"/>
        <w:rPr>
          <w:lang w:eastAsia="ja-JP"/>
        </w:rPr>
      </w:pPr>
      <w:r w:rsidRPr="00F70126">
        <w:lastRenderedPageBreak/>
        <w:t>Over the past 20 years, mortality rates for drug overdose and suicide have increased in the U</w:t>
      </w:r>
      <w:r w:rsidR="00E84BEF" w:rsidRPr="00F70126">
        <w:t xml:space="preserve">nited </w:t>
      </w:r>
      <w:r w:rsidRPr="00F70126">
        <w:t>S</w:t>
      </w:r>
      <w:r w:rsidR="00E84BEF" w:rsidRPr="00F70126">
        <w:t>tates</w:t>
      </w:r>
      <w:r w:rsidRPr="00F70126">
        <w:t xml:space="preserve"> across all ages, but most dramatically for working aged adults.</w:t>
      </w:r>
      <w:r w:rsidR="00936F3A" w:rsidRPr="00F70126">
        <w:fldChar w:fldCharType="begin" w:fldLock="1"/>
      </w:r>
      <w:r w:rsidR="008B7037">
        <w:instrText>ADDIN CSL_CITATION {"citationItems":[{"id":"ITEM-1","itemData":{"ISSN":"1941-4927","PMID":"30500323","abstract":"Deaths from drug overdose continue to be a public health burden in the United States (1-5). This report uses the most recent final mortality data from the National Vital Statistics System (NVSS) to update trends in drug overdose deaths, describe demographic and geographic patterns, and identify shifts in the types of drugs involved.","author":[{"dropping-particle":"","family":"Hedegaard","given":"Holly","non-dropping-particle":"","parse-names":false,"suffix":""},{"dropping-particle":"","family":"Warner","given":"Margaret","non-dropping-particle":"","parse-names":false,"suffix":""},{"dropping-particle":"","family":"Miniño","given":"Arialdi M","non-dropping-particle":"","parse-names":false,"suffix":""}],"container-title":"NCHS data brief, no 294","id":"ITEM-1","issued":{"date-parts":[["2017"]]},"title":"Drug Overdose Deaths in the United States, 1999-2016","type":"article-journal"},"uris":["http://www.mendeley.com/documents/?uuid=55a8d832-7e69-456a-8dec-a3fc3c4ce872","http://www.mendeley.com/documents/?uuid=a10d4f0f-f0db-473e-83ef-36dfc796b96d"]},{"id":"ITEM-2","itemData":{"URL":"https://wonder.cdc.gov/wonder/help/ucd.html","author":[{"dropping-particle":"","family":"CDC","given":"","non-dropping-particle":"","parse-names":false,"suffix":""}],"id":"ITEM-2","issued":{"date-parts":[["2014"]]},"title":"Underlying Cause of Death 1999-2017","type":"webpage"},"uris":["http://www.mendeley.com/documents/?uuid=3316c99f-2c47-4a8a-bf73-0f76a2009e59"]}],"mendeley":{"formattedCitation":"[1,2]","plainTextFormattedCitation":"[1,2]","previouslyFormattedCitation":"[1,2]"},"properties":{"noteIndex":0},"schema":"https://github.com/citation-style-language/schema/raw/master/csl-citation.json"}</w:instrText>
      </w:r>
      <w:r w:rsidR="00936F3A" w:rsidRPr="00F70126">
        <w:fldChar w:fldCharType="separate"/>
      </w:r>
      <w:r w:rsidR="008B7037" w:rsidRPr="008B7037">
        <w:rPr>
          <w:noProof/>
        </w:rPr>
        <w:t>[1,2]</w:t>
      </w:r>
      <w:r w:rsidR="00936F3A" w:rsidRPr="00F70126">
        <w:fldChar w:fldCharType="end"/>
      </w:r>
      <w:r w:rsidRPr="00F70126">
        <w:t xml:space="preserve"> Case and Deaton</w:t>
      </w:r>
      <w:r w:rsidR="009178E3" w:rsidRPr="00F70126">
        <w:t xml:space="preserve"> </w:t>
      </w:r>
      <w:r w:rsidR="006A2E51" w:rsidRPr="00F70126">
        <w:t xml:space="preserve">were the first to </w:t>
      </w:r>
      <w:r w:rsidRPr="00F70126">
        <w:t xml:space="preserve">note rising </w:t>
      </w:r>
      <w:r w:rsidR="00064DF8" w:rsidRPr="00F70126">
        <w:t xml:space="preserve">midlife </w:t>
      </w:r>
      <w:r w:rsidRPr="00F70126">
        <w:t xml:space="preserve">mortality rates among </w:t>
      </w:r>
      <w:r w:rsidR="006A2E51" w:rsidRPr="00F70126">
        <w:t>Wh</w:t>
      </w:r>
      <w:r w:rsidRPr="00F70126">
        <w:t xml:space="preserve">ite, </w:t>
      </w:r>
      <w:r w:rsidR="00064DF8" w:rsidRPr="00F70126">
        <w:t>non-Hispanic Americans</w:t>
      </w:r>
      <w:r w:rsidR="00BF3633" w:rsidRPr="00F70126">
        <w:t xml:space="preserve"> ages 35 to 54</w:t>
      </w:r>
      <w:r w:rsidR="00064DF8" w:rsidRPr="00F70126">
        <w:t xml:space="preserve"> with a high school education or less</w:t>
      </w:r>
      <w:r w:rsidRPr="00F70126">
        <w:t>.</w:t>
      </w:r>
      <w:r w:rsidRPr="00F70126">
        <w:fldChar w:fldCharType="begin" w:fldLock="1"/>
      </w:r>
      <w:r w:rsidR="008B7037">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http://www.mendeley.com/documents/?uuid=3b4e0bd8-17f8-4914-98dc-eb6ae9b39b5a"]}],"mendeley":{"formattedCitation":"[3]","plainTextFormattedCitation":"[3]","previouslyFormattedCitation":"[3]"},"properties":{"noteIndex":0},"schema":"https://github.com/citation-style-language/schema/raw/master/csl-citation.json"}</w:instrText>
      </w:r>
      <w:r w:rsidRPr="00F70126">
        <w:fldChar w:fldCharType="separate"/>
      </w:r>
      <w:r w:rsidR="008B7037" w:rsidRPr="008B7037">
        <w:rPr>
          <w:noProof/>
        </w:rPr>
        <w:t>[3]</w:t>
      </w:r>
      <w:r w:rsidRPr="00F70126">
        <w:fldChar w:fldCharType="end"/>
      </w:r>
      <w:r w:rsidRPr="00F70126">
        <w:t xml:space="preserve"> They </w:t>
      </w:r>
      <w:r w:rsidR="006A2E51" w:rsidRPr="00F70126">
        <w:t xml:space="preserve">identified drug overdose, suicide, and alcohol-related liver disease mortality as the causes of the increase and attributed these </w:t>
      </w:r>
      <w:r w:rsidRPr="00F70126">
        <w:t xml:space="preserve">“deaths of despair” </w:t>
      </w:r>
      <w:r w:rsidR="006A2E51" w:rsidRPr="00F70126">
        <w:t xml:space="preserve">to reduced </w:t>
      </w:r>
      <w:r w:rsidRPr="00F70126">
        <w:t>economic opportunity among less educated adults.</w:t>
      </w:r>
      <w:r w:rsidRPr="00F70126">
        <w:fldChar w:fldCharType="begin" w:fldLock="1"/>
      </w:r>
      <w:r w:rsidR="008B7037">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w:instrText>
      </w:r>
      <w:r w:rsidR="008B7037">
        <w:rPr>
          <w:lang w:eastAsia="ja-JP"/>
        </w:rPr>
        <w:instrText>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http://www.mendeley.com/documents/?uuid=3daad54c-875f-4695-9c35-c0d94afa9ba9"]}],"mendeley":{"formattedCitation":"[4]","plainTextFormattedCitation":"[4]","previouslyFormattedCitation":"[4]"},"properties":{"noteIndex":0},"schema":"https://github.com/citation-style-language/schema/raw/master/csl-citation.json"}</w:instrText>
      </w:r>
      <w:r w:rsidRPr="00F70126">
        <w:fldChar w:fldCharType="separate"/>
      </w:r>
      <w:r w:rsidR="008B7037" w:rsidRPr="008B7037">
        <w:rPr>
          <w:noProof/>
          <w:lang w:eastAsia="ja-JP"/>
        </w:rPr>
        <w:t>[4]</w:t>
      </w:r>
      <w:r w:rsidRPr="00F70126">
        <w:fldChar w:fldCharType="end"/>
      </w:r>
    </w:p>
    <w:p w14:paraId="0A260B4C" w14:textId="01A1C928" w:rsidR="00D3402E" w:rsidRPr="00F70126" w:rsidRDefault="00346BC9" w:rsidP="00461BBC">
      <w:pPr>
        <w:pStyle w:val="BodyText2"/>
        <w:ind w:firstLine="720"/>
      </w:pPr>
      <w:r w:rsidRPr="00F70126">
        <w:rPr>
          <w:lang w:eastAsia="ja-JP"/>
        </w:rPr>
        <w:t>I</w:t>
      </w:r>
      <w:r w:rsidR="00D3402E" w:rsidRPr="00F70126">
        <w:rPr>
          <w:lang w:eastAsia="ja-JP"/>
        </w:rPr>
        <w:t>ncreases in</w:t>
      </w:r>
      <w:r w:rsidR="00522119" w:rsidRPr="00F70126">
        <w:rPr>
          <w:lang w:eastAsia="ja-JP"/>
        </w:rPr>
        <w:t xml:space="preserve"> these</w:t>
      </w:r>
      <w:r w:rsidR="00D3402E" w:rsidRPr="00F70126">
        <w:rPr>
          <w:lang w:eastAsia="ja-JP"/>
        </w:rPr>
        <w:t xml:space="preserve"> </w:t>
      </w:r>
      <w:r w:rsidR="00522119" w:rsidRPr="00F70126">
        <w:rPr>
          <w:lang w:eastAsia="ja-JP"/>
        </w:rPr>
        <w:t>“</w:t>
      </w:r>
      <w:r w:rsidR="00D3402E" w:rsidRPr="00F70126">
        <w:rPr>
          <w:lang w:eastAsia="ja-JP"/>
        </w:rPr>
        <w:t>deaths of despair</w:t>
      </w:r>
      <w:r w:rsidR="00522119" w:rsidRPr="00F70126">
        <w:rPr>
          <w:lang w:eastAsia="ja-JP"/>
        </w:rPr>
        <w:t>”</w:t>
      </w:r>
      <w:r w:rsidR="00D3402E" w:rsidRPr="00F70126">
        <w:rPr>
          <w:lang w:eastAsia="ja-JP"/>
        </w:rPr>
        <w:t xml:space="preserve"> have </w:t>
      </w:r>
      <w:ins w:id="41" w:author="Ellen Eisen" w:date="2020-05-26T10:42:00Z">
        <w:r w:rsidR="004100F2">
          <w:rPr>
            <w:lang w:eastAsia="ja-JP"/>
          </w:rPr>
          <w:t xml:space="preserve">since </w:t>
        </w:r>
      </w:ins>
      <w:del w:id="42" w:author="Ellen Eisen" w:date="2020-05-26T10:42:00Z">
        <w:r w:rsidR="00846452" w:rsidRPr="00F70126" w:rsidDel="004100F2">
          <w:rPr>
            <w:lang w:eastAsia="ja-JP"/>
          </w:rPr>
          <w:delText xml:space="preserve">now </w:delText>
        </w:r>
      </w:del>
      <w:r w:rsidR="00D3402E" w:rsidRPr="00F70126">
        <w:rPr>
          <w:lang w:eastAsia="ja-JP"/>
        </w:rPr>
        <w:t xml:space="preserve">been identified across multiple race and ethnic groups and </w:t>
      </w:r>
      <w:r w:rsidR="009178E3" w:rsidRPr="00F70126">
        <w:rPr>
          <w:lang w:eastAsia="ja-JP"/>
        </w:rPr>
        <w:t>geographic contexts</w:t>
      </w:r>
      <w:r w:rsidR="00D3402E" w:rsidRPr="00F70126">
        <w:rPr>
          <w:lang w:eastAsia="ja-JP"/>
        </w:rPr>
        <w:t>.</w:t>
      </w:r>
      <w:r w:rsidRPr="00F70126">
        <w:fldChar w:fldCharType="begin" w:fldLock="1"/>
      </w:r>
      <w:r w:rsidR="001E7C9C">
        <w:rPr>
          <w:lang w:eastAsia="ja-JP"/>
        </w:rPr>
        <w:instrText>ADDIN CSL_CITATION {"citationItems":[{"id":"ITEM-1","itemData":{"DOI":"10.1093/jurban/jtg023","ISSN":"10993460","abstract":"Racial/ethnic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w:instrText>
      </w:r>
      <w:r w:rsidR="001E7C9C">
        <w:instrText>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Health","id":"ITEM-1","issue":"2","issued":{"date-parts":[["2003"]]},"page":"201-211","title":"Racial/Ethnic Disparities in Overdose Mortality Trends in New York City, 1990-1998","type":"article-journal","volume":"80"},"uris":["http://www.mendeley.com/documents/?uuid=f3c32f21-fe14-40b9-ba06-29a2a30898d4","http://www.mendeley.com/documents/?uuid=3fb8b2b2-c3cf-42ec-87bc-60201f8000b8"]},{"id":"ITEM-2","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Health","id":"ITEM-2","issue":"2","issued":{"date-parts":[["2014"]]},"page":"52-59","title":"Understanding the rural-urban differences in nonmedical prescription opioid use and abuse in the United States","type":"article-journal","volume":"104"},"uris":["http://www.mendeley.com/documents/?uuid=c70471fe-6463-4dde-9ebf-94d82a3e3e34","http://www.mendeley.com/documents/?uuid=ec51c863-7826-466a-80f4-3b14abefeae3"]}],"mendeley":{"formattedCitation":"[5,6]","plainTextFormattedCitation":"[5,6]","previouslyFormattedCitation":"[5,6]"},"properties":{"noteIndex":0},"schema":"https://github.com/citation-style-language/schema/raw/master/csl-citation.json"}</w:instrText>
      </w:r>
      <w:r w:rsidRPr="00F70126">
        <w:fldChar w:fldCharType="separate"/>
      </w:r>
      <w:r w:rsidR="008B7037" w:rsidRPr="008B7037">
        <w:rPr>
          <w:noProof/>
        </w:rPr>
        <w:t>[5,6]</w:t>
      </w:r>
      <w:r w:rsidRPr="00F70126">
        <w:fldChar w:fldCharType="end"/>
      </w:r>
      <w:r w:rsidR="00D3402E" w:rsidRPr="00F70126">
        <w:t xml:space="preserve"> </w:t>
      </w:r>
      <w:r w:rsidR="00846452" w:rsidRPr="00F70126">
        <w:t>Ri</w:t>
      </w:r>
      <w:r w:rsidR="00D3402E" w:rsidRPr="00F70126">
        <w:t xml:space="preserve">sing </w:t>
      </w:r>
      <w:r w:rsidR="009E4F48" w:rsidRPr="00F70126">
        <w:t xml:space="preserve">mortality </w:t>
      </w:r>
      <w:r w:rsidR="00D3402E" w:rsidRPr="00F70126">
        <w:t>rates have been reported for U.S. Blacks, Hispanics, Asians and Pacific Islanders, 25-64 years of age, with</w:t>
      </w:r>
      <w:r w:rsidR="008E5E89" w:rsidRPr="00F70126">
        <w:t xml:space="preserve"> </w:t>
      </w:r>
      <w:r w:rsidR="00D3402E" w:rsidRPr="00F70126">
        <w:t xml:space="preserve">drug overdoses the leading cause of the </w:t>
      </w:r>
      <w:r w:rsidR="00064DF8" w:rsidRPr="00F70126">
        <w:t xml:space="preserve">recent </w:t>
      </w:r>
      <w:r w:rsidR="00D3402E" w:rsidRPr="00F70126">
        <w:t xml:space="preserve">increases in </w:t>
      </w:r>
      <w:r w:rsidR="009178E3" w:rsidRPr="00F70126">
        <w:t xml:space="preserve">all </w:t>
      </w:r>
      <w:r w:rsidR="00425268" w:rsidRPr="00F70126">
        <w:t xml:space="preserve">these </w:t>
      </w:r>
      <w:r w:rsidR="00D3402E" w:rsidRPr="00F70126">
        <w:t>sub-population</w:t>
      </w:r>
      <w:r w:rsidR="00045ACB" w:rsidRPr="00F70126">
        <w:t>s</w:t>
      </w:r>
      <w:r w:rsidR="00D3402E" w:rsidRPr="00F70126">
        <w:t>.</w:t>
      </w:r>
      <w:r w:rsidRPr="00F70126">
        <w:fldChar w:fldCharType="begin" w:fldLock="1"/>
      </w:r>
      <w:r w:rsidR="001E7C9C">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ec51c863-7826-466a-80f4-3b14abefeae3","http://www.mendeley.com/documents/?uuid=c70471fe-6463-4dde-9ebf-94d82a3e3e34"]},{"id":"ITEM-2","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Health","id":"ITEM-2","issue":"2","issued":{"date-parts":[["2003"]]},"page":"201-211","title":"Racial/Ethnic Disparities in Overdose Mortality Trends in New York City, 1990-1998","type":"article-journal","volume":"80"},"uris":["http://www.mendeley.com/documents/?uuid=3fb8b2b2-c3cf-42ec-87bc-60201f8000b8","http://www.mendeley.com/documents/?uuid=f3c32f21-fe14-40b9-ba06-29a2a30898d4","http://www.mendeley.com/documents/?uuid=7fea6737-295d-4e06-8c41-749066d38dff"]}],"mendeley":{"formattedCitation":"[5,6]","plainTextFormattedCitation":"[5,6]","previouslyFormattedCitation":"[5,6]"},"properties":{"noteIndex":0},"schema":"https://github.com/citation-style-language/schema/raw/master/csl-citation.json"}</w:instrText>
      </w:r>
      <w:r w:rsidRPr="00F70126">
        <w:fldChar w:fldCharType="separate"/>
      </w:r>
      <w:r w:rsidR="008B7037" w:rsidRPr="008B7037">
        <w:rPr>
          <w:noProof/>
        </w:rPr>
        <w:t>[5,6]</w:t>
      </w:r>
      <w:r w:rsidRPr="00F70126">
        <w:fldChar w:fldCharType="end"/>
      </w:r>
      <w:r w:rsidR="00D3402E" w:rsidRPr="00F70126">
        <w:t xml:space="preserve"> Reversing decades of steady decline</w:t>
      </w:r>
      <w:ins w:id="43" w:author="Ellen Eisen [2]" w:date="2020-05-13T12:09:00Z">
        <w:r w:rsidR="004D65EE">
          <w:t xml:space="preserve"> </w:t>
        </w:r>
      </w:ins>
      <w:ins w:id="44" w:author="Ellen Eisen [2]" w:date="2020-05-13T12:13:00Z">
        <w:r w:rsidR="004D65EE">
          <w:t xml:space="preserve">in all-cause mortality </w:t>
        </w:r>
      </w:ins>
      <w:ins w:id="45" w:author="Ellen Eisen" w:date="2020-05-26T11:38:00Z">
        <w:r w:rsidR="004C60FA">
          <w:t xml:space="preserve">for blacks and whites </w:t>
        </w:r>
      </w:ins>
      <w:ins w:id="46" w:author="Ellen Eisen [2]" w:date="2020-05-13T12:10:00Z">
        <w:r w:rsidR="00F27039">
          <w:t>[</w:t>
        </w:r>
      </w:ins>
      <w:ins w:id="47" w:author="Ellen Eisen [2]" w:date="2020-05-13T12:18:00Z">
        <w:r w:rsidR="00F27039">
          <w:t>3</w:t>
        </w:r>
      </w:ins>
      <w:ins w:id="48" w:author="Ellen Eisen [2]" w:date="2020-05-13T12:10:00Z">
        <w:r w:rsidR="004D65EE">
          <w:t>]</w:t>
        </w:r>
      </w:ins>
      <w:r w:rsidR="00D3402E" w:rsidRPr="00F70126">
        <w:t xml:space="preserve">, these disturbing shifts are particularly pronounced for </w:t>
      </w:r>
      <w:r w:rsidR="00425268" w:rsidRPr="00F70126">
        <w:t xml:space="preserve">midlife </w:t>
      </w:r>
      <w:r w:rsidR="00FA1B4C" w:rsidRPr="00F70126">
        <w:t>individ</w:t>
      </w:r>
      <w:r w:rsidR="00D3402E" w:rsidRPr="00F70126">
        <w:t>uals</w:t>
      </w:r>
      <w:r w:rsidR="00FA1B4C" w:rsidRPr="00F70126">
        <w:t xml:space="preserve"> </w:t>
      </w:r>
      <w:r w:rsidR="00D3402E" w:rsidRPr="00F70126">
        <w:t>with</w:t>
      </w:r>
      <w:ins w:id="49" w:author="Ellen Eisen" w:date="2020-05-26T11:34:00Z">
        <w:r w:rsidR="004C60FA">
          <w:t>out</w:t>
        </w:r>
      </w:ins>
      <w:r w:rsidR="00D3402E" w:rsidRPr="00F70126">
        <w:t xml:space="preserve"> a </w:t>
      </w:r>
      <w:ins w:id="50" w:author="Ellen Eisen" w:date="2020-05-26T11:34:00Z">
        <w:r w:rsidR="004C60FA">
          <w:t>bachelor’s degree</w:t>
        </w:r>
      </w:ins>
      <w:del w:id="51" w:author="Ellen Eisen" w:date="2020-05-26T11:34:00Z">
        <w:r w:rsidR="00D3402E" w:rsidRPr="00F70126" w:rsidDel="004C60FA">
          <w:delText>high school education or les</w:delText>
        </w:r>
      </w:del>
      <w:ins w:id="52" w:author="Ellen Eisen" w:date="2020-05-26T13:53:00Z">
        <w:r w:rsidR="008B7037">
          <w:t>.</w:t>
        </w:r>
      </w:ins>
      <w:del w:id="53" w:author="Ellen Eisen" w:date="2020-05-26T11:34:00Z">
        <w:r w:rsidR="00D3402E" w:rsidRPr="00F70126" w:rsidDel="004C60FA">
          <w:delText>s</w:delText>
        </w:r>
      </w:del>
      <w:del w:id="54" w:author="Ellen Eisen" w:date="2020-05-26T13:52:00Z">
        <w:r w:rsidR="00D3402E" w:rsidRPr="00F70126" w:rsidDel="008B7037">
          <w:delText>.</w:delText>
        </w:r>
      </w:del>
      <w:ins w:id="55" w:author="Ellen Eisen" w:date="2020-05-26T13:53:00Z">
        <w:r w:rsidR="008B7037">
          <w:fldChar w:fldCharType="begin" w:fldLock="1"/>
        </w:r>
      </w:ins>
      <w:r w:rsidR="001E7C9C">
        <w:instrText>ADDIN CSL_CITATION {"citationItems":[{"id":"ITEM-1","itemData":{"author":[{"dropping-particle":"","family":"Case","given":"Anne","non-dropping-particle":"","parse-names":false,"suffix":""},{"dropping-particle":"","family":"Deaton","given":"A","non-dropping-particle":"","parse-names":false,"suffix":""}],"id":"ITEM-1","issued":{"date-parts":[["2020"]]},"number-of-pages":"Chapter 5, p 66","publisher":"Princeton University Press","title":"Deaths of Despair and the Future of Capitalism","type":"book"},"uris":["http://www.mendeley.com/documents/?uuid=e294b9b4-fca2-4f48-8b00-27683ee08d9a"]}],"mendeley":{"formattedCitation":"[7]","plainTextFormattedCitation":"[7]","previouslyFormattedCitation":"[7]"},"properties":{"noteIndex":0},"schema":"https://github.com/citation-style-language/schema/raw/master/csl-citation.json"}</w:instrText>
      </w:r>
      <w:r w:rsidR="008B7037">
        <w:fldChar w:fldCharType="separate"/>
      </w:r>
      <w:r w:rsidR="008B7037" w:rsidRPr="008B7037">
        <w:rPr>
          <w:noProof/>
        </w:rPr>
        <w:t>[7]</w:t>
      </w:r>
      <w:ins w:id="56" w:author="Ellen Eisen" w:date="2020-05-26T13:53:00Z">
        <w:r w:rsidR="008B7037">
          <w:fldChar w:fldCharType="end"/>
        </w:r>
      </w:ins>
      <w:ins w:id="57" w:author="Ellen Eisen" w:date="2020-05-26T13:56:00Z">
        <w:r w:rsidR="00130C46">
          <w:t xml:space="preserve"> </w:t>
        </w:r>
      </w:ins>
      <w:del w:id="58" w:author="Ellen Eisen" w:date="2020-05-26T11:29:00Z">
        <w:r w:rsidR="00936F3A" w:rsidRPr="00F70126" w:rsidDel="0075681B">
          <w:fldChar w:fldCharType="begin" w:fldLock="1"/>
        </w:r>
        <w:r w:rsidR="00E246D7" w:rsidRPr="008B7037" w:rsidDel="0075681B">
          <w:del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ec51c863-7826-466a-80f4-3b14abefeae3","http://www.mendeley.com/documents/?uuid=c70471fe-6463-4dde-9ebf-94d82a3e3e34"]}],"mendeley":{"formattedCitation":"[6]","plainTextFormattedCitation":"[6]","previouslyFormattedCitation":"&lt;sup&gt;6&lt;/sup&gt;"},"properties":{"noteIndex":0},"schema":"https://github.com/citation-style-language/schema/raw/master/csl-citation.json"}</w:delInstrText>
        </w:r>
        <w:r w:rsidR="00936F3A" w:rsidRPr="00F70126" w:rsidDel="0075681B">
          <w:fldChar w:fldCharType="separate"/>
        </w:r>
        <w:r w:rsidR="00E246D7" w:rsidRPr="00E246D7" w:rsidDel="0075681B">
          <w:rPr>
            <w:noProof/>
          </w:rPr>
          <w:delText>[6]</w:delText>
        </w:r>
        <w:r w:rsidR="00936F3A" w:rsidRPr="00F70126" w:rsidDel="0075681B">
          <w:fldChar w:fldCharType="end"/>
        </w:r>
      </w:del>
      <w:del w:id="59" w:author="Ellen Eisen" w:date="2020-05-26T13:53:00Z">
        <w:r w:rsidR="00D3402E" w:rsidRPr="00F70126" w:rsidDel="008B7037">
          <w:delText xml:space="preserve"> </w:delText>
        </w:r>
      </w:del>
      <w:r w:rsidR="00D3402E" w:rsidRPr="00F70126">
        <w:t>Suicide rates have also increased by 33% since 2000</w:t>
      </w:r>
      <w:r w:rsidR="009345E3" w:rsidRPr="00F70126">
        <w:t xml:space="preserve">, with the steepest increase for </w:t>
      </w:r>
      <w:r w:rsidR="00936F3A" w:rsidRPr="00F70126">
        <w:t>W</w:t>
      </w:r>
      <w:r w:rsidR="009345E3" w:rsidRPr="00F70126">
        <w:t>hite males</w:t>
      </w:r>
      <w:r w:rsidR="00D3402E" w:rsidRPr="00F70126">
        <w:t>.</w:t>
      </w:r>
      <w:r w:rsidR="00296076" w:rsidRPr="00F70126">
        <w:fldChar w:fldCharType="begin" w:fldLock="1"/>
      </w:r>
      <w:r w:rsidR="008B7037">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http://www.mendeley.com/documents/?uuid=1e1cd1ac-3993-4371-98b6-90325728cefc"]}],"mendeley":{"formattedCitation":"[8]","plainTextFormattedCitation":"[8]","previouslyFormattedCitation":"[8]"},"properties":{"noteIndex":0},"schema":"https://github.com/citation-style-language/schema/raw/master/csl-citation.json"}</w:instrText>
      </w:r>
      <w:r w:rsidR="00296076" w:rsidRPr="00F70126">
        <w:fldChar w:fldCharType="separate"/>
      </w:r>
      <w:r w:rsidR="008B7037" w:rsidRPr="008B7037">
        <w:rPr>
          <w:noProof/>
        </w:rPr>
        <w:t>[8]</w:t>
      </w:r>
      <w:r w:rsidR="00296076" w:rsidRPr="00F70126">
        <w:fldChar w:fldCharType="end"/>
      </w:r>
      <w:r w:rsidR="00296076" w:rsidRPr="00F70126">
        <w:t xml:space="preserve"> </w:t>
      </w:r>
      <w:r w:rsidR="00425268" w:rsidRPr="00F70126">
        <w:t>Though the rise has been less dramatic</w:t>
      </w:r>
      <w:r w:rsidR="005302AD" w:rsidRPr="00F70126">
        <w:t xml:space="preserve"> </w:t>
      </w:r>
      <w:r w:rsidR="00182E98" w:rsidRPr="00F70126">
        <w:t xml:space="preserve">for suicide than </w:t>
      </w:r>
      <w:r w:rsidR="005302AD" w:rsidRPr="00F70126">
        <w:t xml:space="preserve">for </w:t>
      </w:r>
      <w:r w:rsidR="00936F3A" w:rsidRPr="00F70126">
        <w:t>overdose</w:t>
      </w:r>
      <w:r w:rsidR="005302AD" w:rsidRPr="00F70126">
        <w:t>,</w:t>
      </w:r>
      <w:r w:rsidR="00425268" w:rsidRPr="00F70126">
        <w:t xml:space="preserve"> </w:t>
      </w:r>
      <w:r w:rsidR="00182E98" w:rsidRPr="00F70126">
        <w:t xml:space="preserve">it </w:t>
      </w:r>
      <w:r w:rsidR="00931FEE" w:rsidRPr="00F70126">
        <w:t xml:space="preserve">emerged </w:t>
      </w:r>
      <w:r w:rsidR="00425268" w:rsidRPr="00F70126">
        <w:t xml:space="preserve">in 2016 </w:t>
      </w:r>
      <w:r w:rsidR="00931FEE" w:rsidRPr="00F70126">
        <w:t>as</w:t>
      </w:r>
      <w:r w:rsidR="00D3402E" w:rsidRPr="00F70126">
        <w:t xml:space="preserve"> the fourth leading cause of death among</w:t>
      </w:r>
      <w:r w:rsidR="00591688" w:rsidRPr="00F70126">
        <w:t xml:space="preserve"> </w:t>
      </w:r>
      <w:r w:rsidR="00D3402E" w:rsidRPr="00F70126">
        <w:t>adults</w:t>
      </w:r>
      <w:r w:rsidR="009345E3" w:rsidRPr="00F70126">
        <w:t>, aged 35-54</w:t>
      </w:r>
      <w:r w:rsidR="00D3402E" w:rsidRPr="00F70126">
        <w:t>.</w:t>
      </w:r>
      <w:r w:rsidR="00D3402E" w:rsidRPr="00F70126">
        <w:fldChar w:fldCharType="begin" w:fldLock="1"/>
      </w:r>
      <w:r w:rsidR="008B7037">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2018"]]},"page":"1999-2017","title":"NCHS Data Brief, Number330, November 2018","type":"article-journal"},"uris":["http://www.mendeley.com/documents/?uuid=d1f4abf7-f484-4e4f-86f1-24edf4646ab1","http://www.mendeley.com/documents/?uuid=591717ca-b83c-43f2-954a-57a4f6324bdd"]}],"mendeley":{"formattedCitation":"[9]","plainTextFormattedCitation":"[9]","previouslyFormattedCitation":"[9]"},"properties":{"noteIndex":0},"schema":"https://github.com/citation-style-language/schema/raw/master/csl-citation.json"}</w:instrText>
      </w:r>
      <w:r w:rsidR="00D3402E" w:rsidRPr="00F70126">
        <w:fldChar w:fldCharType="separate"/>
      </w:r>
      <w:r w:rsidR="008B7037" w:rsidRPr="008B7037">
        <w:rPr>
          <w:noProof/>
        </w:rPr>
        <w:t>[9]</w:t>
      </w:r>
      <w:r w:rsidR="00D3402E" w:rsidRPr="00F70126">
        <w:fldChar w:fldCharType="end"/>
      </w:r>
      <w:r w:rsidR="00591688" w:rsidRPr="00F70126">
        <w:t xml:space="preserve"> </w:t>
      </w:r>
      <w:r w:rsidR="003871DA" w:rsidRPr="00F70126">
        <w:t>Rural counties had consistently higher suicide rates than metropolitan counties.</w:t>
      </w:r>
      <w:r w:rsidR="002C4F7E" w:rsidRPr="00F70126">
        <w:fldChar w:fldCharType="begin" w:fldLock="1"/>
      </w:r>
      <w:r w:rsidR="008B7037">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http://www.mendeley.com/documents/?uuid=10ddc1f9-c679-42f2-b3a7-b4079d61fff1"]}],"mendeley":{"formattedCitation":"[10]","plainTextFormattedCitation":"[10]","previouslyFormattedCitation":"[10]"},"properties":{"noteIndex":0},"schema":"https://github.com/citation-style-language/schema/raw/master/csl-citation.json"}</w:instrText>
      </w:r>
      <w:r w:rsidR="002C4F7E" w:rsidRPr="00F70126">
        <w:fldChar w:fldCharType="separate"/>
      </w:r>
      <w:r w:rsidR="008B7037" w:rsidRPr="008B7037">
        <w:rPr>
          <w:noProof/>
        </w:rPr>
        <w:t>[10]</w:t>
      </w:r>
      <w:r w:rsidR="002C4F7E" w:rsidRPr="00F70126">
        <w:fldChar w:fldCharType="end"/>
      </w:r>
    </w:p>
    <w:p w14:paraId="708C22F8" w14:textId="73C51B24" w:rsidR="00D3402E" w:rsidRPr="00F70126" w:rsidRDefault="00D3402E" w:rsidP="00461BBC">
      <w:pPr>
        <w:pStyle w:val="BodyText2"/>
        <w:ind w:firstLine="720"/>
        <w:rPr>
          <w:lang w:eastAsia="ja-JP"/>
        </w:rPr>
      </w:pPr>
      <w:r w:rsidRPr="00F70126">
        <w:t>Coincident with the increases in midlife mortality rates, the long</w:t>
      </w:r>
      <w:r w:rsidR="006273B1" w:rsidRPr="00F70126">
        <w:t>-</w:t>
      </w:r>
      <w:r w:rsidRPr="00F70126">
        <w:t xml:space="preserve">term decline in US manufacturing has limited good employment options for many </w:t>
      </w:r>
      <w:r w:rsidR="005A42CA" w:rsidRPr="00F70126">
        <w:t>less</w:t>
      </w:r>
      <w:r w:rsidR="00B208FC" w:rsidRPr="00F70126">
        <w:t xml:space="preserve"> educated </w:t>
      </w:r>
      <w:r w:rsidRPr="00F70126">
        <w:t>adults. In the 1970s, 36% of all employed U.S. males worked in manufacturing</w:t>
      </w:r>
      <w:r w:rsidR="00B74C4A" w:rsidRPr="00F70126">
        <w:t>--</w:t>
      </w:r>
      <w:r w:rsidRPr="00F70126">
        <w:t>in 2018, only 15% did.</w:t>
      </w:r>
      <w:r w:rsidRPr="00F70126">
        <w:fldChar w:fldCharType="begin" w:fldLock="1"/>
      </w:r>
      <w:r w:rsidR="008B7037">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http://www.mendeley.com/documents/?uuid=78456634-0aa5-4739-b4eb-381ac961afbc"]}],"mendeley":{"formattedCitation":"[11]","plainTextFormattedCitation":"[11]","previouslyFormattedCitation":"[11]"},"properties":{"noteIndex":0},"schema":"https://github.com/citation-style-language/schema/raw/master/csl-citation.json"}</w:instrText>
      </w:r>
      <w:r w:rsidRPr="00F70126">
        <w:fldChar w:fldCharType="separate"/>
      </w:r>
      <w:r w:rsidR="008B7037" w:rsidRPr="008B7037">
        <w:rPr>
          <w:noProof/>
        </w:rPr>
        <w:t>[11]</w:t>
      </w:r>
      <w:r w:rsidRPr="00F70126">
        <w:fldChar w:fldCharType="end"/>
      </w:r>
      <w:r w:rsidRPr="00F70126">
        <w:t xml:space="preserve"> </w:t>
      </w:r>
      <w:r w:rsidR="00D5534F" w:rsidRPr="00F70126">
        <w:t>The most dramatic decreases have occurred since 2000, with a loss of over 5 million jobs.</w:t>
      </w:r>
      <w:r w:rsidR="00D5534F" w:rsidRPr="00F70126">
        <w:fldChar w:fldCharType="begin" w:fldLock="1"/>
      </w:r>
      <w:r w:rsidR="008B7037">
        <w:instrText>ADDIN CSL_CITATION {"citationItems":[{"id":"ITEM-1","itemData":{"DOI":"10.2139/ssrn.3154376","ISBN":"9780226645728","abstract":"Using data from a variety of sources, this paper comprehensively documents the dramatic changes in the manufacturing sector and the large decline in employment rates and hours worked among prime-aged Americans since 2000. We use cross-region variation to explore the link between declining manufacturing employment and labor 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 We conclude the paper with a discussion of potential mediating factors associated with declining manufacturing labor demand including public and private transfer receipt, sectoral switching, and inter-region mobility. Overall, we conclude that the decline in manufacturing employment was a substantial cause of the decline in employment rates during the 2000s particularly for less educated prime age workers. Given the trends in both capital and skill deepening within this sector, we further conclude that 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Ssrn","id":"ITEM-1","issued":{"date-parts":[["2018"]]},"title":"The Transformation of Manufacturing and the Decline in U.S. Employment","type":"book"},"uris":["http://www.mendeley.com/documents/?uuid=519ce867-3cc9-4c80-95ce-cbc30b1f86c4","http://www.mendeley.com/documents/?uuid=5bea1c9a-66c4-4a88-bb0f-17f9b1e9d669"]}],"mendeley":{"formattedCitation":"[12]","plainTextFormattedCitation":"[12]","previouslyFormattedCitation":"[12]"},"properties":{"noteIndex":0},"schema":"https://github.com/citation-style-language/schema/raw/master/csl-citation.json"}</w:instrText>
      </w:r>
      <w:r w:rsidR="00D5534F" w:rsidRPr="00F70126">
        <w:fldChar w:fldCharType="separate"/>
      </w:r>
      <w:r w:rsidR="008B7037" w:rsidRPr="008B7037">
        <w:rPr>
          <w:noProof/>
        </w:rPr>
        <w:t>[12]</w:t>
      </w:r>
      <w:r w:rsidR="00D5534F" w:rsidRPr="00F70126">
        <w:fldChar w:fldCharType="end"/>
      </w:r>
      <w:r w:rsidR="00D5534F" w:rsidRPr="00F70126">
        <w:t xml:space="preserve"> </w:t>
      </w:r>
      <w:r w:rsidR="0043196F" w:rsidRPr="00F70126">
        <w:t xml:space="preserve">As </w:t>
      </w:r>
      <w:r w:rsidR="005B305D" w:rsidRPr="00F70126">
        <w:t xml:space="preserve">these well-paying jobs with standard employer-employee </w:t>
      </w:r>
      <w:r w:rsidR="005B305D" w:rsidRPr="00F70126">
        <w:lastRenderedPageBreak/>
        <w:t>relationships and job security</w:t>
      </w:r>
      <w:r w:rsidR="0043196F" w:rsidRPr="00F70126">
        <w:t xml:space="preserve"> have declined</w:t>
      </w:r>
      <w:r w:rsidR="005B305D" w:rsidRPr="00F70126">
        <w:t xml:space="preserve">, precarious work </w:t>
      </w:r>
      <w:r w:rsidR="00D5534F" w:rsidRPr="00F70126">
        <w:t xml:space="preserve">has been </w:t>
      </w:r>
      <w:r w:rsidR="0043196F" w:rsidRPr="00F70126">
        <w:t>on the rise</w:t>
      </w:r>
      <w:r w:rsidR="005B305D" w:rsidRPr="00F70126">
        <w:t>.</w:t>
      </w:r>
      <w:r w:rsidR="005B305D" w:rsidRPr="00F70126">
        <w:fldChar w:fldCharType="begin" w:fldLock="1"/>
      </w:r>
      <w:r w:rsidR="008B7037">
        <w:instrText>ADDIN CSL_CITATION {"citationItems":[{"id":"ITEM-1","itemData":{"DOI":"10.1177/000312240907400101","ISSN":"00031224","abstract":"The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relations.","author":[{"dropping-particle":"","family":"Kalleberg","given":"Arne L.","non-dropping-particle":"","parse-names":false,"suffix":""}],"container-title":"American Sociological Review","id":"ITEM-1","issue":"1","issued":{"date-parts":[["2009"]]},"page":"1-22","title":"Precarious work, insecure workers: Employment relations in transition","type":"article-journal","volume":"74"},"uris":["http://www.mendeley.com/documents/?uuid=77ac0843-fc6d-4e55-bf7b-2dcfb1ad263d","http://www.mendeley.com/documents/?uuid=08b54f20-3737-4bdc-81fd-8778f255561d"]}],"mendeley":{"formattedCitation":"[13]","plainTextFormattedCitation":"[13]","previouslyFormattedCitation":"[13]"},"properties":{"noteIndex":0},"schema":"https://github.com/citation-style-language/schema/raw/master/csl-citation.json"}</w:instrText>
      </w:r>
      <w:r w:rsidR="005B305D" w:rsidRPr="00F70126">
        <w:fldChar w:fldCharType="separate"/>
      </w:r>
      <w:r w:rsidR="008B7037" w:rsidRPr="008B7037">
        <w:rPr>
          <w:noProof/>
        </w:rPr>
        <w:t>[13]</w:t>
      </w:r>
      <w:r w:rsidR="005B305D" w:rsidRPr="00F70126">
        <w:fldChar w:fldCharType="end"/>
      </w:r>
      <w:r w:rsidR="005B305D" w:rsidRPr="00F70126">
        <w:t xml:space="preserve"> </w:t>
      </w:r>
      <w:r w:rsidR="002C4F7E" w:rsidRPr="00F70126">
        <w:t>P</w:t>
      </w:r>
      <w:r w:rsidR="00FA1B4C" w:rsidRPr="00F70126">
        <w:t xml:space="preserve">rior to the Great Recession, </w:t>
      </w:r>
      <w:r w:rsidR="007B6B85" w:rsidRPr="00F70126">
        <w:t>China</w:t>
      </w:r>
      <w:r w:rsidR="005B305D" w:rsidRPr="00F70126">
        <w:t>’s</w:t>
      </w:r>
      <w:r w:rsidR="007B6B85" w:rsidRPr="00F70126">
        <w:t xml:space="preserve"> </w:t>
      </w:r>
      <w:r w:rsidR="000F7A9C" w:rsidRPr="00F70126">
        <w:t>entr</w:t>
      </w:r>
      <w:r w:rsidR="005B305D" w:rsidRPr="00F70126">
        <w:t>y</w:t>
      </w:r>
      <w:r w:rsidR="000F7A9C" w:rsidRPr="00F70126">
        <w:t xml:space="preserve"> </w:t>
      </w:r>
      <w:r w:rsidR="007B6B85" w:rsidRPr="00F70126">
        <w:t>i</w:t>
      </w:r>
      <w:r w:rsidR="000F7A9C" w:rsidRPr="00F70126">
        <w:t xml:space="preserve">nto the World Trade Organization in 2001 accelerated its export surge in manufacturing, </w:t>
      </w:r>
      <w:r w:rsidR="00936F3A" w:rsidRPr="00F70126">
        <w:t xml:space="preserve">and </w:t>
      </w:r>
      <w:r w:rsidR="000F7A9C" w:rsidRPr="00F70126">
        <w:t>contribut</w:t>
      </w:r>
      <w:r w:rsidR="00936F3A" w:rsidRPr="00F70126">
        <w:t>ed</w:t>
      </w:r>
      <w:r w:rsidR="000F7A9C" w:rsidRPr="00F70126">
        <w:t xml:space="preserve"> to </w:t>
      </w:r>
      <w:r w:rsidR="00FA1B4C" w:rsidRPr="00F70126">
        <w:t xml:space="preserve">U.S. </w:t>
      </w:r>
      <w:r w:rsidR="000F7A9C" w:rsidRPr="00F70126">
        <w:t>contraction</w:t>
      </w:r>
      <w:r w:rsidR="00FA1B4C" w:rsidRPr="00F70126">
        <w:t>.</w:t>
      </w:r>
      <w:r w:rsidR="00FA1B4C" w:rsidRPr="00F70126">
        <w:fldChar w:fldCharType="begin" w:fldLock="1"/>
      </w:r>
      <w:r w:rsidR="008B7037">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http://www.mendeley.com/documents/?uuid=d8f0d72e-4603-4034-b805-02dc0f242e65"]}],"mendeley":{"formattedCitation":"[14]","plainTextFormattedCitation":"[14]","previouslyFormattedCitation":"[14]"},"properties":{"noteIndex":0},"schema":"https://github.com/citation-style-language/schema/raw/master/csl-citation.json"}</w:instrText>
      </w:r>
      <w:r w:rsidR="00FA1B4C" w:rsidRPr="00F70126">
        <w:fldChar w:fldCharType="separate"/>
      </w:r>
      <w:r w:rsidR="008B7037" w:rsidRPr="008B7037">
        <w:rPr>
          <w:noProof/>
        </w:rPr>
        <w:t>[14]</w:t>
      </w:r>
      <w:r w:rsidR="00FA1B4C" w:rsidRPr="00F70126">
        <w:fldChar w:fldCharType="end"/>
      </w:r>
      <w:r w:rsidR="000F7A9C" w:rsidRPr="00F70126">
        <w:t xml:space="preserve"> Impacts of the China Shock are most visible in the local labor markets with a concentration of industries exposed to foreign competition where workers who lose jobs may end up out of the job market entirely.</w:t>
      </w:r>
      <w:r w:rsidR="00FA1B4C" w:rsidRPr="00F70126">
        <w:fldChar w:fldCharType="begin" w:fldLock="1"/>
      </w:r>
      <w:r w:rsidR="008B7037">
        <w:instrText xml:space="preserve">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w:instrText>
      </w:r>
      <w:r w:rsidR="008B7037">
        <w:rPr>
          <w:lang w:eastAsia="ja-JP"/>
        </w:rPr>
        <w:instrText>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http://www.mendeley.com/documents/?uuid=6c860d5b-bf44-489d-bea6-af20dbabca30"]}],"mendeley":{"formattedCitation":"[15]","plainTextFormattedCitation":"[15]","previouslyFormattedCitation":"[15]"},"properties":{"noteIndex":0},"schema":"https://github.com/citation-style-language/schema/raw/master/csl-citation.json"}</w:instrText>
      </w:r>
      <w:r w:rsidR="00FA1B4C" w:rsidRPr="00F70126">
        <w:fldChar w:fldCharType="separate"/>
      </w:r>
      <w:r w:rsidR="008B7037" w:rsidRPr="008B7037">
        <w:rPr>
          <w:noProof/>
          <w:lang w:eastAsia="ja-JP"/>
        </w:rPr>
        <w:t>[15]</w:t>
      </w:r>
      <w:r w:rsidR="00FA1B4C" w:rsidRPr="00F70126">
        <w:fldChar w:fldCharType="end"/>
      </w:r>
    </w:p>
    <w:p w14:paraId="1FD9477E" w14:textId="74254851" w:rsidR="00D3402E" w:rsidRPr="00F70126" w:rsidRDefault="00D3402E" w:rsidP="00461BBC">
      <w:pPr>
        <w:pStyle w:val="BodyText2"/>
        <w:ind w:firstLine="720"/>
      </w:pPr>
      <w:r w:rsidRPr="00F70126">
        <w:rPr>
          <w:lang w:eastAsia="ja-JP"/>
        </w:rPr>
        <w:t xml:space="preserve">The US automobile industry offers </w:t>
      </w:r>
      <w:r w:rsidR="00B208FC" w:rsidRPr="00F70126">
        <w:rPr>
          <w:lang w:eastAsia="ja-JP"/>
        </w:rPr>
        <w:t xml:space="preserve">a striking </w:t>
      </w:r>
      <w:r w:rsidRPr="00F70126">
        <w:rPr>
          <w:lang w:eastAsia="ja-JP"/>
        </w:rPr>
        <w:t xml:space="preserve">case study of an </w:t>
      </w:r>
      <w:r w:rsidR="00182E98" w:rsidRPr="00F70126">
        <w:rPr>
          <w:lang w:eastAsia="ja-JP"/>
        </w:rPr>
        <w:t xml:space="preserve">impacted </w:t>
      </w:r>
      <w:r w:rsidRPr="00F70126">
        <w:rPr>
          <w:lang w:eastAsia="ja-JP"/>
        </w:rPr>
        <w:t xml:space="preserve">industry in decline. From the 1950s until the China Shock of the early 2000s, the “Big Three” Detroit companies Ford, Chrysler and General Motors dominated the automobile market. By the late 1960s, foreign automakers began to capture a share of the </w:t>
      </w:r>
      <w:r w:rsidR="00182E98" w:rsidRPr="00F70126">
        <w:rPr>
          <w:lang w:eastAsia="ja-JP"/>
        </w:rPr>
        <w:t xml:space="preserve">domestic </w:t>
      </w:r>
      <w:r w:rsidRPr="00F70126">
        <w:rPr>
          <w:lang w:eastAsia="ja-JP"/>
        </w:rPr>
        <w:t xml:space="preserve">market. </w:t>
      </w:r>
      <w:r w:rsidR="00045ACB" w:rsidRPr="00F70126">
        <w:rPr>
          <w:lang w:eastAsia="ja-JP"/>
        </w:rPr>
        <w:t>T</w:t>
      </w:r>
      <w:r w:rsidRPr="00F70126">
        <w:rPr>
          <w:lang w:eastAsia="ja-JP"/>
        </w:rPr>
        <w:t xml:space="preserve">he oil embargo </w:t>
      </w:r>
      <w:r w:rsidR="00045ACB" w:rsidRPr="00F70126">
        <w:rPr>
          <w:lang w:eastAsia="ja-JP"/>
        </w:rPr>
        <w:t xml:space="preserve">in 1979 </w:t>
      </w:r>
      <w:r w:rsidRPr="00F70126">
        <w:rPr>
          <w:lang w:eastAsia="ja-JP"/>
        </w:rPr>
        <w:t xml:space="preserve">further fueled the rise of imported smaller cars. Detroit automakers </w:t>
      </w:r>
      <w:r w:rsidR="00045ACB" w:rsidRPr="00F70126">
        <w:rPr>
          <w:lang w:eastAsia="ja-JP"/>
        </w:rPr>
        <w:t xml:space="preserve">responded by </w:t>
      </w:r>
      <w:r w:rsidRPr="00F70126">
        <w:rPr>
          <w:lang w:eastAsia="ja-JP"/>
        </w:rPr>
        <w:t>shift</w:t>
      </w:r>
      <w:r w:rsidR="00045ACB" w:rsidRPr="00F70126">
        <w:rPr>
          <w:lang w:eastAsia="ja-JP"/>
        </w:rPr>
        <w:t>ing</w:t>
      </w:r>
      <w:r w:rsidRPr="00F70126">
        <w:rPr>
          <w:lang w:eastAsia="ja-JP"/>
        </w:rPr>
        <w:t xml:space="preserve"> to light trucks, minivans, sports utility vehicles and pick-up trucks. Between 1980 and 1996, stronger vehicle safety regulations, increasing oil prices and the emergence of hybrid</w:t>
      </w:r>
      <w:r w:rsidR="00C85640" w:rsidRPr="00F70126">
        <w:rPr>
          <w:lang w:eastAsia="ja-JP"/>
        </w:rPr>
        <w:t>ized vehicles</w:t>
      </w:r>
      <w:r w:rsidRPr="00F70126">
        <w:rPr>
          <w:lang w:eastAsia="ja-JP"/>
        </w:rPr>
        <w:t xml:space="preserve"> further challenged the </w:t>
      </w:r>
      <w:r w:rsidR="00931FEE" w:rsidRPr="00F70126">
        <w:rPr>
          <w:lang w:eastAsia="ja-JP"/>
        </w:rPr>
        <w:t xml:space="preserve">domestic </w:t>
      </w:r>
      <w:r w:rsidRPr="00F70126">
        <w:rPr>
          <w:lang w:eastAsia="ja-JP"/>
        </w:rPr>
        <w:t>industry. By 2008</w:t>
      </w:r>
      <w:r w:rsidR="00C85640" w:rsidRPr="00F70126">
        <w:rPr>
          <w:lang w:eastAsia="ja-JP"/>
        </w:rPr>
        <w:t>,</w:t>
      </w:r>
      <w:r w:rsidRPr="00F70126">
        <w:rPr>
          <w:lang w:eastAsia="ja-JP"/>
        </w:rPr>
        <w:t xml:space="preserve"> Toyota had become the largest producer worldwide</w:t>
      </w:r>
      <w:r w:rsidR="00D92509" w:rsidRPr="00F70126">
        <w:rPr>
          <w:lang w:eastAsia="ja-JP"/>
        </w:rPr>
        <w:t>--</w:t>
      </w:r>
      <w:r w:rsidRPr="00F70126">
        <w:rPr>
          <w:lang w:eastAsia="ja-JP"/>
        </w:rPr>
        <w:t xml:space="preserve">a title General Motors </w:t>
      </w:r>
      <w:r w:rsidR="006273B1" w:rsidRPr="00F70126">
        <w:rPr>
          <w:lang w:eastAsia="ja-JP"/>
        </w:rPr>
        <w:t xml:space="preserve">had </w:t>
      </w:r>
      <w:r w:rsidRPr="00F70126">
        <w:rPr>
          <w:lang w:eastAsia="ja-JP"/>
        </w:rPr>
        <w:t>held for 77 years.</w:t>
      </w:r>
      <w:r w:rsidRPr="00F70126">
        <w:fldChar w:fldCharType="begin" w:fldLock="1"/>
      </w:r>
      <w:r w:rsidR="008B7037">
        <w:rPr>
          <w:lang w:eastAsia="ja-JP"/>
        </w:rPr>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w:instrText>
      </w:r>
      <w:r w:rsidR="008B7037">
        <w:instrText>":"33"},"uris":["http://www.mendeley.com/documents/?uuid=3d18fd6d-e55a-4efd-8016-cef141265018","http://www.mendeley.com/documents/?uuid=3446add4-252d-415a-9ca4-3510755f74ff"]}],"mendeley":{"formattedCitation":"[16]","plainTextFormattedCitation":"[16]","previouslyFormattedCitation":"[16]"},"properties":{"noteIndex":0},"schema":"https://github.com/citation-style-language/schema/raw/master/csl-citation.json"}</w:instrText>
      </w:r>
      <w:r w:rsidRPr="00F70126">
        <w:fldChar w:fldCharType="separate"/>
      </w:r>
      <w:r w:rsidR="008B7037" w:rsidRPr="008B7037">
        <w:rPr>
          <w:noProof/>
        </w:rPr>
        <w:t>[16]</w:t>
      </w:r>
      <w:r w:rsidRPr="00F70126">
        <w:fldChar w:fldCharType="end"/>
      </w:r>
      <w:r w:rsidRPr="00F70126">
        <w:t xml:space="preserve"> </w:t>
      </w:r>
      <w:r w:rsidR="00C85640" w:rsidRPr="00F70126">
        <w:t>A</w:t>
      </w:r>
      <w:r w:rsidRPr="00F70126">
        <w:t xml:space="preserve">fter the </w:t>
      </w:r>
      <w:r w:rsidR="00425268" w:rsidRPr="00F70126">
        <w:t xml:space="preserve">US financial crisis </w:t>
      </w:r>
      <w:r w:rsidR="00C85640" w:rsidRPr="00F70126">
        <w:t xml:space="preserve">in </w:t>
      </w:r>
      <w:r w:rsidRPr="00F70126">
        <w:t>2008</w:t>
      </w:r>
      <w:r w:rsidR="00C85640" w:rsidRPr="00F70126">
        <w:t>,</w:t>
      </w:r>
      <w:r w:rsidRPr="00F70126">
        <w:t xml:space="preserve"> </w:t>
      </w:r>
      <w:r w:rsidR="006D2237" w:rsidRPr="00F70126">
        <w:t>the US government bailed out the</w:t>
      </w:r>
      <w:r w:rsidR="00C85640" w:rsidRPr="00F70126">
        <w:t xml:space="preserve"> automobile</w:t>
      </w:r>
      <w:r w:rsidR="006D2237" w:rsidRPr="00F70126">
        <w:t xml:space="preserve"> industry at a cost of $80 billion, and restructured </w:t>
      </w:r>
      <w:r w:rsidRPr="00F70126">
        <w:t>GM and Chrysler a</w:t>
      </w:r>
      <w:r w:rsidR="006D2237" w:rsidRPr="00F70126">
        <w:t xml:space="preserve">fter they entered </w:t>
      </w:r>
      <w:r w:rsidRPr="00F70126">
        <w:t>bankruptcy</w:t>
      </w:r>
      <w:r w:rsidR="006D2237" w:rsidRPr="00F70126">
        <w:t xml:space="preserve"> in 2009</w:t>
      </w:r>
      <w:r w:rsidRPr="00F70126">
        <w:t>.</w:t>
      </w:r>
    </w:p>
    <w:p w14:paraId="6D987CA5" w14:textId="58E382BF" w:rsidR="00D3402E" w:rsidRPr="00F70126" w:rsidRDefault="00D3402E" w:rsidP="00461BBC">
      <w:pPr>
        <w:pStyle w:val="BodyText2"/>
        <w:ind w:firstLine="720"/>
      </w:pPr>
      <w:r w:rsidRPr="00F70126">
        <w:t>This study focuses on</w:t>
      </w:r>
      <w:r w:rsidR="00C85640" w:rsidRPr="00F70126">
        <w:t xml:space="preserve"> the</w:t>
      </w:r>
      <w:r w:rsidRPr="00F70126">
        <w:t xml:space="preserve"> implications of the erosion of the US automobile industry for the </w:t>
      </w:r>
      <w:r w:rsidR="009B0492" w:rsidRPr="00F70126">
        <w:t>mental health and safety</w:t>
      </w:r>
      <w:r w:rsidRPr="00F70126">
        <w:t xml:space="preserve"> of Michigan autoworkers who </w:t>
      </w:r>
      <w:r w:rsidR="009B3C63" w:rsidRPr="00F70126">
        <w:t xml:space="preserve">faced potential </w:t>
      </w:r>
      <w:r w:rsidRPr="00F70126">
        <w:t>job</w:t>
      </w:r>
      <w:r w:rsidR="009B3C63" w:rsidRPr="00F70126">
        <w:t xml:space="preserve"> loss</w:t>
      </w:r>
      <w:r w:rsidRPr="00F70126">
        <w:t xml:space="preserve">. </w:t>
      </w:r>
      <w:r w:rsidR="004A2435" w:rsidRPr="00F70126">
        <w:t xml:space="preserve">Involuntary </w:t>
      </w:r>
      <w:r w:rsidR="00485D51" w:rsidRPr="00F70126">
        <w:t>worker exit</w:t>
      </w:r>
      <w:r w:rsidR="004A2435" w:rsidRPr="00F70126">
        <w:t xml:space="preserve"> has been found to have substantial effects o</w:t>
      </w:r>
      <w:r w:rsidR="00A402B9" w:rsidRPr="00F70126">
        <w:t>n</w:t>
      </w:r>
      <w:r w:rsidR="004A2435" w:rsidRPr="00F70126">
        <w:t xml:space="preserve"> depressive symptoms, even after adjusting for baseline health.</w:t>
      </w:r>
      <w:r w:rsidR="004A2435" w:rsidRPr="00F70126">
        <w:fldChar w:fldCharType="begin" w:fldLock="1"/>
      </w:r>
      <w:r w:rsidR="008B7037">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http://www.mendeley.com/documents/?uuid=77b4ae43-ff6d-4aa4-a740-58dec1267c11"]}],"mendeley":{"formattedCitation":"[17]","plainTextFormattedCitation":"[17]","previouslyFormattedCitation":"[17]"},"properties":{"noteIndex":0},"schema":"https://github.com/citation-style-language/schema/raw/master/csl-citation.json"}</w:instrText>
      </w:r>
      <w:r w:rsidR="004A2435" w:rsidRPr="00F70126">
        <w:fldChar w:fldCharType="separate"/>
      </w:r>
      <w:r w:rsidR="008B7037" w:rsidRPr="008B7037">
        <w:rPr>
          <w:noProof/>
        </w:rPr>
        <w:t>[17]</w:t>
      </w:r>
      <w:r w:rsidR="004A2435" w:rsidRPr="00F70126">
        <w:fldChar w:fldCharType="end"/>
      </w:r>
      <w:r w:rsidR="004A2435" w:rsidRPr="00F70126">
        <w:t xml:space="preserve"> </w:t>
      </w:r>
      <w:r w:rsidR="00182E98" w:rsidRPr="00F70126">
        <w:t xml:space="preserve">Taking advantage of </w:t>
      </w:r>
      <w:r w:rsidRPr="00F70126">
        <w:t xml:space="preserve">individual-level data from an existing study of </w:t>
      </w:r>
      <w:r w:rsidR="00182E98" w:rsidRPr="00F70126">
        <w:t>a</w:t>
      </w:r>
      <w:r w:rsidRPr="00F70126">
        <w:t xml:space="preserve"> United Autoworkers-General Motors </w:t>
      </w:r>
      <w:r w:rsidRPr="00F70126">
        <w:lastRenderedPageBreak/>
        <w:t xml:space="preserve">(UAW-GM) cohort, </w:t>
      </w:r>
      <w:r w:rsidR="006D2237" w:rsidRPr="00F70126">
        <w:t>we</w:t>
      </w:r>
      <w:r w:rsidRPr="00F70126">
        <w:t xml:space="preserve"> examine associations between </w:t>
      </w:r>
      <w:r w:rsidR="00485D51" w:rsidRPr="00F70126">
        <w:t xml:space="preserve">worker exit </w:t>
      </w:r>
      <w:r w:rsidRPr="00F70126">
        <w:t xml:space="preserve">and risk of suicide and fatal overdose. </w:t>
      </w:r>
      <w:r w:rsidR="006D2237" w:rsidRPr="00F70126">
        <w:t xml:space="preserve">The cohort includes workers </w:t>
      </w:r>
      <w:r w:rsidR="002C4F7E" w:rsidRPr="00F70126">
        <w:t>at</w:t>
      </w:r>
      <w:r w:rsidR="006D2237" w:rsidRPr="00F70126">
        <w:t xml:space="preserve"> three GM manufacturing facilities in Michigan</w:t>
      </w:r>
      <w:r w:rsidR="00D92509" w:rsidRPr="00F70126">
        <w:t>--</w:t>
      </w:r>
      <w:r w:rsidR="006D2237" w:rsidRPr="00F70126">
        <w:t>one located in an urban center</w:t>
      </w:r>
      <w:r w:rsidR="00603656" w:rsidRPr="00F70126">
        <w:t>,</w:t>
      </w:r>
      <w:r w:rsidR="006D2237" w:rsidRPr="00F70126">
        <w:t xml:space="preserve"> </w:t>
      </w:r>
      <w:r w:rsidR="00603656" w:rsidRPr="00F70126">
        <w:t>one in a</w:t>
      </w:r>
      <w:r w:rsidR="006D2237" w:rsidRPr="00F70126">
        <w:t xml:space="preserve"> </w:t>
      </w:r>
      <w:r w:rsidR="009B3C63" w:rsidRPr="00F70126">
        <w:t>more rural area</w:t>
      </w:r>
      <w:r w:rsidR="00603656" w:rsidRPr="00F70126">
        <w:t>, and one in a small city</w:t>
      </w:r>
      <w:r w:rsidR="006D2237" w:rsidRPr="00F70126">
        <w:t xml:space="preserve">. </w:t>
      </w:r>
      <w:r w:rsidRPr="00F70126">
        <w:t xml:space="preserve">We </w:t>
      </w:r>
      <w:r w:rsidR="006D2237" w:rsidRPr="00F70126">
        <w:t xml:space="preserve">focus on the </w:t>
      </w:r>
      <w:r w:rsidRPr="00F70126">
        <w:t>period</w:t>
      </w:r>
      <w:r w:rsidR="006D2237" w:rsidRPr="00F70126">
        <w:t xml:space="preserve"> since </w:t>
      </w:r>
      <w:r w:rsidR="00C5723E" w:rsidRPr="00F70126">
        <w:t>the late</w:t>
      </w:r>
      <w:r w:rsidR="006273B1" w:rsidRPr="00F70126">
        <w:t xml:space="preserve"> </w:t>
      </w:r>
      <w:r w:rsidR="006D2237" w:rsidRPr="00F70126">
        <w:t>1970</w:t>
      </w:r>
      <w:r w:rsidR="00C5723E" w:rsidRPr="00F70126">
        <w:t>s</w:t>
      </w:r>
      <w:r w:rsidRPr="00F70126">
        <w:t xml:space="preserve"> t</w:t>
      </w:r>
      <w:r w:rsidR="009515DB" w:rsidRPr="00F70126">
        <w:t xml:space="preserve">hat </w:t>
      </w:r>
      <w:r w:rsidRPr="00F70126">
        <w:t>capture</w:t>
      </w:r>
      <w:r w:rsidR="009515DB" w:rsidRPr="00F70126">
        <w:t>s</w:t>
      </w:r>
      <w:r w:rsidRPr="00F70126">
        <w:t xml:space="preserve"> accelerat</w:t>
      </w:r>
      <w:r w:rsidR="009515DB" w:rsidRPr="00F70126">
        <w:t>ion</w:t>
      </w:r>
      <w:r w:rsidRPr="00F70126">
        <w:t xml:space="preserve"> </w:t>
      </w:r>
      <w:r w:rsidR="009515DB" w:rsidRPr="00F70126">
        <w:t xml:space="preserve">in the </w:t>
      </w:r>
      <w:r w:rsidRPr="00F70126">
        <w:t xml:space="preserve">decline </w:t>
      </w:r>
      <w:r w:rsidR="006D2237" w:rsidRPr="00F70126">
        <w:t xml:space="preserve">of </w:t>
      </w:r>
      <w:r w:rsidR="00B82D6E" w:rsidRPr="00F70126">
        <w:t>the industry</w:t>
      </w:r>
      <w:r w:rsidRPr="00F70126">
        <w:t>. By the end of follow-up all three study plants had closed.</w:t>
      </w:r>
    </w:p>
    <w:bookmarkEnd w:id="0"/>
    <w:p w14:paraId="5EF3B18A" w14:textId="06407FF9" w:rsidR="000A0FDB" w:rsidRPr="00F70126" w:rsidRDefault="00301AE5" w:rsidP="00AB4EF9">
      <w:pPr>
        <w:pStyle w:val="Heading1"/>
        <w:rPr>
          <w:rFonts w:cs="Arial"/>
        </w:rPr>
      </w:pPr>
      <w:r w:rsidRPr="00F70126">
        <w:rPr>
          <w:rFonts w:cs="Arial"/>
        </w:rPr>
        <w:t>METHODS</w:t>
      </w:r>
    </w:p>
    <w:p w14:paraId="39D4FD95" w14:textId="703DBAAA" w:rsidR="00886708" w:rsidRPr="00F70126" w:rsidRDefault="009515DB" w:rsidP="00461BBC">
      <w:pPr>
        <w:pStyle w:val="BodyText2"/>
        <w:ind w:firstLine="720"/>
      </w:pPr>
      <w:r w:rsidRPr="00F70126">
        <w:t xml:space="preserve">The UAW-GM cohort mortality study was </w:t>
      </w:r>
      <w:r w:rsidR="00182E98" w:rsidRPr="00F70126">
        <w:t xml:space="preserve">originally </w:t>
      </w:r>
      <w:r w:rsidRPr="00F70126">
        <w:t xml:space="preserve">designed to assess the health effects of occupational exposures. </w:t>
      </w:r>
      <w:r w:rsidR="00381340" w:rsidRPr="00F70126">
        <w:t>Details regarding the study have been described in previous publications.</w:t>
      </w:r>
      <w:r w:rsidR="00800375" w:rsidRPr="00F70126">
        <w:fldChar w:fldCharType="begin" w:fldLock="1"/>
      </w:r>
      <w:r w:rsidR="008B7037">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Med","edition":"1992/01/01","id":"ITEM-1","issue":"6","issued":{"date-parts":[["1992"]]},"language":"eng","note":"Eisen, E A\nTolbert, P E\nMonson, R R\nSmith, T J\n2 P30 ES 00002/ES/NIEHS NIH HHS/United States\nResearch Support, Non-U.S. Gov't\nResearch Support, U.S. Gov't, P.H.S.\nUnited states\nAmerican journal of industrial medicine\nAm J Ind Med. 1992;22(6):809-24.","page":"809-824","title":"Mortality studies of machining fluid exposure in the automobile industry I: A standardized mortality ratio analysis","type":"article-journal","volume":"22"},"uris":["http://www.mendeley.com/documents/?uuid=086c2076-5c7c-463a-a32d-fde171ecc16e","http://www.mendeley.com/documents/?uuid=6368c80e-0de3-446f-8a9c-5d0a811291a8"]},{"id":"ITEM-2","itemData":{"ISBN":"0355-3140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5dad8c8b-6ff8-4eab-bc46-7e52b14cd6d8","http://www.mendeley.com/documents/?uuid=dfbaa4f6-1945-4641-a2d4-a4757a854b6d"]}],"mendeley":{"formattedCitation":"[18,19]","plainTextFormattedCitation":"[18,19]","previouslyFormattedCitation":"[18,19]"},"properties":{"noteIndex":0},"schema":"https://github.com/citation-style-language/schema/raw/master/csl-citation.json"}</w:instrText>
      </w:r>
      <w:r w:rsidR="00800375" w:rsidRPr="00F70126">
        <w:fldChar w:fldCharType="separate"/>
      </w:r>
      <w:r w:rsidR="008B7037" w:rsidRPr="008B7037">
        <w:rPr>
          <w:noProof/>
        </w:rPr>
        <w:t>[18,19]</w:t>
      </w:r>
      <w:r w:rsidR="00800375" w:rsidRPr="00F70126">
        <w:fldChar w:fldCharType="end"/>
      </w:r>
      <w:r w:rsidR="00381340" w:rsidRPr="00F70126">
        <w:t xml:space="preserve"> Here, we describe the </w:t>
      </w:r>
      <w:r w:rsidR="00182E98" w:rsidRPr="00F70126">
        <w:t>more recent</w:t>
      </w:r>
      <w:r w:rsidR="005B305D" w:rsidRPr="00F70126">
        <w:t xml:space="preserve">ly employed </w:t>
      </w:r>
      <w:r w:rsidR="00182E98" w:rsidRPr="00F70126">
        <w:t>subset of the cohort included in this analysis</w:t>
      </w:r>
      <w:r w:rsidR="00381340" w:rsidRPr="00F70126">
        <w:t>.</w:t>
      </w:r>
    </w:p>
    <w:p w14:paraId="5EB54175" w14:textId="2363E833" w:rsidR="00381340" w:rsidRPr="00F70126" w:rsidRDefault="00381340" w:rsidP="00461BBC">
      <w:pPr>
        <w:pStyle w:val="BodyText2"/>
        <w:ind w:firstLine="720"/>
      </w:pPr>
      <w:r w:rsidRPr="00F70126">
        <w:t xml:space="preserve">Study </w:t>
      </w:r>
      <w:r w:rsidR="00071BB0" w:rsidRPr="00F70126">
        <w:t>p</w:t>
      </w:r>
      <w:r w:rsidRPr="00F70126">
        <w:t>opulation: The UAW-GM cohort includes all hourly workers identified through company records at three automobile manufacturing plants in Michigan who were hired between January 1</w:t>
      </w:r>
      <w:r w:rsidR="00CA24F0" w:rsidRPr="00F70126">
        <w:t>,</w:t>
      </w:r>
      <w:r w:rsidRPr="00F70126">
        <w:t xml:space="preserve"> 1938 and </w:t>
      </w:r>
      <w:r w:rsidR="00B208FC" w:rsidRPr="00F70126">
        <w:t>December 31,</w:t>
      </w:r>
      <w:r w:rsidR="006B704B" w:rsidRPr="00F70126">
        <w:t xml:space="preserve"> 198</w:t>
      </w:r>
      <w:r w:rsidR="00B208FC" w:rsidRPr="00F70126">
        <w:t>2</w:t>
      </w:r>
      <w:r w:rsidR="00CF7600" w:rsidRPr="00F70126">
        <w:t xml:space="preserve"> and worked for at least three years</w:t>
      </w:r>
      <w:r w:rsidRPr="00F70126">
        <w:t xml:space="preserve">. </w:t>
      </w:r>
      <w:r w:rsidR="006B704B" w:rsidRPr="00F70126">
        <w:t>The study population for this analysis includes</w:t>
      </w:r>
      <w:r w:rsidR="00CA24F0" w:rsidRPr="00F70126">
        <w:t xml:space="preserve"> </w:t>
      </w:r>
      <w:r w:rsidR="006B704B" w:rsidRPr="00F70126">
        <w:t>the more recent sub</w:t>
      </w:r>
      <w:r w:rsidR="00495E27" w:rsidRPr="00F70126">
        <w:t xml:space="preserve">group </w:t>
      </w:r>
      <w:r w:rsidR="006B704B" w:rsidRPr="00F70126">
        <w:t xml:space="preserve">employed in 1970 or later. </w:t>
      </w:r>
      <w:r w:rsidR="005302AD" w:rsidRPr="00F70126">
        <w:t xml:space="preserve">Plant 1, located in the </w:t>
      </w:r>
      <w:r w:rsidR="00C5723E" w:rsidRPr="00F70126">
        <w:t xml:space="preserve">urban center </w:t>
      </w:r>
      <w:r w:rsidR="005302AD" w:rsidRPr="00F70126">
        <w:t>of Detroit, employed almost all the Black subjects in the cohort. Plant 2 was located 50 miles west in a small town best known as the site of the Willow Run manufacturing complex during World War II.</w:t>
      </w:r>
      <w:r w:rsidR="00603656" w:rsidRPr="00F70126">
        <w:fldChar w:fldCharType="begin" w:fldLock="1"/>
      </w:r>
      <w:r w:rsidR="008B7037">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http://www.mendeley.com/documents/?uuid=d75fccd0-96d8-4733-bfc4-f46a5c0ff7e5"]}],"mendeley":{"formattedCitation":"[20]","plainTextFormattedCitation":"[20]","previouslyFormattedCitation":"[20]"},"properties":{"noteIndex":0},"schema":"https://github.com/citation-style-language/schema/raw/master/csl-citation.json"}</w:instrText>
      </w:r>
      <w:r w:rsidR="00603656" w:rsidRPr="00F70126">
        <w:fldChar w:fldCharType="separate"/>
      </w:r>
      <w:r w:rsidR="008B7037" w:rsidRPr="008B7037">
        <w:rPr>
          <w:noProof/>
        </w:rPr>
        <w:t>[20]</w:t>
      </w:r>
      <w:r w:rsidR="00603656" w:rsidRPr="00F70126">
        <w:fldChar w:fldCharType="end"/>
      </w:r>
      <w:r w:rsidR="005302AD" w:rsidRPr="00F70126">
        <w:t xml:space="preserve"> Plant 3 was further upstate in a once thriving lumber and manufacturing center that suffered high unemployment and population loss in the late 1900s. </w:t>
      </w:r>
      <w:r w:rsidRPr="00F70126">
        <w:t xml:space="preserve">Mortality follow-up </w:t>
      </w:r>
      <w:r w:rsidR="00337373" w:rsidRPr="00F70126">
        <w:t xml:space="preserve">starts </w:t>
      </w:r>
      <w:r w:rsidR="00B208FC" w:rsidRPr="00F70126">
        <w:t>in 1970 or three years after date of hire, whichever comes later</w:t>
      </w:r>
      <w:r w:rsidR="00337373" w:rsidRPr="00F70126">
        <w:t xml:space="preserve">, and </w:t>
      </w:r>
      <w:r w:rsidR="00C5723E" w:rsidRPr="00F70126">
        <w:t>ends in</w:t>
      </w:r>
      <w:r w:rsidR="00E876BE" w:rsidRPr="00F70126">
        <w:t xml:space="preserve"> </w:t>
      </w:r>
      <w:r w:rsidRPr="00F70126">
        <w:t>2015</w:t>
      </w:r>
      <w:r w:rsidR="0051562E" w:rsidRPr="00F70126">
        <w:t>.</w:t>
      </w:r>
      <w:r w:rsidRPr="00F70126">
        <w:t xml:space="preserve"> </w:t>
      </w:r>
      <w:r w:rsidR="00CF7600" w:rsidRPr="00F70126">
        <w:t>L</w:t>
      </w:r>
      <w:r w:rsidRPr="00F70126">
        <w:t>ess than 0.</w:t>
      </w:r>
      <w:r w:rsidR="0084639F" w:rsidRPr="00F70126">
        <w:t>6</w:t>
      </w:r>
      <w:r w:rsidRPr="00F70126">
        <w:t xml:space="preserve">% of the </w:t>
      </w:r>
      <w:r w:rsidR="00756738" w:rsidRPr="00F70126">
        <w:t xml:space="preserve">subjects </w:t>
      </w:r>
      <w:r w:rsidR="00CA24F0" w:rsidRPr="00F70126">
        <w:t>were</w:t>
      </w:r>
      <w:r w:rsidR="00E876BE" w:rsidRPr="00F70126">
        <w:t xml:space="preserve"> </w:t>
      </w:r>
      <w:r w:rsidRPr="00F70126">
        <w:t>lost to follow-up.</w:t>
      </w:r>
    </w:p>
    <w:p w14:paraId="0167DE24" w14:textId="77BCD380" w:rsidR="005302AD" w:rsidRPr="00F70126" w:rsidRDefault="00A41B55" w:rsidP="00461BBC">
      <w:pPr>
        <w:pStyle w:val="BodyText2"/>
        <w:ind w:firstLine="720"/>
      </w:pPr>
      <w:r w:rsidRPr="00F70126">
        <w:lastRenderedPageBreak/>
        <w:t xml:space="preserve">Exposure: </w:t>
      </w:r>
      <w:bookmarkStart w:id="60" w:name="_Hlk33192121"/>
      <w:r w:rsidR="00C5723E" w:rsidRPr="00F70126">
        <w:t>The</w:t>
      </w:r>
      <w:r w:rsidR="00F214A2" w:rsidRPr="00F70126">
        <w:t xml:space="preserve"> </w:t>
      </w:r>
      <w:del w:id="61" w:author="Ellen Eisen [2]" w:date="2020-05-13T18:02:00Z">
        <w:r w:rsidR="00F214A2" w:rsidRPr="00F70126" w:rsidDel="007516A8">
          <w:delText xml:space="preserve">primary </w:delText>
        </w:r>
      </w:del>
      <w:r w:rsidR="00F214A2" w:rsidRPr="00F70126">
        <w:t xml:space="preserve">exposure is </w:t>
      </w:r>
      <w:r w:rsidR="00E876BE" w:rsidRPr="00F70126">
        <w:t xml:space="preserve">worker exit, defined as employment termination at the three plants, and </w:t>
      </w:r>
      <w:r w:rsidR="00F214A2" w:rsidRPr="00F70126">
        <w:t>measured in two ways</w:t>
      </w:r>
      <w:r w:rsidR="005302AD" w:rsidRPr="00F70126">
        <w:t>.</w:t>
      </w:r>
      <w:r w:rsidR="00F214A2" w:rsidRPr="00F70126">
        <w:t xml:space="preserve"> </w:t>
      </w:r>
      <w:r w:rsidR="00C85640" w:rsidRPr="00F70126">
        <w:t>First</w:t>
      </w:r>
      <w:r w:rsidR="005302AD" w:rsidRPr="00F70126">
        <w:t>,</w:t>
      </w:r>
      <w:r w:rsidR="00C85640" w:rsidRPr="00F70126">
        <w:t xml:space="preserve"> we used</w:t>
      </w:r>
      <w:r w:rsidR="005302AD" w:rsidRPr="00F70126">
        <w:t xml:space="preserve"> </w:t>
      </w:r>
      <w:r w:rsidR="00F214A2" w:rsidRPr="00F70126">
        <w:t>time-varying employment status (active or inactive)</w:t>
      </w:r>
      <w:r w:rsidR="00F16255" w:rsidRPr="00F70126">
        <w:t xml:space="preserve"> </w:t>
      </w:r>
      <w:r w:rsidR="00E31E2E" w:rsidRPr="00F70126">
        <w:t xml:space="preserve">as an indicator of </w:t>
      </w:r>
      <w:r w:rsidR="0032043C" w:rsidRPr="00F70126">
        <w:t>leaving work</w:t>
      </w:r>
      <w:r w:rsidR="00F214A2" w:rsidRPr="00F70126">
        <w:t xml:space="preserve">. </w:t>
      </w:r>
      <w:r w:rsidR="00337373" w:rsidRPr="00F70126">
        <w:t>The binary variable equals 0 until the year of termination and 1 thereafter.</w:t>
      </w:r>
    </w:p>
    <w:p w14:paraId="1506AFE4" w14:textId="20A86E22" w:rsidR="00AF6E48" w:rsidRPr="00F70126" w:rsidRDefault="008E424A" w:rsidP="00461BBC">
      <w:pPr>
        <w:pStyle w:val="BodyText2"/>
        <w:ind w:firstLine="720"/>
      </w:pPr>
      <w:del w:id="62" w:author="Kevin Chen" w:date="2020-05-27T16:19:00Z">
        <w:r w:rsidDel="008E424A">
          <w:delText>In the second analysis</w:delText>
        </w:r>
      </w:del>
      <w:ins w:id="63" w:author="Kevin Chen" w:date="2020-05-27T16:19:00Z">
        <w:r>
          <w:t>Second</w:t>
        </w:r>
      </w:ins>
      <w:r w:rsidR="005302AD" w:rsidRPr="00F70126">
        <w:t>, w</w:t>
      </w:r>
      <w:r w:rsidR="00F214A2" w:rsidRPr="00F70126">
        <w:t xml:space="preserve">e </w:t>
      </w:r>
      <w:r w:rsidR="00E31E2E" w:rsidRPr="00F70126">
        <w:t xml:space="preserve">defined </w:t>
      </w:r>
      <w:r w:rsidR="00E876BE" w:rsidRPr="00F70126">
        <w:t xml:space="preserve">exposure as the </w:t>
      </w:r>
      <w:r w:rsidR="00E31E2E" w:rsidRPr="00F70126">
        <w:t xml:space="preserve">age at </w:t>
      </w:r>
      <w:r w:rsidR="00C5723E" w:rsidRPr="00F70126">
        <w:t xml:space="preserve">worker </w:t>
      </w:r>
      <w:r w:rsidR="00E876BE" w:rsidRPr="00F70126">
        <w:t xml:space="preserve">exit </w:t>
      </w:r>
      <w:r w:rsidR="00E31E2E" w:rsidRPr="00F70126">
        <w:t xml:space="preserve">in order to </w:t>
      </w:r>
      <w:r w:rsidR="000A0FD5" w:rsidRPr="00F70126">
        <w:t xml:space="preserve">distinguish retirement from </w:t>
      </w:r>
      <w:r w:rsidR="00C5723E" w:rsidRPr="00F70126">
        <w:t xml:space="preserve">early worker exit. </w:t>
      </w:r>
      <w:bookmarkEnd w:id="60"/>
      <w:r w:rsidR="005302AD" w:rsidRPr="00F70126">
        <w:t xml:space="preserve">During the follow-up period, </w:t>
      </w:r>
      <w:r w:rsidR="00C5723E" w:rsidRPr="00F70126">
        <w:t xml:space="preserve">unionized </w:t>
      </w:r>
      <w:r w:rsidR="005302AD" w:rsidRPr="00F70126">
        <w:t xml:space="preserve">jobs at GM </w:t>
      </w:r>
      <w:r w:rsidR="00C5723E" w:rsidRPr="00F70126">
        <w:t xml:space="preserve">offered </w:t>
      </w:r>
      <w:r w:rsidR="005302AD" w:rsidRPr="00F70126">
        <w:t xml:space="preserve">generous benefits and wages. </w:t>
      </w:r>
      <w:r w:rsidR="000E1C98" w:rsidRPr="00F70126">
        <w:t>R</w:t>
      </w:r>
      <w:r w:rsidR="005F2CE2" w:rsidRPr="00F70126">
        <w:t xml:space="preserve">etirement </w:t>
      </w:r>
      <w:r w:rsidR="00AF6E48" w:rsidRPr="00F70126">
        <w:t xml:space="preserve">benefits </w:t>
      </w:r>
      <w:r w:rsidR="000E1C98" w:rsidRPr="00F70126">
        <w:t>depend</w:t>
      </w:r>
      <w:r w:rsidR="005302AD" w:rsidRPr="00F70126">
        <w:t>ed</w:t>
      </w:r>
      <w:r w:rsidR="000E1C98" w:rsidRPr="00F70126">
        <w:t xml:space="preserve"> on a combination of age and tenure</w:t>
      </w:r>
      <w:r w:rsidR="00425268" w:rsidRPr="00F70126">
        <w:t xml:space="preserve"> and </w:t>
      </w:r>
      <w:r w:rsidR="005302AD" w:rsidRPr="00F70126">
        <w:t xml:space="preserve">were </w:t>
      </w:r>
      <w:r w:rsidR="00A60861" w:rsidRPr="00F70126">
        <w:t xml:space="preserve">specified </w:t>
      </w:r>
      <w:r w:rsidR="000E1C98" w:rsidRPr="00F70126">
        <w:t xml:space="preserve">in </w:t>
      </w:r>
      <w:r w:rsidR="005F2CE2" w:rsidRPr="00F70126">
        <w:t>contract negotiat</w:t>
      </w:r>
      <w:r w:rsidR="000E1C98" w:rsidRPr="00F70126">
        <w:t>ions</w:t>
      </w:r>
      <w:r w:rsidR="005F2CE2" w:rsidRPr="00F70126">
        <w:t xml:space="preserve"> between </w:t>
      </w:r>
      <w:r w:rsidR="000E1C98" w:rsidRPr="00F70126">
        <w:t xml:space="preserve">GM </w:t>
      </w:r>
      <w:r w:rsidR="005F2CE2" w:rsidRPr="00F70126">
        <w:t xml:space="preserve">and </w:t>
      </w:r>
      <w:r w:rsidR="000E1C98" w:rsidRPr="00F70126">
        <w:t>the UAW.</w:t>
      </w:r>
      <w:r w:rsidR="002F4C35" w:rsidRPr="00F70126">
        <w:t xml:space="preserve"> </w:t>
      </w:r>
      <w:r w:rsidR="005F2CE2" w:rsidRPr="00F70126">
        <w:t>In 1950</w:t>
      </w:r>
      <w:r w:rsidR="005302AD" w:rsidRPr="00F70126">
        <w:t>,</w:t>
      </w:r>
      <w:r w:rsidR="005F2CE2" w:rsidRPr="00F70126">
        <w:t xml:space="preserve"> a worker could retire with full benefits after 10 years of employment</w:t>
      </w:r>
      <w:r w:rsidR="001E180E" w:rsidRPr="00F70126">
        <w:t xml:space="preserve"> at</w:t>
      </w:r>
      <w:r w:rsidR="00CC57D3" w:rsidRPr="00F70126">
        <w:t xml:space="preserve"> age</w:t>
      </w:r>
      <w:r w:rsidR="001E180E" w:rsidRPr="00F70126">
        <w:t xml:space="preserve"> 65</w:t>
      </w:r>
      <w:r w:rsidR="00E42297" w:rsidRPr="00F70126">
        <w:t xml:space="preserve">. </w:t>
      </w:r>
      <w:r w:rsidR="005F2CE2" w:rsidRPr="00F70126">
        <w:t xml:space="preserve">In 1964, </w:t>
      </w:r>
      <w:r w:rsidR="005302AD" w:rsidRPr="00F70126">
        <w:t xml:space="preserve">the age of </w:t>
      </w:r>
      <w:r w:rsidR="005F2CE2" w:rsidRPr="00F70126">
        <w:t xml:space="preserve">eligibility for early retirement </w:t>
      </w:r>
      <w:r w:rsidR="00A60861" w:rsidRPr="00F70126">
        <w:t xml:space="preserve">with partial benefits </w:t>
      </w:r>
      <w:r w:rsidR="005F2CE2" w:rsidRPr="00F70126">
        <w:t xml:space="preserve">decreased </w:t>
      </w:r>
      <w:r w:rsidR="000E1C98" w:rsidRPr="00F70126">
        <w:t xml:space="preserve">from 62 </w:t>
      </w:r>
      <w:r w:rsidR="005F2CE2" w:rsidRPr="00F70126">
        <w:t>to 55.</w:t>
      </w:r>
      <w:r w:rsidR="005F2CE2" w:rsidRPr="00F70126">
        <w:fldChar w:fldCharType="begin" w:fldLock="1"/>
      </w:r>
      <w:r w:rsidR="008B7037">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http://www.mendeley.com/documents/?uuid=f7d506f5-d382-46d1-a2f4-533a9b3ce5f5"]}],"mendeley":{"formattedCitation":"[21]","plainTextFormattedCitation":"[21]","previouslyFormattedCitation":"[21]"},"properties":{"noteIndex":0},"schema":"https://github.com/citation-style-language/schema/raw/master/csl-citation.json"}</w:instrText>
      </w:r>
      <w:r w:rsidR="005F2CE2" w:rsidRPr="00F70126">
        <w:fldChar w:fldCharType="separate"/>
      </w:r>
      <w:r w:rsidR="008B7037" w:rsidRPr="008B7037">
        <w:rPr>
          <w:noProof/>
        </w:rPr>
        <w:t>[21]</w:t>
      </w:r>
      <w:r w:rsidR="005F2CE2" w:rsidRPr="00F70126">
        <w:fldChar w:fldCharType="end"/>
      </w:r>
    </w:p>
    <w:p w14:paraId="333D8294" w14:textId="02DFFD71" w:rsidR="00A41B55" w:rsidRPr="00F70126" w:rsidRDefault="005302AD" w:rsidP="00461BBC">
      <w:pPr>
        <w:pStyle w:val="BodyText2"/>
        <w:ind w:firstLine="720"/>
      </w:pPr>
      <w:r w:rsidRPr="00F70126">
        <w:t xml:space="preserve">All of this informed our decision to </w:t>
      </w:r>
      <w:r w:rsidR="00F214A2" w:rsidRPr="00F70126">
        <w:t xml:space="preserve">categorize age at </w:t>
      </w:r>
      <w:r w:rsidR="00A60861" w:rsidRPr="00F70126">
        <w:t>worker exit</w:t>
      </w:r>
      <w:r w:rsidR="00F214A2" w:rsidRPr="00F70126">
        <w:t xml:space="preserve">, with the reference group defined as </w:t>
      </w:r>
      <w:r w:rsidR="005F2CE2" w:rsidRPr="00F70126">
        <w:t>l</w:t>
      </w:r>
      <w:r w:rsidR="009A6043" w:rsidRPr="00F70126">
        <w:t>eaving work a</w:t>
      </w:r>
      <w:r w:rsidR="005F2CE2" w:rsidRPr="00F70126">
        <w:t>t</w:t>
      </w:r>
      <w:r w:rsidR="009A6043" w:rsidRPr="00F70126">
        <w:t xml:space="preserve"> </w:t>
      </w:r>
      <w:r w:rsidR="00A41B55" w:rsidRPr="00F70126">
        <w:t>age 55</w:t>
      </w:r>
      <w:r w:rsidR="00495E27" w:rsidRPr="00F70126">
        <w:t xml:space="preserve"> or older</w:t>
      </w:r>
      <w:r w:rsidR="00F214A2" w:rsidRPr="00F70126">
        <w:t>,</w:t>
      </w:r>
      <w:r w:rsidR="00A41B55" w:rsidRPr="00F70126">
        <w:t xml:space="preserve"> </w:t>
      </w:r>
      <w:r w:rsidR="004D2E5C" w:rsidRPr="00F70126">
        <w:t xml:space="preserve">when </w:t>
      </w:r>
      <w:r w:rsidR="009B4AA7" w:rsidRPr="00F70126">
        <w:t xml:space="preserve">the decision </w:t>
      </w:r>
      <w:r w:rsidR="00425268" w:rsidRPr="00F70126">
        <w:t xml:space="preserve">to retire </w:t>
      </w:r>
      <w:r w:rsidR="009B4AA7" w:rsidRPr="00F70126">
        <w:t>w</w:t>
      </w:r>
      <w:r w:rsidR="005F2CE2" w:rsidRPr="00F70126">
        <w:t xml:space="preserve">as </w:t>
      </w:r>
      <w:r w:rsidR="00800375" w:rsidRPr="00F70126">
        <w:t xml:space="preserve">likely to be </w:t>
      </w:r>
      <w:r w:rsidR="00FC5011" w:rsidRPr="00F70126">
        <w:t>voluntary</w:t>
      </w:r>
      <w:r w:rsidR="005F2CE2" w:rsidRPr="00F70126">
        <w:t>.</w:t>
      </w:r>
      <w:r w:rsidR="0002665D" w:rsidRPr="00F70126">
        <w:t xml:space="preserve"> W</w:t>
      </w:r>
      <w:r w:rsidRPr="00F70126">
        <w:t>e assume that w</w:t>
      </w:r>
      <w:r w:rsidR="00AF6E48" w:rsidRPr="00F70126">
        <w:t xml:space="preserve">orkers who left </w:t>
      </w:r>
      <w:r w:rsidRPr="00F70126">
        <w:t xml:space="preserve">GM </w:t>
      </w:r>
      <w:r w:rsidR="00C9542F" w:rsidRPr="00F70126">
        <w:t xml:space="preserve">earlier, </w:t>
      </w:r>
      <w:r w:rsidRPr="00F70126">
        <w:t xml:space="preserve">when they were </w:t>
      </w:r>
      <w:r w:rsidR="00AF6E48" w:rsidRPr="00F70126">
        <w:t xml:space="preserve">younger </w:t>
      </w:r>
      <w:r w:rsidR="002F4C35" w:rsidRPr="00F70126">
        <w:t xml:space="preserve">than </w:t>
      </w:r>
      <w:r w:rsidR="00AF6E48" w:rsidRPr="00F70126">
        <w:t>55</w:t>
      </w:r>
      <w:r w:rsidR="00C9542F" w:rsidRPr="00F70126">
        <w:t xml:space="preserve"> and ineligible for benefits,</w:t>
      </w:r>
      <w:r w:rsidR="00AF6E48" w:rsidRPr="00F70126">
        <w:t xml:space="preserve"> were </w:t>
      </w:r>
      <w:r w:rsidR="0002665D" w:rsidRPr="00F70126">
        <w:t xml:space="preserve">less </w:t>
      </w:r>
      <w:r w:rsidR="00AF6E48" w:rsidRPr="00F70126">
        <w:t>likely to have left voluntarily.</w:t>
      </w:r>
      <w:r w:rsidR="00D5461C" w:rsidRPr="00F70126">
        <w:fldChar w:fldCharType="begin" w:fldLock="1"/>
      </w:r>
      <w:r w:rsidR="008B7037">
        <w:instrText>ADDIN CSL_CITATION {"citationItems":[{"id":"ITEM-1","itemData":{"author":[{"dropping-particle":"","family":"Lea","given":"CS","non-dropping-particle":"","parse-names":false,"suffix":""},{"dropping-particle":"","family":"Hertz-Picciotto","given":"I","non-dropping-particle":"","parse-names":false,"suffix":""},{"dropping-particle":"","family":"Anderson","given":"A","non-dropping-particle":"","parse-names":false,"suffix":""}],"container-title":"Am J Epidemiology","id":"ITEM-1","issued":{"date-parts":[["1999"]]},"page":"1099-1106","title":"Gender differences in healthy worker effect among synthetic vitreous fiber workers","type":"article-journal","volume":"150"},"uris":["http://www.mendeley.com/documents/?uuid=dc2a022f-3b87-48d9-a7d0-3f44668a5c92","http://www.mendeley.com/documents/?uuid=8c762f83-4c21-462f-8d35-b1a2f45565ac"]}],"mendeley":{"formattedCitation":"[22]","plainTextFormattedCitation":"[22]","previouslyFormattedCitation":"[22]"},"properties":{"noteIndex":0},"schema":"https://github.com/citation-style-language/schema/raw/master/csl-citation.json"}</w:instrText>
      </w:r>
      <w:r w:rsidR="00D5461C" w:rsidRPr="00F70126">
        <w:fldChar w:fldCharType="separate"/>
      </w:r>
      <w:r w:rsidR="008B7037" w:rsidRPr="008B7037">
        <w:rPr>
          <w:noProof/>
        </w:rPr>
        <w:t>[22]</w:t>
      </w:r>
      <w:r w:rsidR="00D5461C" w:rsidRPr="00F70126">
        <w:fldChar w:fldCharType="end"/>
      </w:r>
    </w:p>
    <w:p w14:paraId="47654B52" w14:textId="3C660437" w:rsidR="00F200BF" w:rsidRPr="00F70126" w:rsidRDefault="00A41B55" w:rsidP="00461BBC">
      <w:pPr>
        <w:pStyle w:val="BodyText2"/>
        <w:ind w:firstLine="720"/>
      </w:pPr>
      <w:r w:rsidRPr="00F70126">
        <w:t xml:space="preserve">Outcome: </w:t>
      </w:r>
      <w:bookmarkStart w:id="64" w:name="_Hlk30679946"/>
      <w:r w:rsidRPr="00F70126">
        <w:t>Data on vital status and cause of death were obtained through the Social Security Administration, the National Death Index, company records, death certificates, and state mortality files.</w:t>
      </w:r>
      <w:r w:rsidR="00A60861" w:rsidRPr="00F70126">
        <w:fldChar w:fldCharType="begin" w:fldLock="1"/>
      </w:r>
      <w:r w:rsidR="008B7037">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http://www.mendeley.com/documents/?uuid=c490da1a-ec04-42d4-9b09-7818e4b995ac"]}],"mendeley":{"formattedCitation":"[23]","plainTextFormattedCitation":"[23]","previouslyFormattedCitation":"[23]"},"properties":{"noteIndex":0},"schema":"https://github.com/citation-style-language/schema/raw/master/csl-citation.json"}</w:instrText>
      </w:r>
      <w:r w:rsidR="00A60861" w:rsidRPr="00F70126">
        <w:fldChar w:fldCharType="separate"/>
      </w:r>
      <w:r w:rsidR="008B7037" w:rsidRPr="008B7037">
        <w:rPr>
          <w:noProof/>
        </w:rPr>
        <w:t>[23]</w:t>
      </w:r>
      <w:r w:rsidR="00A60861" w:rsidRPr="00F70126">
        <w:fldChar w:fldCharType="end"/>
      </w:r>
      <w:r w:rsidRPr="00F70126">
        <w:t xml:space="preserve"> </w:t>
      </w:r>
      <w:r w:rsidR="00AC33AE" w:rsidRPr="00F70126">
        <w:t>We used diagnostic codes</w:t>
      </w:r>
      <w:r w:rsidRPr="00F70126">
        <w:t xml:space="preserve"> for suicide</w:t>
      </w:r>
      <w:r w:rsidR="00AC33AE" w:rsidRPr="00F70126">
        <w:t xml:space="preserve"> from the International Classification of Diseases (ICD) 9</w:t>
      </w:r>
      <w:r w:rsidR="00AC33AE" w:rsidRPr="00F70126">
        <w:rPr>
          <w:vertAlign w:val="superscript"/>
        </w:rPr>
        <w:t>th</w:t>
      </w:r>
      <w:r w:rsidR="00AC33AE" w:rsidRPr="00F70126">
        <w:t xml:space="preserve"> and 10</w:t>
      </w:r>
      <w:r w:rsidR="00AC33AE" w:rsidRPr="00F70126">
        <w:rPr>
          <w:vertAlign w:val="superscript"/>
        </w:rPr>
        <w:t>th</w:t>
      </w:r>
      <w:r w:rsidR="00AC33AE" w:rsidRPr="00F70126">
        <w:t xml:space="preserve"> revisions. </w:t>
      </w:r>
      <w:r w:rsidR="00EA5665" w:rsidRPr="00F70126">
        <w:t>In</w:t>
      </w:r>
      <w:r w:rsidR="00AC33AE" w:rsidRPr="00F70126">
        <w:t xml:space="preserve"> the present study</w:t>
      </w:r>
      <w:r w:rsidR="00EA5665" w:rsidRPr="00F70126">
        <w:t>, the</w:t>
      </w:r>
      <w:r w:rsidR="005B03C4" w:rsidRPr="00F70126">
        <w:t xml:space="preserve"> ICD </w:t>
      </w:r>
      <w:r w:rsidR="00EA5665" w:rsidRPr="00F70126">
        <w:t>codes for suicide are</w:t>
      </w:r>
      <w:r w:rsidR="005B03C4" w:rsidRPr="00F70126">
        <w:t>:</w:t>
      </w:r>
      <w:r w:rsidRPr="00F70126">
        <w:t xml:space="preserve"> </w:t>
      </w:r>
      <w:r w:rsidR="007A3929" w:rsidRPr="00F70126">
        <w:t>E950</w:t>
      </w:r>
      <w:r w:rsidR="00CE0FD2" w:rsidRPr="00F70126">
        <w:t>-</w:t>
      </w:r>
      <w:r w:rsidR="007A3929" w:rsidRPr="00F70126">
        <w:t>E959</w:t>
      </w:r>
      <w:r w:rsidR="00AC6105" w:rsidRPr="00F70126">
        <w:t xml:space="preserve"> </w:t>
      </w:r>
      <w:r w:rsidR="00CE0FD2" w:rsidRPr="00F70126">
        <w:t xml:space="preserve">(ICD-9) </w:t>
      </w:r>
      <w:r w:rsidR="007A3929" w:rsidRPr="00F70126">
        <w:t xml:space="preserve">and </w:t>
      </w:r>
      <w:r w:rsidR="00434A30" w:rsidRPr="00F70126">
        <w:t xml:space="preserve">U03, </w:t>
      </w:r>
      <w:r w:rsidR="007A3929" w:rsidRPr="00F70126">
        <w:t>X60</w:t>
      </w:r>
      <w:r w:rsidR="00CE0FD2" w:rsidRPr="00F70126">
        <w:t>-</w:t>
      </w:r>
      <w:r w:rsidR="007A3929" w:rsidRPr="00F70126">
        <w:t>X84</w:t>
      </w:r>
      <w:r w:rsidR="00434A30" w:rsidRPr="00F70126">
        <w:t>, and</w:t>
      </w:r>
      <w:r w:rsidR="007A3929" w:rsidRPr="00F70126">
        <w:t xml:space="preserve"> Y87</w:t>
      </w:r>
      <w:r w:rsidR="00CE0FD2" w:rsidRPr="00F70126">
        <w:t xml:space="preserve"> (ICD-10).</w:t>
      </w:r>
      <w:r w:rsidRPr="00F70126">
        <w:t xml:space="preserve"> Th</w:t>
      </w:r>
      <w:r w:rsidR="005B03C4" w:rsidRPr="00F70126">
        <w:t>ose</w:t>
      </w:r>
      <w:r w:rsidRPr="00F70126">
        <w:t xml:space="preserve"> for </w:t>
      </w:r>
      <w:r w:rsidR="000F553A" w:rsidRPr="00F70126">
        <w:t xml:space="preserve">unintentional </w:t>
      </w:r>
      <w:r w:rsidRPr="00F70126">
        <w:t xml:space="preserve">overdose </w:t>
      </w:r>
      <w:bookmarkEnd w:id="64"/>
      <w:r w:rsidRPr="00F70126">
        <w:t>are</w:t>
      </w:r>
      <w:r w:rsidR="005B03C4" w:rsidRPr="00F70126">
        <w:t>:</w:t>
      </w:r>
      <w:r w:rsidR="007A3929" w:rsidRPr="00F70126">
        <w:t xml:space="preserve"> E850</w:t>
      </w:r>
      <w:r w:rsidR="00CE0FD2" w:rsidRPr="00F70126">
        <w:t>-</w:t>
      </w:r>
      <w:r w:rsidR="007A3929" w:rsidRPr="00F70126">
        <w:t>E858 and E980</w:t>
      </w:r>
      <w:r w:rsidR="00CE0FD2" w:rsidRPr="00F70126">
        <w:t xml:space="preserve"> (ICD-9) </w:t>
      </w:r>
      <w:r w:rsidR="00AC6105" w:rsidRPr="00F70126">
        <w:t>and</w:t>
      </w:r>
      <w:r w:rsidR="007A3929" w:rsidRPr="00F70126">
        <w:t xml:space="preserve"> X40</w:t>
      </w:r>
      <w:r w:rsidR="00CE0FD2" w:rsidRPr="00F70126">
        <w:t>-</w:t>
      </w:r>
      <w:r w:rsidR="007A3929" w:rsidRPr="00F70126">
        <w:t>X44 and Y10</w:t>
      </w:r>
      <w:r w:rsidR="00CE0FD2" w:rsidRPr="00F70126">
        <w:t>-</w:t>
      </w:r>
      <w:r w:rsidR="007A3929" w:rsidRPr="00F70126">
        <w:t>Y14</w:t>
      </w:r>
      <w:r w:rsidR="00CE0FD2" w:rsidRPr="00F70126">
        <w:t xml:space="preserve"> (ICD-10</w:t>
      </w:r>
      <w:r w:rsidR="007A3929" w:rsidRPr="00F70126">
        <w:t>)</w:t>
      </w:r>
      <w:r w:rsidR="00F200BF" w:rsidRPr="00F70126">
        <w:t>.</w:t>
      </w:r>
    </w:p>
    <w:p w14:paraId="13E4CACE" w14:textId="3821C54E" w:rsidR="00F200BF" w:rsidRPr="00F70126" w:rsidRDefault="00F200BF" w:rsidP="00461BBC">
      <w:pPr>
        <w:pStyle w:val="BodyText2"/>
        <w:ind w:firstLine="720"/>
      </w:pPr>
      <w:r w:rsidRPr="00F70126">
        <w:lastRenderedPageBreak/>
        <w:t xml:space="preserve">Covariates: </w:t>
      </w:r>
      <w:r w:rsidR="00C10777" w:rsidRPr="00F70126">
        <w:t xml:space="preserve">Individual </w:t>
      </w:r>
      <w:r w:rsidRPr="00F70126">
        <w:t xml:space="preserve">characteristics, including year of birth, sex (male or female), race (White, Black, or unknown), and </w:t>
      </w:r>
      <w:proofErr w:type="gramStart"/>
      <w:r w:rsidRPr="00F70126">
        <w:t>work-site</w:t>
      </w:r>
      <w:proofErr w:type="gramEnd"/>
      <w:r w:rsidRPr="00F70126">
        <w:t xml:space="preserve"> (Plant 1, 2, or 3) were obtained from company records. </w:t>
      </w:r>
      <w:r w:rsidR="00C10777" w:rsidRPr="00F70126">
        <w:t>Prior to 1970, race was not systematically recorded on GM employment records</w:t>
      </w:r>
      <w:r w:rsidR="006B704B" w:rsidRPr="00F70126">
        <w:t xml:space="preserve"> at hire</w:t>
      </w:r>
      <w:r w:rsidR="00C10777" w:rsidRPr="00F70126">
        <w:t xml:space="preserve">. </w:t>
      </w:r>
      <w:r w:rsidRPr="00F70126">
        <w:t xml:space="preserve">Subjects with unknown race </w:t>
      </w:r>
      <w:r w:rsidR="007A6E44" w:rsidRPr="00F70126">
        <w:t>(</w:t>
      </w:r>
      <w:r w:rsidR="009C6F72">
        <w:t>8.2</w:t>
      </w:r>
      <w:r w:rsidR="007A6E44" w:rsidRPr="00F70126">
        <w:t xml:space="preserve">%) </w:t>
      </w:r>
      <w:r w:rsidRPr="00F70126">
        <w:t xml:space="preserve">were assumed to be White in this analysis </w:t>
      </w:r>
      <w:r w:rsidR="00A60861" w:rsidRPr="00F70126">
        <w:t xml:space="preserve">based on </w:t>
      </w:r>
      <w:r w:rsidRPr="00F70126">
        <w:t xml:space="preserve">the observed racial composition by plant </w:t>
      </w:r>
      <w:r w:rsidR="00A60861" w:rsidRPr="00F70126">
        <w:t xml:space="preserve">over </w:t>
      </w:r>
      <w:r w:rsidRPr="00F70126">
        <w:t>calendar time.</w:t>
      </w:r>
      <w:r w:rsidRPr="00F70126">
        <w:fldChar w:fldCharType="begin" w:fldLock="1"/>
      </w:r>
      <w:r w:rsidR="008B7037">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8B7037">
        <w:rPr>
          <w:rFonts w:ascii="Cambria Math" w:hAnsi="Cambria Math" w:cs="Cambria Math"/>
        </w:rPr>
        <w:instrText>‐</w:instrText>
      </w:r>
      <w:r w:rsidR="008B7037">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8B7037">
        <w:rPr>
          <w:rFonts w:ascii="Cambria Math" w:hAnsi="Cambria Math" w:cs="Cambria Math"/>
        </w:rPr>
        <w:instrText>‐</w:instrText>
      </w:r>
      <w:r w:rsidR="008B7037">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8B7037">
        <w:rPr>
          <w:rFonts w:ascii="Cambria Math" w:hAnsi="Cambria Math" w:cs="Cambria Math"/>
        </w:rPr>
        <w:instrText>‐</w:instrText>
      </w:r>
      <w:r w:rsidR="008B7037">
        <w:instrText>response analyses will provide the opportunity to identify relatively modest excesses in cause</w:instrText>
      </w:r>
      <w:r w:rsidR="008B7037">
        <w:rPr>
          <w:rFonts w:ascii="Cambria Math" w:hAnsi="Cambria Math" w:cs="Cambria Math"/>
        </w:rPr>
        <w:instrText>‐</w:instrText>
      </w:r>
      <w:r w:rsidR="008B7037">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http://www.mendeley.com/documents/?uuid=8f141ae2-5aa5-4045-a50f-af363feb9595"]}],"mendeley":{"formattedCitation":"[24]","plainTextFormattedCitation":"[24]","previouslyFormattedCitation":"[24]"},"properties":{"noteIndex":0},"schema":"https://github.com/citation-style-language/schema/raw/master/csl-citation.json"}</w:instrText>
      </w:r>
      <w:r w:rsidRPr="00F70126">
        <w:fldChar w:fldCharType="separate"/>
      </w:r>
      <w:r w:rsidR="008B7037" w:rsidRPr="008B7037">
        <w:rPr>
          <w:noProof/>
        </w:rPr>
        <w:t>[24]</w:t>
      </w:r>
      <w:r w:rsidRPr="00F70126">
        <w:fldChar w:fldCharType="end"/>
      </w:r>
      <w:r w:rsidR="006E3F01" w:rsidRPr="00F70126">
        <w:t xml:space="preserve"> The analyses were restricted to me</w:t>
      </w:r>
      <w:r w:rsidR="00C10777" w:rsidRPr="00F70126">
        <w:t>n</w:t>
      </w:r>
      <w:r w:rsidR="006E3F01" w:rsidRPr="00F70126">
        <w:t xml:space="preserve"> because </w:t>
      </w:r>
      <w:r w:rsidR="00AC33AE" w:rsidRPr="00F70126">
        <w:t>the outcome was too infrequent</w:t>
      </w:r>
      <w:r w:rsidR="006E3F01" w:rsidRPr="00F70126">
        <w:t xml:space="preserve"> among women</w:t>
      </w:r>
      <w:r w:rsidR="00AC33AE" w:rsidRPr="00F70126">
        <w:t xml:space="preserve"> workers</w:t>
      </w:r>
      <w:r w:rsidR="00C10777" w:rsidRPr="00F70126">
        <w:t xml:space="preserve"> </w:t>
      </w:r>
      <w:r w:rsidR="007A6E44" w:rsidRPr="00F70126">
        <w:t>(</w:t>
      </w:r>
      <w:r w:rsidR="00BD4FD5" w:rsidRPr="00F70126">
        <w:t xml:space="preserve">10 </w:t>
      </w:r>
      <w:r w:rsidR="007A6E44" w:rsidRPr="00F70126">
        <w:t xml:space="preserve">suicides and </w:t>
      </w:r>
      <w:r w:rsidR="00BD4FD5" w:rsidRPr="00F70126">
        <w:t>3</w:t>
      </w:r>
      <w:r w:rsidR="007A6E44" w:rsidRPr="00F70126">
        <w:t xml:space="preserve"> </w:t>
      </w:r>
      <w:r w:rsidR="001B3833" w:rsidRPr="00F70126">
        <w:t xml:space="preserve">fatal </w:t>
      </w:r>
      <w:r w:rsidR="007A6E44" w:rsidRPr="00F70126">
        <w:t>overdose</w:t>
      </w:r>
      <w:r w:rsidR="001B3833" w:rsidRPr="00F70126">
        <w:t>s</w:t>
      </w:r>
      <w:r w:rsidR="00C10777" w:rsidRPr="00F70126">
        <w:t>).</w:t>
      </w:r>
    </w:p>
    <w:p w14:paraId="24910778" w14:textId="0E037D76" w:rsidR="00215FA6" w:rsidRDefault="00A41B55" w:rsidP="007516A8">
      <w:pPr>
        <w:pStyle w:val="BodyText2"/>
        <w:ind w:firstLine="720"/>
        <w:rPr>
          <w:ins w:id="65" w:author="Ellen Eisen [2]" w:date="2020-05-13T14:17:00Z"/>
        </w:rPr>
      </w:pPr>
      <w:r w:rsidRPr="00F70126">
        <w:t xml:space="preserve">Analytic </w:t>
      </w:r>
      <w:r w:rsidR="00EB6ABB" w:rsidRPr="00F70126">
        <w:t>m</w:t>
      </w:r>
      <w:r w:rsidRPr="00F70126">
        <w:t>ethod:</w:t>
      </w:r>
      <w:r w:rsidR="00F200BF" w:rsidRPr="00F70126">
        <w:t xml:space="preserve"> </w:t>
      </w:r>
      <w:r w:rsidR="00C10777" w:rsidRPr="00F70126">
        <w:t xml:space="preserve">A directed acyclic graph </w:t>
      </w:r>
      <w:ins w:id="66" w:author="Ellen Eisen [2]" w:date="2020-05-13T14:15:00Z">
        <w:r w:rsidR="00215FA6">
          <w:t xml:space="preserve">(DAG) </w:t>
        </w:r>
      </w:ins>
      <w:r w:rsidR="00C10777" w:rsidRPr="00F70126">
        <w:t>illustrates the</w:t>
      </w:r>
      <w:r w:rsidR="00AC33AE" w:rsidRPr="00F70126">
        <w:t xml:space="preserve"> anticipated</w:t>
      </w:r>
      <w:r w:rsidR="00C10777" w:rsidRPr="00F70126">
        <w:t xml:space="preserve"> relationships between the exposure, outcome, and hypothesized confounding variables (</w:t>
      </w:r>
      <w:del w:id="67" w:author="Ellen Eisen [2]" w:date="2020-05-13T12:21:00Z">
        <w:r w:rsidR="00C10777" w:rsidRPr="00F70126" w:rsidDel="00215FA6">
          <w:delText>e</w:delText>
        </w:r>
      </w:del>
      <w:r w:rsidR="00C10777" w:rsidRPr="00F70126">
        <w:t>Figure 1</w:t>
      </w:r>
      <w:ins w:id="68" w:author="Ellen Eisen [2]" w:date="2020-05-13T12:21:00Z">
        <w:r w:rsidR="00215FA6">
          <w:t>)</w:t>
        </w:r>
      </w:ins>
      <w:del w:id="69" w:author="Ellen Eisen [2]" w:date="2020-05-13T12:21:00Z">
        <w:r w:rsidR="00C10777" w:rsidRPr="00F70126" w:rsidDel="00215FA6">
          <w:delText xml:space="preserve"> in the online supplement)</w:delText>
        </w:r>
      </w:del>
      <w:r w:rsidR="00C10777" w:rsidRPr="00F70126">
        <w:t xml:space="preserve">. </w:t>
      </w:r>
      <w:ins w:id="70" w:author="Ellen Eisen [2]" w:date="2020-05-14T15:55:00Z">
        <w:r w:rsidR="00281EDD">
          <w:t xml:space="preserve"> </w:t>
        </w:r>
      </w:ins>
      <w:ins w:id="71" w:author="Ellen Eisen [2]" w:date="2020-05-14T16:10:00Z">
        <w:r w:rsidR="00281EDD">
          <w:t xml:space="preserve">Race, plant and calendar year were included in all models to adjust for confounding. </w:t>
        </w:r>
      </w:ins>
      <w:ins w:id="72" w:author="Ellen Eisen [2]" w:date="2020-05-13T18:05:00Z">
        <w:r w:rsidR="007516A8" w:rsidRPr="00F70126">
          <w:t xml:space="preserve">Depression, </w:t>
        </w:r>
        <w:r w:rsidR="007516A8">
          <w:t xml:space="preserve">injury, and drug abuse, </w:t>
        </w:r>
        <w:r w:rsidR="007516A8" w:rsidRPr="00F70126">
          <w:t>depicted as</w:t>
        </w:r>
        <w:del w:id="73" w:author="Ellen Eisen" w:date="2020-05-26T12:15:00Z">
          <w:r w:rsidR="007516A8" w:rsidRPr="00F70126" w:rsidDel="00455CEE">
            <w:delText xml:space="preserve"> a</w:delText>
          </w:r>
        </w:del>
        <w:r w:rsidR="007516A8" w:rsidRPr="00F70126">
          <w:t xml:space="preserve"> time-varying confounder</w:t>
        </w:r>
        <w:r w:rsidR="007516A8">
          <w:t>s affected by prior exposure, were</w:t>
        </w:r>
        <w:r w:rsidR="007516A8" w:rsidRPr="00F70126">
          <w:t xml:space="preserve"> not measured, limiting interpretation of our results.</w:t>
        </w:r>
      </w:ins>
    </w:p>
    <w:p w14:paraId="45711FA5" w14:textId="6EDBC9E5" w:rsidR="005C10CA" w:rsidRDefault="005C10CA" w:rsidP="00461BBC">
      <w:pPr>
        <w:pStyle w:val="BodyText2"/>
        <w:ind w:firstLine="720"/>
        <w:rPr>
          <w:ins w:id="74" w:author="Ellen Eisen [2]" w:date="2020-05-11T14:36:00Z"/>
        </w:rPr>
      </w:pPr>
      <w:ins w:id="75" w:author="Ellen Eisen [2]" w:date="2020-05-11T14:36:00Z">
        <w:r>
          <w:t xml:space="preserve">We contrasted annual rates for suicide with rates </w:t>
        </w:r>
      </w:ins>
      <w:ins w:id="76" w:author="Ellen Eisen [2]" w:date="2020-05-11T16:27:00Z">
        <w:r w:rsidR="007D569E">
          <w:t xml:space="preserve">for suicide and </w:t>
        </w:r>
      </w:ins>
      <w:ins w:id="77" w:author="Ellen Eisen [2]" w:date="2020-05-11T14:36:00Z">
        <w:r>
          <w:t xml:space="preserve">fatal overdose </w:t>
        </w:r>
      </w:ins>
      <w:ins w:id="78" w:author="Ellen Eisen [2]" w:date="2020-05-11T16:27:00Z">
        <w:r w:rsidR="007D569E">
          <w:t xml:space="preserve">combined </w:t>
        </w:r>
      </w:ins>
      <w:ins w:id="79" w:author="Ellen Eisen [2]" w:date="2020-05-11T14:36:00Z">
        <w:r>
          <w:t xml:space="preserve">to capture the </w:t>
        </w:r>
      </w:ins>
      <w:ins w:id="80" w:author="Ellen Eisen [2]" w:date="2020-05-13T14:19:00Z">
        <w:r w:rsidR="00215FA6">
          <w:t xml:space="preserve">potential impact of the </w:t>
        </w:r>
      </w:ins>
      <w:ins w:id="81" w:author="Ellen Eisen [2]" w:date="2020-05-11T14:36:00Z">
        <w:r>
          <w:t xml:space="preserve">opioid epidemic </w:t>
        </w:r>
      </w:ins>
      <w:ins w:id="82" w:author="Ellen Eisen [2]" w:date="2020-05-13T14:19:00Z">
        <w:r w:rsidR="00215FA6">
          <w:t xml:space="preserve">in the early </w:t>
        </w:r>
      </w:ins>
      <w:ins w:id="83" w:author="Ellen Eisen [2]" w:date="2020-05-11T14:36:00Z">
        <w:r>
          <w:t>2000</w:t>
        </w:r>
      </w:ins>
      <w:ins w:id="84" w:author="Ellen Eisen [2]" w:date="2020-05-13T14:20:00Z">
        <w:r w:rsidR="00215FA6">
          <w:t>s as well as to reduce outcome misclassification</w:t>
        </w:r>
      </w:ins>
      <w:ins w:id="85" w:author="Ellen Eisen [2]" w:date="2020-05-11T14:36:00Z">
        <w:r>
          <w:t>. S</w:t>
        </w:r>
        <w:r w:rsidRPr="00F70126">
          <w:t>uicides using opioids and other drugs are substantially under-reported by medical examiners and coroners.</w:t>
        </w:r>
        <w:r w:rsidRPr="00F70126">
          <w:fldChar w:fldCharType="begin" w:fldLock="1"/>
        </w:r>
      </w:ins>
      <w:r w:rsidR="008B7037">
        <w:instrText>ADDIN CSL_CITATION {"citationItems":[{"id":"ITEM-1","itemData":{"DOI":"10.2105/AJPH.2017.303863","ISSN":"15410048","PMID":"28640689","abstract":"Manner of death (MOD) classification (i.e., natural, accident, suicide, homicide, or undetermined cause) affects mortality surveillance and public health research, policy, and practice. Determination of MOD in deaths caused by drug intoxication is challenging, with marked variability across states. The Centers for Disease Control and Prevention hosted a multidisciplinary meeting to discuss drug intoxication deaths as they relate to suicide and other MOD. The meeting objectives were to identify individual-level, system-level, and place-based factors affecting MOD classification and identify potential solutions to classification barriers. Suggested strategies included improved standardization in death scene investigation, toxicology, and autopsy practice; greater accountability; and creation of job aids for investigators. Continued collaboration and coordination of activities are needed among stakeholders to affect prevention efforts.","author":[{"dropping-particle":"","family":"Stone","given":"Deborah M.","non-dropping-particle":"","parse-names":false,"suffix":""},{"dropping-particle":"","family":"Holland","given":"Kristin M.","non-dropping-particle":"","parse-names":false,"suffix":""},{"dropping-particle":"","family":"Bartholow","given":"Brad","non-dropping-particle":"","parse-names":false,"suffix":""},{"dropping-particle":"","family":"Logan","given":"Joseph E.","non-dropping-particle":"","parse-names":false,"suffix":""},{"dropping-particle":"","family":"LiKamWa McIntosh","given":"Wendy","non-dropping-particle":"","parse-names":false,"suffix":""},{"dropping-particle":"","family":"Trudeau","given":"Aimee","non-dropping-particle":"","parse-names":false,"suffix":""},{"dropping-particle":"","family":"Rockett","given":"Ian R.H.","non-dropping-particle":"","parse-names":false,"suffix":""}],"container-title":"American Journal of Public Health","id":"ITEM-1","issue":"8","issued":{"date-parts":[["2017"]]},"page":"1233-1239","title":"Deciphering suicide and other manners of death associated with drug intoxication: A centers for disease control and prevention consultation meeting summary","type":"article-journal","volume":"107"},"uris":["http://www.mendeley.com/documents/?uuid=082a14d9-f5a5-4af4-99b6-53652c727979","http://www.mendeley.com/documents/?uuid=418a736a-238a-42f9-8912-e9c04ee0771a"]}],"mendeley":{"formattedCitation":"[25]","plainTextFormattedCitation":"[25]","previouslyFormattedCitation":"[25]"},"properties":{"noteIndex":0},"schema":"https://github.com/citation-style-language/schema/raw/master/csl-citation.json"}</w:instrText>
      </w:r>
      <w:ins w:id="86" w:author="Ellen Eisen [2]" w:date="2020-05-11T14:36:00Z">
        <w:r w:rsidRPr="00F70126">
          <w:fldChar w:fldCharType="separate"/>
        </w:r>
      </w:ins>
      <w:r w:rsidR="008B7037" w:rsidRPr="008B7037">
        <w:rPr>
          <w:noProof/>
        </w:rPr>
        <w:t>[25]</w:t>
      </w:r>
      <w:ins w:id="87" w:author="Ellen Eisen [2]" w:date="2020-05-11T14:36:00Z">
        <w:r w:rsidRPr="00F70126">
          <w:fldChar w:fldCharType="end"/>
        </w:r>
      </w:ins>
    </w:p>
    <w:p w14:paraId="5F2D2197" w14:textId="100AD586" w:rsidR="00B9151F" w:rsidRPr="00F70126" w:rsidDel="007516A8" w:rsidRDefault="007516A8" w:rsidP="00461BBC">
      <w:pPr>
        <w:pStyle w:val="BodyText2"/>
        <w:ind w:firstLine="720"/>
        <w:rPr>
          <w:del w:id="88" w:author="Ellen Eisen [2]" w:date="2020-05-13T18:12:00Z"/>
        </w:rPr>
      </w:pPr>
      <w:ins w:id="89" w:author="Ellen Eisen [2]" w:date="2020-05-13T18:13:00Z">
        <w:r>
          <w:t xml:space="preserve">First, </w:t>
        </w:r>
      </w:ins>
      <w:del w:id="90" w:author="Ellen Eisen [2]" w:date="2020-05-13T18:12:00Z">
        <w:r w:rsidR="00C10777" w:rsidRPr="00F70126" w:rsidDel="007516A8">
          <w:delText xml:space="preserve">We used Cox proportional hazards </w:delText>
        </w:r>
        <w:r w:rsidR="00AC33AE" w:rsidRPr="00F70126" w:rsidDel="007516A8">
          <w:delText xml:space="preserve">regression to estimate </w:delText>
        </w:r>
        <w:r w:rsidR="00C10777" w:rsidRPr="00F70126" w:rsidDel="007516A8">
          <w:delText xml:space="preserve">the </w:delText>
        </w:r>
        <w:r w:rsidR="00AC33AE" w:rsidRPr="00F70126" w:rsidDel="007516A8">
          <w:delText>association</w:delText>
        </w:r>
        <w:r w:rsidR="000F553A" w:rsidRPr="00F70126" w:rsidDel="007516A8">
          <w:delText>s</w:delText>
        </w:r>
        <w:r w:rsidR="00AC33AE" w:rsidRPr="00F70126" w:rsidDel="007516A8">
          <w:delText xml:space="preserve"> </w:delText>
        </w:r>
        <w:r w:rsidR="0093378C" w:rsidRPr="00F70126" w:rsidDel="007516A8">
          <w:delText xml:space="preserve">linking </w:delText>
        </w:r>
        <w:r w:rsidR="00AC33AE" w:rsidRPr="00F70126" w:rsidDel="007516A8">
          <w:delText xml:space="preserve">job loss </w:delText>
        </w:r>
        <w:r w:rsidR="0093378C" w:rsidRPr="00F70126" w:rsidDel="007516A8">
          <w:delText xml:space="preserve">with </w:delText>
        </w:r>
        <w:r w:rsidR="00AC33AE" w:rsidRPr="00F70126" w:rsidDel="007516A8">
          <w:delText>s</w:delText>
        </w:r>
        <w:r w:rsidR="00C10777" w:rsidRPr="00F70126" w:rsidDel="007516A8">
          <w:delText>uicide</w:delText>
        </w:r>
        <w:r w:rsidR="0093378C" w:rsidRPr="00F70126" w:rsidDel="007516A8">
          <w:delText xml:space="preserve"> alone</w:delText>
        </w:r>
        <w:r w:rsidR="00C10777" w:rsidRPr="00F70126" w:rsidDel="007516A8">
          <w:delText xml:space="preserve"> and </w:delText>
        </w:r>
        <w:r w:rsidR="0093378C" w:rsidRPr="00F70126" w:rsidDel="007516A8">
          <w:delText xml:space="preserve">with suicide combined with </w:delText>
        </w:r>
        <w:r w:rsidR="00C10777" w:rsidRPr="00F70126" w:rsidDel="007516A8">
          <w:delText>overdose</w:delText>
        </w:r>
        <w:r w:rsidR="0093378C" w:rsidRPr="00F70126" w:rsidDel="007516A8">
          <w:delText>.</w:delText>
        </w:r>
        <w:r w:rsidR="00AC33AE" w:rsidRPr="00F70126" w:rsidDel="007516A8">
          <w:delText xml:space="preserve"> We </w:delText>
        </w:r>
        <w:r w:rsidR="00C10777" w:rsidRPr="00F70126" w:rsidDel="007516A8">
          <w:delText xml:space="preserve">controlled for </w:delText>
        </w:r>
        <w:r w:rsidR="00AC33AE" w:rsidRPr="00F70126" w:rsidDel="007516A8">
          <w:rPr>
            <w:i/>
            <w:iCs/>
          </w:rPr>
          <w:delText xml:space="preserve">a priori </w:delText>
        </w:r>
        <w:r w:rsidR="00AC33AE" w:rsidRPr="00F70126" w:rsidDel="007516A8">
          <w:delText xml:space="preserve">specified </w:delText>
        </w:r>
        <w:r w:rsidR="00C10777" w:rsidRPr="00F70126" w:rsidDel="007516A8">
          <w:delText>confounders including</w:delText>
        </w:r>
        <w:r w:rsidR="00800375" w:rsidRPr="00F70126" w:rsidDel="007516A8">
          <w:delText xml:space="preserve"> </w:delText>
        </w:r>
        <w:r w:rsidR="006C739B" w:rsidRPr="00F70126" w:rsidDel="007516A8">
          <w:delText xml:space="preserve">age, </w:delText>
        </w:r>
        <w:r w:rsidR="00B6088F" w:rsidRPr="00F70126" w:rsidDel="007516A8">
          <w:delText>race, plant</w:delText>
        </w:r>
        <w:r w:rsidR="00C10777" w:rsidRPr="00F70126" w:rsidDel="007516A8">
          <w:delText>,</w:delText>
        </w:r>
        <w:r w:rsidR="00B6088F" w:rsidRPr="00F70126" w:rsidDel="007516A8">
          <w:delText xml:space="preserve"> </w:delText>
        </w:r>
        <w:r w:rsidR="006C739B" w:rsidRPr="00F70126" w:rsidDel="007516A8">
          <w:delText xml:space="preserve">year </w:delText>
        </w:r>
        <w:r w:rsidR="00A60861" w:rsidRPr="00F70126" w:rsidDel="007516A8">
          <w:delText>of hire</w:delText>
        </w:r>
        <w:r w:rsidR="006613D9" w:rsidRPr="00F70126" w:rsidDel="007516A8">
          <w:delText xml:space="preserve">, </w:delText>
        </w:r>
        <w:r w:rsidR="006C739B" w:rsidRPr="00F70126" w:rsidDel="007516A8">
          <w:delText xml:space="preserve">and </w:delText>
        </w:r>
        <w:r w:rsidR="006613D9" w:rsidRPr="00F70126" w:rsidDel="007516A8">
          <w:delText>calendar year</w:delText>
        </w:r>
        <w:r w:rsidR="006C739B" w:rsidRPr="00F70126" w:rsidDel="007516A8">
          <w:delText xml:space="preserve"> of follow-up</w:delText>
        </w:r>
      </w:del>
      <w:del w:id="91" w:author="Ellen Eisen [2]" w:date="2020-05-13T18:06:00Z">
        <w:r w:rsidR="00B6088F" w:rsidRPr="00F70126" w:rsidDel="007516A8">
          <w:delText>. Depression, depicted as a time-varying confounder affected by prior exposure, was not measured</w:delText>
        </w:r>
        <w:r w:rsidR="00D5012B" w:rsidRPr="00F70126" w:rsidDel="007516A8">
          <w:delText>, limiting interpretation of our results</w:delText>
        </w:r>
      </w:del>
      <w:del w:id="92" w:author="Ellen Eisen [2]" w:date="2020-05-13T18:12:00Z">
        <w:r w:rsidR="00B6088F" w:rsidRPr="00F70126" w:rsidDel="007516A8">
          <w:delText>.</w:delText>
        </w:r>
      </w:del>
    </w:p>
    <w:p w14:paraId="686DA0BE" w14:textId="5B089CE4" w:rsidR="00B9151F" w:rsidRPr="00F70126" w:rsidRDefault="006C739B" w:rsidP="007516A8">
      <w:pPr>
        <w:pStyle w:val="BodyText2"/>
        <w:ind w:firstLine="720"/>
      </w:pPr>
      <w:del w:id="93" w:author="Ellen Eisen [2]" w:date="2020-05-13T18:13:00Z">
        <w:r w:rsidRPr="00F70126" w:rsidDel="007516A8">
          <w:delText xml:space="preserve">The primary model </w:delText>
        </w:r>
        <w:r w:rsidR="0013329F" w:rsidRPr="00F70126" w:rsidDel="007516A8">
          <w:delText>estimate</w:delText>
        </w:r>
        <w:r w:rsidRPr="00F70126" w:rsidDel="007516A8">
          <w:delText>s</w:delText>
        </w:r>
        <w:r w:rsidR="0013329F" w:rsidRPr="00F70126" w:rsidDel="007516A8">
          <w:delText xml:space="preserve"> </w:delText>
        </w:r>
      </w:del>
      <w:r w:rsidR="0013329F" w:rsidRPr="00F70126">
        <w:t xml:space="preserve">adjusted hazard ratios for suicide and overdose </w:t>
      </w:r>
      <w:ins w:id="94" w:author="Ellen Eisen [2]" w:date="2020-05-13T18:13:00Z">
        <w:r w:rsidR="007516A8">
          <w:t xml:space="preserve">were estimated </w:t>
        </w:r>
      </w:ins>
      <w:r w:rsidR="0013329F" w:rsidRPr="00F70126">
        <w:t xml:space="preserve">in relation to </w:t>
      </w:r>
      <w:ins w:id="95" w:author="Ellen Eisen [2]" w:date="2020-05-13T18:08:00Z">
        <w:r w:rsidR="007516A8">
          <w:t>employment status</w:t>
        </w:r>
      </w:ins>
      <w:del w:id="96" w:author="Ellen Eisen [2]" w:date="2020-05-13T18:09:00Z">
        <w:r w:rsidRPr="00F70126" w:rsidDel="007516A8">
          <w:delText>worker exit</w:delText>
        </w:r>
      </w:del>
      <w:r w:rsidRPr="00F70126">
        <w:t xml:space="preserve"> </w:t>
      </w:r>
      <w:r w:rsidR="0013329F" w:rsidRPr="00F70126">
        <w:t xml:space="preserve">in a </w:t>
      </w:r>
      <w:r w:rsidR="00B9151F" w:rsidRPr="00F70126">
        <w:t xml:space="preserve">Cox </w:t>
      </w:r>
      <w:r w:rsidR="00644778" w:rsidRPr="00F70126">
        <w:t xml:space="preserve">proportional hazards </w:t>
      </w:r>
      <w:r w:rsidR="00B9151F" w:rsidRPr="00F70126">
        <w:t>model</w:t>
      </w:r>
      <w:ins w:id="97" w:author="Kevin Chen" w:date="2020-05-27T13:43:00Z">
        <w:r w:rsidR="00E86C14">
          <w:t xml:space="preserve"> </w:t>
        </w:r>
        <w:r w:rsidR="007F01E0">
          <w:t>based on</w:t>
        </w:r>
        <w:r w:rsidR="00E86C14">
          <w:t xml:space="preserve"> the full cohort</w:t>
        </w:r>
      </w:ins>
      <w:r w:rsidR="0013329F" w:rsidRPr="00F70126">
        <w:t>.</w:t>
      </w:r>
      <w:r w:rsidR="00B9151F" w:rsidRPr="00F70126">
        <w:t xml:space="preserve"> </w:t>
      </w:r>
      <w:r w:rsidR="00EF19CF" w:rsidRPr="00F70126">
        <w:t xml:space="preserve">Although mortality follow up extends to 2015, employment records end on </w:t>
      </w:r>
      <w:r w:rsidR="006A75B5" w:rsidRPr="00F70126">
        <w:t>December 31,</w:t>
      </w:r>
      <w:r w:rsidR="00CA24F0" w:rsidRPr="00F70126">
        <w:t xml:space="preserve"> </w:t>
      </w:r>
      <w:r w:rsidR="00B9151F" w:rsidRPr="00F70126">
        <w:t>1994</w:t>
      </w:r>
      <w:r w:rsidR="00EF19CF" w:rsidRPr="00F70126">
        <w:t>,</w:t>
      </w:r>
      <w:r w:rsidR="00B9151F" w:rsidRPr="00F70126">
        <w:t xml:space="preserve"> </w:t>
      </w:r>
      <w:r w:rsidR="00EF19CF" w:rsidRPr="00F70126">
        <w:t xml:space="preserve">and </w:t>
      </w:r>
      <w:r w:rsidR="009E405C" w:rsidRPr="00F70126">
        <w:t xml:space="preserve">we censor </w:t>
      </w:r>
      <w:r w:rsidR="00EF19CF" w:rsidRPr="00F70126">
        <w:t xml:space="preserve">subjects still employed </w:t>
      </w:r>
      <w:r w:rsidR="007C544C" w:rsidRPr="00F70126">
        <w:t>a</w:t>
      </w:r>
      <w:r w:rsidR="00644778" w:rsidRPr="00F70126">
        <w:t>t that time</w:t>
      </w:r>
      <w:r w:rsidR="00EF19CF" w:rsidRPr="00F70126">
        <w:t>.</w:t>
      </w:r>
      <w:r w:rsidR="00B9151F" w:rsidRPr="00F70126">
        <w:t xml:space="preserve"> The time metric for the</w:t>
      </w:r>
      <w:r w:rsidR="006613D9" w:rsidRPr="00F70126">
        <w:t>se</w:t>
      </w:r>
      <w:r w:rsidR="00B9151F" w:rsidRPr="00F70126">
        <w:t xml:space="preserve"> Cox model</w:t>
      </w:r>
      <w:r w:rsidR="006613D9" w:rsidRPr="00F70126">
        <w:t>s</w:t>
      </w:r>
      <w:r w:rsidR="00B9151F" w:rsidRPr="00F70126">
        <w:t xml:space="preserve"> was age, and </w:t>
      </w:r>
      <w:ins w:id="98" w:author="Ellen Eisen" w:date="2020-05-26T12:17:00Z">
        <w:r w:rsidR="00455CEE">
          <w:t xml:space="preserve">we adjusted for </w:t>
        </w:r>
      </w:ins>
      <w:ins w:id="99" w:author="Ellen Eisen [2]" w:date="2020-05-14T16:11:00Z">
        <w:del w:id="100" w:author="Ellen Eisen" w:date="2020-05-26T12:17:00Z">
          <w:r w:rsidR="00281EDD" w:rsidDel="00455CEE">
            <w:delText xml:space="preserve">additionally included </w:delText>
          </w:r>
        </w:del>
      </w:ins>
      <w:del w:id="101" w:author="Ellen Eisen [2]" w:date="2020-05-14T16:11:00Z">
        <w:r w:rsidR="00B9151F" w:rsidRPr="00F70126" w:rsidDel="00281EDD">
          <w:delText>the model includes race</w:delText>
        </w:r>
        <w:r w:rsidR="00644778" w:rsidRPr="00F70126" w:rsidDel="00281EDD">
          <w:delText>,</w:delText>
        </w:r>
        <w:r w:rsidR="00B9151F" w:rsidRPr="00F70126" w:rsidDel="00281EDD">
          <w:delText xml:space="preserve"> plant, </w:delText>
        </w:r>
        <w:r w:rsidR="00644778" w:rsidRPr="00F70126" w:rsidDel="00281EDD">
          <w:delText xml:space="preserve">and </w:delText>
        </w:r>
      </w:del>
      <w:r w:rsidRPr="00F70126">
        <w:t xml:space="preserve">year </w:t>
      </w:r>
      <w:r w:rsidR="00644778" w:rsidRPr="00F70126">
        <w:t xml:space="preserve">of hire, </w:t>
      </w:r>
      <w:ins w:id="102" w:author="Ellen Eisen" w:date="2020-05-26T12:17:00Z">
        <w:r w:rsidR="00455CEE">
          <w:t>and</w:t>
        </w:r>
      </w:ins>
      <w:del w:id="103" w:author="Ellen Eisen" w:date="2020-05-26T12:17:00Z">
        <w:r w:rsidR="00B9151F" w:rsidRPr="00F70126" w:rsidDel="00455CEE">
          <w:delText>as well as</w:delText>
        </w:r>
      </w:del>
      <w:r w:rsidR="00B9151F" w:rsidRPr="00F70126">
        <w:t xml:space="preserve"> a</w:t>
      </w:r>
      <w:r w:rsidR="00D95162" w:rsidRPr="00F70126">
        <w:t xml:space="preserve"> time-</w:t>
      </w:r>
      <w:r w:rsidR="00BE2C41" w:rsidRPr="00F70126">
        <w:t>dependent</w:t>
      </w:r>
      <w:r w:rsidR="00B9151F" w:rsidRPr="00F70126">
        <w:t xml:space="preserve"> penalized spline </w:t>
      </w:r>
      <w:r w:rsidR="00D95162" w:rsidRPr="00F70126">
        <w:t>function of</w:t>
      </w:r>
      <w:r w:rsidR="00B9151F" w:rsidRPr="00F70126">
        <w:t xml:space="preserve"> calendar year</w:t>
      </w:r>
      <w:r w:rsidR="006613D9" w:rsidRPr="00F70126">
        <w:t xml:space="preserve"> of follow-up</w:t>
      </w:r>
      <w:ins w:id="104" w:author="Ellen Eisen" w:date="2020-05-26T12:17:00Z">
        <w:r w:rsidR="00455CEE">
          <w:t xml:space="preserve"> as conf</w:t>
        </w:r>
      </w:ins>
      <w:ins w:id="105" w:author="Ellen Eisen" w:date="2020-05-26T12:18:00Z">
        <w:r w:rsidR="00455CEE">
          <w:t>o</w:t>
        </w:r>
      </w:ins>
      <w:ins w:id="106" w:author="Ellen Eisen" w:date="2020-05-26T12:17:00Z">
        <w:r w:rsidR="00455CEE">
          <w:t>unders</w:t>
        </w:r>
      </w:ins>
      <w:r w:rsidR="00B9151F" w:rsidRPr="00F70126">
        <w:t>.</w:t>
      </w:r>
    </w:p>
    <w:p w14:paraId="1A4A7F6E" w14:textId="4FAB61AA" w:rsidR="00A41B55" w:rsidRPr="00F70126" w:rsidRDefault="007516A8" w:rsidP="00461BBC">
      <w:pPr>
        <w:pStyle w:val="BodyText2"/>
        <w:ind w:firstLine="720"/>
      </w:pPr>
      <w:ins w:id="107" w:author="Ellen Eisen [2]" w:date="2020-05-13T18:13:00Z">
        <w:r>
          <w:lastRenderedPageBreak/>
          <w:t xml:space="preserve">Second, </w:t>
        </w:r>
      </w:ins>
      <w:del w:id="108" w:author="Ellen Eisen [2]" w:date="2020-05-13T18:13:00Z">
        <w:r w:rsidR="006C739B" w:rsidRPr="00F70126" w:rsidDel="007516A8">
          <w:delText xml:space="preserve">The secondary model uses </w:delText>
        </w:r>
      </w:del>
      <w:r w:rsidR="006B704B" w:rsidRPr="00F70126">
        <w:t xml:space="preserve">decade of </w:t>
      </w:r>
      <w:r w:rsidR="00B9151F" w:rsidRPr="00F70126">
        <w:t xml:space="preserve">age at </w:t>
      </w:r>
      <w:r w:rsidR="00485D51" w:rsidRPr="00F70126">
        <w:t>worker exit</w:t>
      </w:r>
      <w:r w:rsidR="00B9151F" w:rsidRPr="00F70126">
        <w:t xml:space="preserve"> </w:t>
      </w:r>
      <w:ins w:id="109" w:author="Ellen Eisen [2]" w:date="2020-05-13T18:14:00Z">
        <w:r>
          <w:t>w</w:t>
        </w:r>
      </w:ins>
      <w:r w:rsidR="00B9151F" w:rsidRPr="00F70126">
        <w:t>as the exposure of interest</w:t>
      </w:r>
      <w:r w:rsidR="006C739B" w:rsidRPr="00F70126">
        <w:t xml:space="preserve">, </w:t>
      </w:r>
      <w:del w:id="110" w:author="Ellen Eisen [2]" w:date="2020-05-13T18:14:00Z">
        <w:r w:rsidR="006C739B" w:rsidRPr="00F70126" w:rsidDel="007516A8">
          <w:delText xml:space="preserve">to </w:delText>
        </w:r>
      </w:del>
      <w:r w:rsidR="006C739B" w:rsidRPr="00F70126">
        <w:t>contrast</w:t>
      </w:r>
      <w:ins w:id="111" w:author="Ellen Eisen [2]" w:date="2020-05-13T18:14:00Z">
        <w:r>
          <w:t>ing</w:t>
        </w:r>
      </w:ins>
      <w:r w:rsidR="006C739B" w:rsidRPr="00F70126">
        <w:t xml:space="preserve"> workers retiring at retirement age (</w:t>
      </w:r>
      <w:r w:rsidR="00767EC4" w:rsidRPr="00F70126">
        <w:t>≥</w:t>
      </w:r>
      <w:r w:rsidR="00BA0A7F" w:rsidRPr="00F70126">
        <w:t> </w:t>
      </w:r>
      <w:r w:rsidR="006C739B" w:rsidRPr="00F70126">
        <w:t xml:space="preserve">55) versus workers exiting </w:t>
      </w:r>
      <w:r w:rsidR="00F4513B" w:rsidRPr="00F70126">
        <w:t>before retirement age.</w:t>
      </w:r>
      <w:r w:rsidR="00591688" w:rsidRPr="00F70126">
        <w:t xml:space="preserve"> </w:t>
      </w:r>
      <w:r w:rsidR="006613D9" w:rsidRPr="00F70126">
        <w:t xml:space="preserve">The </w:t>
      </w:r>
      <w:r w:rsidR="00EF19CF" w:rsidRPr="00F70126">
        <w:t xml:space="preserve">time </w:t>
      </w:r>
      <w:r w:rsidR="006613D9" w:rsidRPr="00F70126">
        <w:t xml:space="preserve">metric </w:t>
      </w:r>
      <w:r w:rsidR="00644778" w:rsidRPr="00F70126">
        <w:t xml:space="preserve">in these models </w:t>
      </w:r>
      <w:r w:rsidR="006613D9" w:rsidRPr="00F70126">
        <w:t>wa</w:t>
      </w:r>
      <w:r w:rsidR="00EF19CF" w:rsidRPr="00F70126">
        <w:t>s</w:t>
      </w:r>
      <w:r w:rsidR="00F200BF" w:rsidRPr="00F70126">
        <w:t xml:space="preserve"> </w:t>
      </w:r>
      <w:r w:rsidR="00EA0A17" w:rsidRPr="00F70126">
        <w:t xml:space="preserve">years </w:t>
      </w:r>
      <w:r w:rsidR="00F200BF" w:rsidRPr="00F70126">
        <w:t xml:space="preserve">since </w:t>
      </w:r>
      <w:r w:rsidR="00644778" w:rsidRPr="00F70126">
        <w:t>worker exit</w:t>
      </w:r>
      <w:r w:rsidR="006613D9" w:rsidRPr="00F70126">
        <w:t>;</w:t>
      </w:r>
      <w:r w:rsidR="00644778" w:rsidRPr="00F70126">
        <w:t xml:space="preserve"> </w:t>
      </w:r>
      <w:r w:rsidR="00F4513B" w:rsidRPr="00F70126">
        <w:t xml:space="preserve">mortality </w:t>
      </w:r>
      <w:r w:rsidR="007857E0" w:rsidRPr="00F70126">
        <w:t xml:space="preserve">follow-up starts at </w:t>
      </w:r>
      <w:r w:rsidR="00644778" w:rsidRPr="00F70126">
        <w:t>the date of exit</w:t>
      </w:r>
      <w:r w:rsidR="007857E0" w:rsidRPr="00F70126">
        <w:t xml:space="preserve">. </w:t>
      </w:r>
      <w:r w:rsidR="00F4513B" w:rsidRPr="00F70126">
        <w:t xml:space="preserve">Individuals </w:t>
      </w:r>
      <w:r w:rsidR="007857E0" w:rsidRPr="00F70126">
        <w:t xml:space="preserve">still </w:t>
      </w:r>
      <w:r w:rsidR="006613D9" w:rsidRPr="00F70126">
        <w:t xml:space="preserve">employed when work records end on December 31, 1994 </w:t>
      </w:r>
      <w:r w:rsidR="007857E0" w:rsidRPr="00F70126">
        <w:t xml:space="preserve">were </w:t>
      </w:r>
      <w:r w:rsidR="00CA24F0" w:rsidRPr="00F70126">
        <w:t>necessarily excluded from th</w:t>
      </w:r>
      <w:r w:rsidR="00337373" w:rsidRPr="00F70126">
        <w:t>e</w:t>
      </w:r>
      <w:r w:rsidR="00CA24F0" w:rsidRPr="00F70126">
        <w:t>s</w:t>
      </w:r>
      <w:r w:rsidR="00337373" w:rsidRPr="00F70126">
        <w:t xml:space="preserve">e models </w:t>
      </w:r>
      <w:r w:rsidR="00CA24F0" w:rsidRPr="00F70126">
        <w:t>because date of exit (and thus start of follow-up) was unknown</w:t>
      </w:r>
      <w:r w:rsidR="00F4513B" w:rsidRPr="00F70126">
        <w:t xml:space="preserve">. </w:t>
      </w:r>
    </w:p>
    <w:p w14:paraId="548BFB60" w14:textId="46CD4582" w:rsidR="00F25E4B" w:rsidRPr="00F70126" w:rsidRDefault="00900166" w:rsidP="00461BBC">
      <w:pPr>
        <w:pStyle w:val="BodyText2"/>
        <w:ind w:firstLine="720"/>
      </w:pPr>
      <w:r w:rsidRPr="00F70126">
        <w:rPr>
          <w:bCs/>
        </w:rPr>
        <w:t xml:space="preserve">Sensitivity </w:t>
      </w:r>
      <w:r w:rsidR="004040B3" w:rsidRPr="00F70126">
        <w:rPr>
          <w:bCs/>
        </w:rPr>
        <w:t>a</w:t>
      </w:r>
      <w:r w:rsidRPr="00F70126">
        <w:rPr>
          <w:bCs/>
        </w:rPr>
        <w:t>nalyses</w:t>
      </w:r>
      <w:r w:rsidRPr="00F70126">
        <w:t xml:space="preserve">: </w:t>
      </w:r>
      <w:del w:id="112" w:author="Ellen Eisen [2]" w:date="2020-05-13T14:26:00Z">
        <w:r w:rsidRPr="00F70126" w:rsidDel="00CE4C49">
          <w:delText xml:space="preserve">The sensitivity analyses we conducted are described in the </w:delText>
        </w:r>
        <w:r w:rsidR="00B44D68" w:rsidRPr="00F70126" w:rsidDel="00CE4C49">
          <w:delText>online supplement</w:delText>
        </w:r>
        <w:r w:rsidRPr="00F70126" w:rsidDel="00CE4C49">
          <w:delText xml:space="preserve">. </w:delText>
        </w:r>
      </w:del>
      <w:r w:rsidRPr="00F70126">
        <w:t>To account for the possibility that the recorded work termination dates might be artificially back-dated when an employee dies suddenly, we reclassif</w:t>
      </w:r>
      <w:r w:rsidR="00603656" w:rsidRPr="00F70126">
        <w:t>ied</w:t>
      </w:r>
      <w:r w:rsidRPr="00F70126">
        <w:t xml:space="preserve"> cases that occurred within a week of leaving work as having occurred while still employed</w:t>
      </w:r>
      <w:ins w:id="113" w:author="Ellen Eisen [2]" w:date="2020-05-13T14:47:00Z">
        <w:r w:rsidR="00CE4C49">
          <w:t xml:space="preserve"> in the </w:t>
        </w:r>
      </w:ins>
      <w:ins w:id="114" w:author="Ellen Eisen [2]" w:date="2020-05-13T18:16:00Z">
        <w:r w:rsidR="00E129C8">
          <w:t xml:space="preserve">first </w:t>
        </w:r>
      </w:ins>
      <w:ins w:id="115" w:author="Ellen Eisen [2]" w:date="2020-05-13T14:47:00Z">
        <w:r w:rsidR="00CE4C49">
          <w:t>model</w:t>
        </w:r>
      </w:ins>
      <w:r w:rsidRPr="00F70126">
        <w:t xml:space="preserve">. </w:t>
      </w:r>
      <w:r w:rsidR="007C544C" w:rsidRPr="00F70126">
        <w:t xml:space="preserve">To limit the analysis to the most proximal outcomes (those hypothesized to be most likely related to job exit), we restricted follow-up </w:t>
      </w:r>
      <w:ins w:id="116" w:author="Ellen Eisen [2]" w:date="2020-05-13T14:48:00Z">
        <w:r w:rsidR="00E129C8">
          <w:t>in the second</w:t>
        </w:r>
      </w:ins>
      <w:ins w:id="117" w:author="Ellen Eisen [2]" w:date="2020-05-13T18:16:00Z">
        <w:r w:rsidR="00E129C8">
          <w:t xml:space="preserve"> </w:t>
        </w:r>
      </w:ins>
      <w:ins w:id="118" w:author="Ellen Eisen [2]" w:date="2020-05-13T14:48:00Z">
        <w:r w:rsidR="00CE4C49">
          <w:t xml:space="preserve">model </w:t>
        </w:r>
      </w:ins>
      <w:r w:rsidR="007C544C" w:rsidRPr="00F70126">
        <w:t>to five years after leaving work.</w:t>
      </w:r>
    </w:p>
    <w:p w14:paraId="2B1B7EE2" w14:textId="35F5272A" w:rsidR="00337373" w:rsidRPr="00F70126" w:rsidRDefault="00BB65A0" w:rsidP="00461BBC">
      <w:pPr>
        <w:pStyle w:val="BodyText2"/>
        <w:ind w:firstLine="720"/>
      </w:pPr>
      <w:r w:rsidRPr="00F70126">
        <w:t xml:space="preserve">The study was approved by the Office for the Protection of Human Subjects at University of California, Berkeley. </w:t>
      </w:r>
      <w:r w:rsidR="00280E30" w:rsidRPr="00F70126">
        <w:t xml:space="preserve">Analyses were performed in R version </w:t>
      </w:r>
      <w:r w:rsidR="00BB0938" w:rsidRPr="00F70126">
        <w:t>3</w:t>
      </w:r>
      <w:r w:rsidR="00280E30" w:rsidRPr="00F70126">
        <w:t>.</w:t>
      </w:r>
      <w:r w:rsidR="00BB0938" w:rsidRPr="00F70126">
        <w:t>6</w:t>
      </w:r>
      <w:r w:rsidR="00280E30" w:rsidRPr="00F70126">
        <w:t>.</w:t>
      </w:r>
      <w:r w:rsidR="00BB0938" w:rsidRPr="00F70126">
        <w:t>1</w:t>
      </w:r>
      <w:r w:rsidR="00280E30" w:rsidRPr="00F70126">
        <w:t>. Cox proportional hazards models were estimated using the “survival” package.</w:t>
      </w:r>
      <w:r w:rsidR="001D0F43" w:rsidRPr="00F70126">
        <w:fldChar w:fldCharType="begin" w:fldLock="1"/>
      </w:r>
      <w:r w:rsidR="008B7037">
        <w:instrText>ADDIN CSL_CITATION {"citationItems":[{"id":"ITEM-1","itemData":{"ISBN":"0-387-98784-3.","author":[{"dropping-particle":"","family":"Therneau","given":"TM","non-dropping-particle":"","parse-names":false,"suffix":""},{"dropping-particle":"","family":"Grambsch","given":"PM","non-dropping-particle":"","parse-names":false,"suffix":""}],"id":"ITEM-1","issued":{"date-parts":[["2000"]]},"publisher":"Springer","publisher-place":"New York","title":"Modeling Survival Data: Extending the Cox Model","type":"book"},"uris":["http://www.mendeley.com/documents/?uuid=54267d68-df78-49df-848a-66b413aeb7ec","http://www.mendeley.com/documents/?uuid=991ac289-df8a-4f96-aa80-22d1da091a3d"]},{"id":"ITEM-2","itemData":{"author":[{"dropping-particle":"","family":"Therneau","given":"TM","non-dropping-particle":"","parse-names":false,"suffix":""}],"id":"ITEM-2","issued":{"date-parts":[["2015"]]},"title":"A Package for Survival Analysis in S_. version 2.38","type":"article"},"uris":["http://www.mendeley.com/documents/?uuid=ac3512bd-f78d-401c-8b35-bebed9e84c21","http://www.mendeley.com/documents/?uuid=47f56dcf-b9ae-422e-b81b-e3641a216fd5"]}],"mendeley":{"formattedCitation":"[26,27]","plainTextFormattedCitation":"[26,27]","previouslyFormattedCitation":"[26,27]"},"properties":{"noteIndex":0},"schema":"https://github.com/citation-style-language/schema/raw/master/csl-citation.json"}</w:instrText>
      </w:r>
      <w:r w:rsidR="001D0F43" w:rsidRPr="00F70126">
        <w:fldChar w:fldCharType="separate"/>
      </w:r>
      <w:r w:rsidR="008B7037" w:rsidRPr="008B7037">
        <w:rPr>
          <w:noProof/>
        </w:rPr>
        <w:t>[26,27]</w:t>
      </w:r>
      <w:r w:rsidR="001D0F43" w:rsidRPr="00F70126">
        <w:fldChar w:fldCharType="end"/>
      </w:r>
    </w:p>
    <w:p w14:paraId="4B71AF8A" w14:textId="7D4C03A7" w:rsidR="00F200BF" w:rsidRPr="00F70126" w:rsidRDefault="00A3110E" w:rsidP="00932C98">
      <w:pPr>
        <w:pStyle w:val="Heading1"/>
        <w:rPr>
          <w:rFonts w:cs="Arial"/>
        </w:rPr>
      </w:pPr>
      <w:r w:rsidRPr="00F70126">
        <w:rPr>
          <w:rFonts w:cs="Arial"/>
        </w:rPr>
        <w:t>RESULTS</w:t>
      </w:r>
    </w:p>
    <w:p w14:paraId="330A66EF" w14:textId="200863F0" w:rsidR="005C0DE2" w:rsidRDefault="00A74B8D" w:rsidP="00461BBC">
      <w:pPr>
        <w:pStyle w:val="BodyText2"/>
        <w:ind w:firstLine="720"/>
      </w:pPr>
      <w:r w:rsidRPr="00F70126">
        <w:t>T</w:t>
      </w:r>
      <w:r w:rsidR="00F6150F" w:rsidRPr="00F70126">
        <w:t>able 1 presents summary statistics for t</w:t>
      </w:r>
      <w:r w:rsidRPr="00F70126">
        <w:t xml:space="preserve">he </w:t>
      </w:r>
      <w:r w:rsidR="00335161" w:rsidRPr="00F70126">
        <w:t xml:space="preserve">study population </w:t>
      </w:r>
      <w:r w:rsidR="006B0751" w:rsidRPr="00F70126">
        <w:t xml:space="preserve">of </w:t>
      </w:r>
      <w:r w:rsidR="00C4140A" w:rsidRPr="00F70126">
        <w:t xml:space="preserve">all </w:t>
      </w:r>
      <w:r w:rsidR="006B0751" w:rsidRPr="00F70126">
        <w:t xml:space="preserve">male </w:t>
      </w:r>
      <w:r w:rsidR="00C7180C" w:rsidRPr="00F70126">
        <w:t xml:space="preserve">workers employed </w:t>
      </w:r>
      <w:r w:rsidR="0091373E" w:rsidRPr="00F70126">
        <w:t xml:space="preserve">in or </w:t>
      </w:r>
      <w:r w:rsidR="00335161" w:rsidRPr="00F70126">
        <w:t>after 1970</w:t>
      </w:r>
      <w:r w:rsidR="00C4140A" w:rsidRPr="00F70126">
        <w:t xml:space="preserve"> </w:t>
      </w:r>
      <w:r w:rsidR="00F6150F" w:rsidRPr="00F70126">
        <w:t xml:space="preserve">and for </w:t>
      </w:r>
      <w:r w:rsidR="00C4140A" w:rsidRPr="00F70126">
        <w:t xml:space="preserve">the subset </w:t>
      </w:r>
      <w:r w:rsidR="00F6150F" w:rsidRPr="00F70126">
        <w:t xml:space="preserve">with complete </w:t>
      </w:r>
      <w:r w:rsidR="00C4140A" w:rsidRPr="00F70126">
        <w:t xml:space="preserve">work records </w:t>
      </w:r>
      <w:r w:rsidR="00F6150F" w:rsidRPr="00F70126">
        <w:t>who</w:t>
      </w:r>
      <w:r w:rsidR="00C4140A" w:rsidRPr="00F70126">
        <w:t xml:space="preserve"> </w:t>
      </w:r>
      <w:r w:rsidR="00F6150F" w:rsidRPr="00F70126">
        <w:t xml:space="preserve">had </w:t>
      </w:r>
      <w:r w:rsidR="00C4140A" w:rsidRPr="00F70126">
        <w:t>left work by December 31,</w:t>
      </w:r>
      <w:r w:rsidR="000E6ED0" w:rsidRPr="00F70126">
        <w:t xml:space="preserve"> </w:t>
      </w:r>
      <w:r w:rsidR="00C4140A" w:rsidRPr="00F70126">
        <w:t xml:space="preserve">1994 when </w:t>
      </w:r>
      <w:r w:rsidR="00495E27" w:rsidRPr="00F70126">
        <w:t xml:space="preserve">employment records were truncated. </w:t>
      </w:r>
      <w:r w:rsidR="00C4140A" w:rsidRPr="00F70126">
        <w:t xml:space="preserve">In the entire cohort of </w:t>
      </w:r>
      <w:r w:rsidR="00982F7A" w:rsidRPr="00F70126">
        <w:t>26,80</w:t>
      </w:r>
      <w:r w:rsidR="003C64DF">
        <w:t>4</w:t>
      </w:r>
      <w:r w:rsidR="00C30635" w:rsidRPr="00F70126">
        <w:t xml:space="preserve"> </w:t>
      </w:r>
      <w:r w:rsidR="0002099C" w:rsidRPr="00F70126">
        <w:t>me</w:t>
      </w:r>
      <w:r w:rsidR="00335161" w:rsidRPr="00F70126">
        <w:t>n</w:t>
      </w:r>
      <w:r w:rsidR="00C30635" w:rsidRPr="00F70126">
        <w:t xml:space="preserve">, there were </w:t>
      </w:r>
      <w:r w:rsidR="00635BBE">
        <w:t>257</w:t>
      </w:r>
      <w:r w:rsidR="00635BBE" w:rsidRPr="00F70126">
        <w:t xml:space="preserve"> </w:t>
      </w:r>
      <w:r w:rsidR="00C30635" w:rsidRPr="00F70126">
        <w:t>deaths due to suicide (n</w:t>
      </w:r>
      <w:r w:rsidR="00FB243F" w:rsidRPr="00F70126">
        <w:t> </w:t>
      </w:r>
      <w:r w:rsidR="00C30635" w:rsidRPr="00F70126">
        <w:t>=</w:t>
      </w:r>
      <w:r w:rsidR="00FB243F" w:rsidRPr="00F70126">
        <w:t> </w:t>
      </w:r>
      <w:r w:rsidR="00635BBE">
        <w:t>202</w:t>
      </w:r>
      <w:r w:rsidR="00C30635" w:rsidRPr="00F70126">
        <w:t xml:space="preserve">) </w:t>
      </w:r>
      <w:r w:rsidR="004E6074" w:rsidRPr="00F70126">
        <w:t xml:space="preserve">or </w:t>
      </w:r>
      <w:r w:rsidR="00C30635" w:rsidRPr="00F70126">
        <w:t>overdose (n</w:t>
      </w:r>
      <w:r w:rsidR="00FB243F" w:rsidRPr="00F70126">
        <w:t> </w:t>
      </w:r>
      <w:r w:rsidR="00C30635" w:rsidRPr="00F70126">
        <w:t>=</w:t>
      </w:r>
      <w:r w:rsidR="00FB243F" w:rsidRPr="00F70126">
        <w:t> </w:t>
      </w:r>
      <w:r w:rsidR="00A11090" w:rsidRPr="00F70126">
        <w:t>55)</w:t>
      </w:r>
      <w:r w:rsidR="00C30635" w:rsidRPr="00F70126">
        <w:t>.</w:t>
      </w:r>
      <w:r w:rsidR="007C544C" w:rsidRPr="00F70126">
        <w:t xml:space="preserve"> </w:t>
      </w:r>
      <w:r w:rsidR="005C0DE2" w:rsidRPr="00F70126">
        <w:t xml:space="preserve">Plant 2 accounted for </w:t>
      </w:r>
      <w:r w:rsidR="00982F7A" w:rsidRPr="00F70126">
        <w:t>38</w:t>
      </w:r>
      <w:r w:rsidR="005C0DE2" w:rsidRPr="00F70126">
        <w:t xml:space="preserve">% of the </w:t>
      </w:r>
      <w:r w:rsidR="00934208" w:rsidRPr="00F70126">
        <w:t>workers</w:t>
      </w:r>
      <w:r w:rsidR="00A11090" w:rsidRPr="00F70126">
        <w:t>,</w:t>
      </w:r>
      <w:r w:rsidR="005C0DE2" w:rsidRPr="00F70126">
        <w:t xml:space="preserve"> </w:t>
      </w:r>
      <w:r w:rsidR="00A11090" w:rsidRPr="00F70126">
        <w:t>46</w:t>
      </w:r>
      <w:r w:rsidR="00934208" w:rsidRPr="00F70126">
        <w:t>%</w:t>
      </w:r>
      <w:r w:rsidR="00782E17" w:rsidRPr="00F70126">
        <w:t xml:space="preserve"> of</w:t>
      </w:r>
      <w:r w:rsidR="00934208" w:rsidRPr="00F70126">
        <w:t xml:space="preserve"> </w:t>
      </w:r>
      <w:r w:rsidR="005C0DE2" w:rsidRPr="00F70126">
        <w:t xml:space="preserve">the </w:t>
      </w:r>
      <w:r w:rsidR="004F4F57" w:rsidRPr="00F70126">
        <w:t>suicide</w:t>
      </w:r>
      <w:r w:rsidR="00CF4595" w:rsidRPr="00F70126">
        <w:t>s</w:t>
      </w:r>
      <w:r w:rsidR="00B462F2" w:rsidRPr="00F70126">
        <w:t>,</w:t>
      </w:r>
      <w:r w:rsidR="004F4F57" w:rsidRPr="00F70126">
        <w:t xml:space="preserve"> and </w:t>
      </w:r>
      <w:r w:rsidR="00A11090" w:rsidRPr="00F70126">
        <w:t>62%</w:t>
      </w:r>
      <w:r w:rsidR="00934208" w:rsidRPr="00F70126">
        <w:t xml:space="preserve"> of t</w:t>
      </w:r>
      <w:r w:rsidR="004F4F57" w:rsidRPr="00F70126">
        <w:t>he overdose fatalities</w:t>
      </w:r>
      <w:r w:rsidR="005C0DE2" w:rsidRPr="00F70126">
        <w:t xml:space="preserve">. </w:t>
      </w:r>
      <w:ins w:id="119" w:author="Ellen Eisen [2]" w:date="2020-05-13T14:11:00Z">
        <w:r w:rsidR="00215FA6">
          <w:t xml:space="preserve">In the subset </w:t>
        </w:r>
      </w:ins>
      <w:ins w:id="120" w:author="Ellen Eisen [2]" w:date="2020-05-13T14:07:00Z">
        <w:r w:rsidR="00215FA6">
          <w:t xml:space="preserve">with complete work </w:t>
        </w:r>
      </w:ins>
      <w:ins w:id="121" w:author="Ellen Eisen [2]" w:date="2020-05-13T14:26:00Z">
        <w:r w:rsidR="00CE4C49">
          <w:t>records</w:t>
        </w:r>
      </w:ins>
      <w:ins w:id="122" w:author="Ellen Eisen [2]" w:date="2020-05-13T14:07:00Z">
        <w:r w:rsidR="00215FA6">
          <w:t>, 43.</w:t>
        </w:r>
        <w:del w:id="123" w:author="Kevin Chen" w:date="2020-05-17T13:26:00Z">
          <w:r w:rsidR="00215FA6" w:rsidDel="00FE2A1B">
            <w:delText>8</w:delText>
          </w:r>
        </w:del>
      </w:ins>
      <w:ins w:id="124" w:author="Kevin Chen" w:date="2020-05-17T13:26:00Z">
        <w:r w:rsidR="00FE2A1B">
          <w:t>7</w:t>
        </w:r>
      </w:ins>
      <w:ins w:id="125" w:author="Ellen Eisen [2]" w:date="2020-05-13T14:07:00Z">
        <w:r w:rsidR="00215FA6">
          <w:t xml:space="preserve">% left work at age 55 </w:t>
        </w:r>
        <w:r w:rsidR="00215FA6">
          <w:lastRenderedPageBreak/>
          <w:t>or older</w:t>
        </w:r>
      </w:ins>
      <w:ins w:id="126" w:author="Ellen Eisen [2]" w:date="2020-05-13T14:11:00Z">
        <w:r w:rsidR="00215FA6">
          <w:t xml:space="preserve">. Of </w:t>
        </w:r>
      </w:ins>
      <w:ins w:id="127" w:author="Ellen Eisen [2]" w:date="2020-05-13T14:10:00Z">
        <w:r w:rsidR="00215FA6">
          <w:t xml:space="preserve">those, </w:t>
        </w:r>
      </w:ins>
      <w:ins w:id="128" w:author="Ellen Eisen [2]" w:date="2020-05-13T14:07:00Z">
        <w:r w:rsidR="00215FA6">
          <w:t>almost all (</w:t>
        </w:r>
      </w:ins>
      <w:ins w:id="129" w:author="Kevin Chen" w:date="2020-05-27T13:01:00Z">
        <w:r w:rsidR="00BE6F26">
          <w:t>97.8</w:t>
        </w:r>
      </w:ins>
      <w:ins w:id="130" w:author="Ellen Eisen [2]" w:date="2020-05-13T14:07:00Z">
        <w:r w:rsidR="00215FA6">
          <w:t xml:space="preserve">%) had worked more than 10 </w:t>
        </w:r>
        <w:proofErr w:type="gramStart"/>
        <w:r w:rsidR="00215FA6">
          <w:t>years</w:t>
        </w:r>
      </w:ins>
      <w:ins w:id="131" w:author="Ellen Eisen [2]" w:date="2020-05-13T14:08:00Z">
        <w:r w:rsidR="00215FA6">
          <w:t>, and</w:t>
        </w:r>
        <w:proofErr w:type="gramEnd"/>
        <w:r w:rsidR="00215FA6">
          <w:t xml:space="preserve"> were th</w:t>
        </w:r>
      </w:ins>
      <w:ins w:id="132" w:author="Ellen Eisen [2]" w:date="2020-05-13T14:27:00Z">
        <w:r w:rsidR="00CE4C49">
          <w:t>u</w:t>
        </w:r>
      </w:ins>
      <w:ins w:id="133" w:author="Ellen Eisen [2]" w:date="2020-05-13T14:08:00Z">
        <w:r w:rsidR="00215FA6">
          <w:t xml:space="preserve">s eligible for </w:t>
        </w:r>
      </w:ins>
      <w:ins w:id="134" w:author="Ellen Eisen [2]" w:date="2020-05-13T14:11:00Z">
        <w:r w:rsidR="00215FA6">
          <w:t xml:space="preserve">at least a </w:t>
        </w:r>
      </w:ins>
      <w:ins w:id="135" w:author="Ellen Eisen [2]" w:date="2020-05-13T14:08:00Z">
        <w:r w:rsidR="00215FA6">
          <w:t>partial pension</w:t>
        </w:r>
      </w:ins>
      <w:ins w:id="136" w:author="Ellen Eisen [2]" w:date="2020-05-13T14:07:00Z">
        <w:r w:rsidR="00215FA6">
          <w:t xml:space="preserve">. </w:t>
        </w:r>
      </w:ins>
      <w:r w:rsidR="00B76367" w:rsidRPr="00F70126">
        <w:t>Histograms for the age at death by suicide or overdose (</w:t>
      </w:r>
      <w:proofErr w:type="spellStart"/>
      <w:r w:rsidR="00B76367" w:rsidRPr="00F70126">
        <w:t>eFigure</w:t>
      </w:r>
      <w:proofErr w:type="spellEnd"/>
      <w:r w:rsidR="00B76367" w:rsidRPr="00F70126">
        <w:t xml:space="preserve"> </w:t>
      </w:r>
      <w:ins w:id="137" w:author="Ellen Eisen [2]" w:date="2020-05-14T16:18:00Z">
        <w:r w:rsidR="00281EDD">
          <w:t>1</w:t>
        </w:r>
      </w:ins>
      <w:del w:id="138" w:author="Ellen Eisen [2]" w:date="2020-05-14T16:18:00Z">
        <w:r w:rsidR="0064304F" w:rsidRPr="00F70126" w:rsidDel="00281EDD">
          <w:delText>2</w:delText>
        </w:r>
      </w:del>
      <w:r w:rsidR="00B76367" w:rsidRPr="00F70126">
        <w:t>) are presented in the on-line Supplement.</w:t>
      </w:r>
      <w:ins w:id="139" w:author="Ellen Eisen [2]" w:date="2020-05-13T13:59:00Z">
        <w:r w:rsidR="00215FA6">
          <w:t xml:space="preserve"> </w:t>
        </w:r>
      </w:ins>
    </w:p>
    <w:p w14:paraId="506B437B" w14:textId="77777777" w:rsidR="008466E2" w:rsidRPr="009A24D9" w:rsidRDefault="008466E2" w:rsidP="008466E2">
      <w:pPr>
        <w:pStyle w:val="Caption"/>
      </w:pPr>
      <w:r w:rsidRPr="009A24D9">
        <w:t>Table 1. Summary of the UAW-GM Cohort restricted to men employed in or after 1970.</w:t>
      </w:r>
    </w:p>
    <w:tbl>
      <w:tblPr>
        <w:tblStyle w:val="Table"/>
        <w:tblW w:w="4847" w:type="pct"/>
        <w:jc w:val="center"/>
        <w:tblLayout w:type="fixed"/>
        <w:tblCellMar>
          <w:left w:w="115" w:type="dxa"/>
          <w:right w:w="115" w:type="dxa"/>
        </w:tblCellMar>
        <w:tblLook w:val="07E0" w:firstRow="1" w:lastRow="1" w:firstColumn="1" w:lastColumn="1" w:noHBand="1" w:noVBand="1"/>
      </w:tblPr>
      <w:tblGrid>
        <w:gridCol w:w="3601"/>
        <w:gridCol w:w="1008"/>
        <w:gridCol w:w="1584"/>
        <w:gridCol w:w="288"/>
        <w:gridCol w:w="1008"/>
        <w:gridCol w:w="1585"/>
      </w:tblGrid>
      <w:tr w:rsidR="008466E2" w:rsidRPr="00F70126" w14:paraId="48A616B2" w14:textId="77777777" w:rsidTr="00C5702F">
        <w:trPr>
          <w:jc w:val="center"/>
        </w:trPr>
        <w:tc>
          <w:tcPr>
            <w:tcW w:w="3601" w:type="dxa"/>
            <w:tcBorders>
              <w:top w:val="single" w:sz="4" w:space="0" w:color="auto"/>
            </w:tcBorders>
            <w:noWrap/>
            <w:tcMar>
              <w:left w:w="115" w:type="dxa"/>
              <w:right w:w="115" w:type="dxa"/>
            </w:tcMar>
            <w:vAlign w:val="center"/>
          </w:tcPr>
          <w:p w14:paraId="3E08B208" w14:textId="77777777" w:rsidR="008466E2" w:rsidRPr="00F70126" w:rsidRDefault="008466E2" w:rsidP="00C5702F">
            <w:pPr>
              <w:pStyle w:val="Compact"/>
            </w:pPr>
          </w:p>
        </w:tc>
        <w:tc>
          <w:tcPr>
            <w:tcW w:w="2592" w:type="dxa"/>
            <w:gridSpan w:val="2"/>
            <w:tcBorders>
              <w:top w:val="single" w:sz="4" w:space="0" w:color="auto"/>
              <w:bottom w:val="single" w:sz="4" w:space="0" w:color="auto"/>
            </w:tcBorders>
            <w:noWrap/>
            <w:tcMar>
              <w:left w:w="115" w:type="dxa"/>
              <w:right w:w="115" w:type="dxa"/>
            </w:tcMar>
            <w:vAlign w:val="center"/>
          </w:tcPr>
          <w:p w14:paraId="6EA2B744" w14:textId="77777777" w:rsidR="008466E2" w:rsidRPr="00F70126" w:rsidRDefault="008466E2" w:rsidP="00C5702F">
            <w:pPr>
              <w:pStyle w:val="Compact"/>
            </w:pPr>
            <w:r w:rsidRPr="00F70126">
              <w:t>Full cohort</w:t>
            </w:r>
          </w:p>
        </w:tc>
        <w:tc>
          <w:tcPr>
            <w:tcW w:w="288" w:type="dxa"/>
            <w:tcBorders>
              <w:top w:val="single" w:sz="4" w:space="0" w:color="auto"/>
            </w:tcBorders>
            <w:noWrap/>
            <w:tcMar>
              <w:left w:w="115" w:type="dxa"/>
              <w:right w:w="115" w:type="dxa"/>
            </w:tcMar>
            <w:vAlign w:val="center"/>
          </w:tcPr>
          <w:p w14:paraId="735DAE27" w14:textId="77777777" w:rsidR="008466E2" w:rsidRPr="00F70126" w:rsidRDefault="008466E2" w:rsidP="00C5702F">
            <w:pPr>
              <w:pStyle w:val="Compact"/>
            </w:pPr>
          </w:p>
        </w:tc>
        <w:tc>
          <w:tcPr>
            <w:tcW w:w="2593" w:type="dxa"/>
            <w:gridSpan w:val="2"/>
            <w:tcBorders>
              <w:top w:val="single" w:sz="4" w:space="0" w:color="auto"/>
              <w:bottom w:val="single" w:sz="4" w:space="0" w:color="auto"/>
            </w:tcBorders>
            <w:noWrap/>
            <w:tcMar>
              <w:left w:w="115" w:type="dxa"/>
              <w:right w:w="115" w:type="dxa"/>
            </w:tcMar>
            <w:vAlign w:val="center"/>
          </w:tcPr>
          <w:p w14:paraId="6BEEF125" w14:textId="6E4EBCAD" w:rsidR="008466E2" w:rsidRPr="00F70126" w:rsidRDefault="008466E2" w:rsidP="00C5702F">
            <w:pPr>
              <w:pStyle w:val="Compact"/>
            </w:pPr>
            <w:r w:rsidRPr="00F70126">
              <w:t xml:space="preserve">Subset with complete </w:t>
            </w:r>
            <w:r w:rsidR="00B96674">
              <w:t xml:space="preserve">work </w:t>
            </w:r>
            <w:r w:rsidRPr="00F70126">
              <w:t>records</w:t>
            </w:r>
            <m:oMath>
              <m:sSup>
                <m:sSupPr>
                  <m:ctrlPr>
                    <w:rPr>
                      <w:rFonts w:ascii="Cambria Math" w:hAnsi="Cambria Math"/>
                    </w:rPr>
                  </m:ctrlPr>
                </m:sSupPr>
                <m:e>
                  <m:r>
                    <w:rPr>
                      <w:rFonts w:ascii="Cambria Math" w:hAnsi="Cambria Math"/>
                    </w:rPr>
                    <m:t xml:space="preserve">​ </m:t>
                  </m:r>
                </m:e>
                <m:sup>
                  <m:r>
                    <w:rPr>
                      <w:rFonts w:ascii="Cambria Math" w:hAnsi="Cambria Math"/>
                    </w:rPr>
                    <m:t>b</m:t>
                  </m:r>
                </m:sup>
              </m:sSup>
            </m:oMath>
          </w:p>
        </w:tc>
      </w:tr>
      <w:tr w:rsidR="008466E2" w:rsidRPr="00F70126" w14:paraId="2C2B2DF8" w14:textId="77777777" w:rsidTr="00C5702F">
        <w:trPr>
          <w:jc w:val="center"/>
        </w:trPr>
        <w:tc>
          <w:tcPr>
            <w:tcW w:w="3601" w:type="dxa"/>
            <w:noWrap/>
            <w:tcMar>
              <w:left w:w="115" w:type="dxa"/>
              <w:right w:w="115" w:type="dxa"/>
            </w:tcMar>
          </w:tcPr>
          <w:p w14:paraId="26C1870D" w14:textId="77777777" w:rsidR="008466E2" w:rsidRPr="00F70126" w:rsidRDefault="008466E2" w:rsidP="00C5702F">
            <w:pPr>
              <w:pStyle w:val="Compact"/>
            </w:pPr>
            <m:oMath>
              <m:r>
                <w:rPr>
                  <w:rFonts w:ascii="Cambria Math" w:hAnsi="Cambria Math"/>
                </w:rPr>
                <m:t>N</m:t>
              </m:r>
            </m:oMath>
            <w:r w:rsidRPr="00F70126">
              <w:t xml:space="preserve"> (person-years)</w:t>
            </w:r>
          </w:p>
        </w:tc>
        <w:tc>
          <w:tcPr>
            <w:tcW w:w="1008" w:type="dxa"/>
            <w:tcBorders>
              <w:top w:val="single" w:sz="4" w:space="0" w:color="auto"/>
            </w:tcBorders>
            <w:noWrap/>
            <w:tcMar>
              <w:left w:w="115" w:type="dxa"/>
              <w:right w:w="115" w:type="dxa"/>
            </w:tcMar>
          </w:tcPr>
          <w:p w14:paraId="6966D623" w14:textId="2C2EB329" w:rsidR="008466E2" w:rsidRPr="00F70126" w:rsidRDefault="008466E2" w:rsidP="00C5702F">
            <w:pPr>
              <w:pStyle w:val="Compact"/>
              <w:jc w:val="right"/>
            </w:pPr>
            <w:r w:rsidRPr="00F70126">
              <w:rPr>
                <w:rFonts w:eastAsiaTheme="minorEastAsia"/>
              </w:rPr>
              <w:t>26 </w:t>
            </w:r>
            <w:r w:rsidR="00635BBE" w:rsidRPr="00F70126">
              <w:rPr>
                <w:rFonts w:eastAsiaTheme="minorEastAsia"/>
              </w:rPr>
              <w:t>8</w:t>
            </w:r>
            <w:r w:rsidR="00635BBE">
              <w:rPr>
                <w:rFonts w:eastAsiaTheme="minorEastAsia"/>
              </w:rPr>
              <w:t>04</w:t>
            </w:r>
          </w:p>
        </w:tc>
        <w:tc>
          <w:tcPr>
            <w:tcW w:w="1584" w:type="dxa"/>
            <w:tcBorders>
              <w:top w:val="single" w:sz="4" w:space="0" w:color="auto"/>
            </w:tcBorders>
            <w:noWrap/>
            <w:tcMar>
              <w:left w:w="115" w:type="dxa"/>
              <w:right w:w="115" w:type="dxa"/>
            </w:tcMar>
          </w:tcPr>
          <w:p w14:paraId="2931E371" w14:textId="767E7E0A"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931</w:t>
            </w:r>
            <w:r w:rsidRPr="00F70126">
              <w:rPr>
                <w:rFonts w:eastAsiaTheme="minorEastAsia"/>
              </w:rPr>
              <w:t> </w:t>
            </w:r>
            <w:r w:rsidR="00635BBE">
              <w:rPr>
                <w:rFonts w:eastAsiaTheme="minorEastAsia"/>
              </w:rPr>
              <w:t>435</w:t>
            </w:r>
            <w:r w:rsidRPr="00F70126">
              <w:rPr>
                <w:rFonts w:eastAsiaTheme="minorEastAsia"/>
              </w:rPr>
              <w:t>)</w:t>
            </w:r>
          </w:p>
        </w:tc>
        <w:tc>
          <w:tcPr>
            <w:tcW w:w="288" w:type="dxa"/>
            <w:noWrap/>
            <w:tcMar>
              <w:left w:w="115" w:type="dxa"/>
              <w:right w:w="115" w:type="dxa"/>
            </w:tcMar>
          </w:tcPr>
          <w:p w14:paraId="79EF4103" w14:textId="77777777" w:rsidR="008466E2" w:rsidRPr="00F70126" w:rsidRDefault="008466E2" w:rsidP="00C5702F">
            <w:pPr>
              <w:pStyle w:val="Compact"/>
              <w:rPr>
                <w:rFonts w:eastAsiaTheme="minorEastAsia"/>
              </w:rPr>
            </w:pPr>
          </w:p>
        </w:tc>
        <w:tc>
          <w:tcPr>
            <w:tcW w:w="1008" w:type="dxa"/>
            <w:tcBorders>
              <w:top w:val="single" w:sz="4" w:space="0" w:color="auto"/>
            </w:tcBorders>
            <w:noWrap/>
            <w:tcMar>
              <w:left w:w="115" w:type="dxa"/>
              <w:right w:w="115" w:type="dxa"/>
            </w:tcMar>
          </w:tcPr>
          <w:p w14:paraId="6A9DFD8F" w14:textId="05262E8B" w:rsidR="008466E2" w:rsidRPr="00F70126" w:rsidRDefault="00635BBE" w:rsidP="00C5702F">
            <w:pPr>
              <w:pStyle w:val="Compact"/>
              <w:jc w:val="right"/>
              <w:rPr>
                <w:rFonts w:eastAsiaTheme="minorEastAsia"/>
              </w:rPr>
            </w:pPr>
            <w:r>
              <w:rPr>
                <w:rFonts w:eastAsiaTheme="minorEastAsia"/>
              </w:rPr>
              <w:t>17</w:t>
            </w:r>
            <w:r w:rsidR="008466E2" w:rsidRPr="00F70126">
              <w:rPr>
                <w:rFonts w:eastAsiaTheme="minorEastAsia"/>
              </w:rPr>
              <w:t> </w:t>
            </w:r>
            <w:r>
              <w:rPr>
                <w:rFonts w:eastAsiaTheme="minorEastAsia"/>
              </w:rPr>
              <w:t>553</w:t>
            </w:r>
          </w:p>
        </w:tc>
        <w:tc>
          <w:tcPr>
            <w:tcW w:w="1585" w:type="dxa"/>
            <w:tcBorders>
              <w:top w:val="single" w:sz="4" w:space="0" w:color="auto"/>
            </w:tcBorders>
            <w:noWrap/>
            <w:tcMar>
              <w:left w:w="115" w:type="dxa"/>
              <w:right w:w="115" w:type="dxa"/>
            </w:tcMar>
          </w:tcPr>
          <w:p w14:paraId="4A153F53" w14:textId="7EAD7BDD"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565</w:t>
            </w:r>
            <w:r w:rsidRPr="00F70126">
              <w:rPr>
                <w:rFonts w:eastAsiaTheme="minorEastAsia"/>
              </w:rPr>
              <w:t> </w:t>
            </w:r>
            <w:r w:rsidR="00635BBE">
              <w:rPr>
                <w:rFonts w:eastAsiaTheme="minorEastAsia"/>
              </w:rPr>
              <w:t>712</w:t>
            </w:r>
            <w:r w:rsidRPr="00F70126">
              <w:rPr>
                <w:rFonts w:eastAsiaTheme="minorEastAsia"/>
              </w:rPr>
              <w:t>)</w:t>
            </w:r>
          </w:p>
        </w:tc>
      </w:tr>
      <w:tr w:rsidR="008466E2" w:rsidRPr="00F70126" w14:paraId="4929083E" w14:textId="77777777" w:rsidTr="00C5702F">
        <w:trPr>
          <w:jc w:val="center"/>
        </w:trPr>
        <w:tc>
          <w:tcPr>
            <w:tcW w:w="3601" w:type="dxa"/>
            <w:noWrap/>
            <w:tcMar>
              <w:left w:w="115" w:type="dxa"/>
              <w:right w:w="115" w:type="dxa"/>
            </w:tcMar>
          </w:tcPr>
          <w:p w14:paraId="0F8F3C44" w14:textId="77777777" w:rsidR="008466E2" w:rsidRPr="00F70126" w:rsidRDefault="008466E2" w:rsidP="00C5702F">
            <w:pPr>
              <w:pStyle w:val="Compact"/>
            </w:pPr>
            <w:r w:rsidRPr="00F70126">
              <w:rPr>
                <w:b/>
              </w:rPr>
              <w:t>Race</w:t>
            </w:r>
            <w:r w:rsidRPr="00F70126">
              <w:t xml:space="preserve">, </w:t>
            </w:r>
            <m:oMath>
              <m:r>
                <w:rPr>
                  <w:rFonts w:ascii="Cambria Math" w:hAnsi="Cambria Math"/>
                </w:rPr>
                <m:t>n</m:t>
              </m:r>
            </m:oMath>
            <w:r w:rsidRPr="00F70126">
              <w:t xml:space="preserve"> (%)</w:t>
            </w:r>
          </w:p>
        </w:tc>
        <w:tc>
          <w:tcPr>
            <w:tcW w:w="1008" w:type="dxa"/>
            <w:noWrap/>
            <w:tcMar>
              <w:left w:w="115" w:type="dxa"/>
              <w:right w:w="115" w:type="dxa"/>
            </w:tcMar>
          </w:tcPr>
          <w:p w14:paraId="0507C6E3" w14:textId="77777777" w:rsidR="008466E2" w:rsidRPr="00F70126" w:rsidRDefault="008466E2" w:rsidP="00C5702F">
            <w:pPr>
              <w:pStyle w:val="Compact"/>
              <w:jc w:val="right"/>
            </w:pPr>
          </w:p>
        </w:tc>
        <w:tc>
          <w:tcPr>
            <w:tcW w:w="1584" w:type="dxa"/>
            <w:noWrap/>
            <w:tcMar>
              <w:left w:w="115" w:type="dxa"/>
              <w:right w:w="115" w:type="dxa"/>
            </w:tcMar>
          </w:tcPr>
          <w:p w14:paraId="16659F33" w14:textId="77777777" w:rsidR="008466E2" w:rsidRPr="00F70126" w:rsidRDefault="008466E2" w:rsidP="00C5702F">
            <w:pPr>
              <w:pStyle w:val="Compact"/>
              <w:rPr>
                <w:rFonts w:eastAsiaTheme="minorEastAsia"/>
              </w:rPr>
            </w:pPr>
          </w:p>
        </w:tc>
        <w:tc>
          <w:tcPr>
            <w:tcW w:w="288" w:type="dxa"/>
            <w:noWrap/>
            <w:tcMar>
              <w:left w:w="115" w:type="dxa"/>
              <w:right w:w="115" w:type="dxa"/>
            </w:tcMar>
          </w:tcPr>
          <w:p w14:paraId="53992BD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63489F0" w14:textId="77777777" w:rsidR="008466E2" w:rsidRPr="00F70126" w:rsidRDefault="008466E2" w:rsidP="00C5702F">
            <w:pPr>
              <w:pStyle w:val="Compact"/>
              <w:jc w:val="right"/>
              <w:rPr>
                <w:rFonts w:eastAsiaTheme="minorEastAsia"/>
              </w:rPr>
            </w:pPr>
          </w:p>
        </w:tc>
        <w:tc>
          <w:tcPr>
            <w:tcW w:w="1585" w:type="dxa"/>
            <w:noWrap/>
            <w:tcMar>
              <w:left w:w="115" w:type="dxa"/>
              <w:right w:w="115" w:type="dxa"/>
            </w:tcMar>
          </w:tcPr>
          <w:p w14:paraId="189C8F10" w14:textId="77777777" w:rsidR="008466E2" w:rsidRPr="00F70126" w:rsidRDefault="008466E2" w:rsidP="00C5702F">
            <w:pPr>
              <w:pStyle w:val="Compact"/>
              <w:rPr>
                <w:rFonts w:eastAsiaTheme="minorEastAsia"/>
              </w:rPr>
            </w:pPr>
          </w:p>
        </w:tc>
      </w:tr>
      <w:tr w:rsidR="008466E2" w:rsidRPr="00F70126" w14:paraId="35632C09" w14:textId="77777777" w:rsidTr="00C5702F">
        <w:trPr>
          <w:jc w:val="center"/>
        </w:trPr>
        <w:tc>
          <w:tcPr>
            <w:tcW w:w="3601" w:type="dxa"/>
            <w:noWrap/>
            <w:tcMar>
              <w:left w:w="115" w:type="dxa"/>
              <w:right w:w="115" w:type="dxa"/>
            </w:tcMar>
          </w:tcPr>
          <w:p w14:paraId="462E0B8A" w14:textId="77777777" w:rsidR="008466E2" w:rsidRPr="00F70126" w:rsidRDefault="008466E2" w:rsidP="00C5702F">
            <w:pPr>
              <w:pStyle w:val="Compact"/>
            </w:pPr>
            <w:r w:rsidRPr="00F70126">
              <w:tab/>
              <w:t>White</w:t>
            </w:r>
          </w:p>
        </w:tc>
        <w:tc>
          <w:tcPr>
            <w:tcW w:w="1008" w:type="dxa"/>
            <w:noWrap/>
            <w:tcMar>
              <w:left w:w="115" w:type="dxa"/>
              <w:right w:w="115" w:type="dxa"/>
            </w:tcMar>
          </w:tcPr>
          <w:p w14:paraId="6F7D7EE1" w14:textId="6075D979" w:rsidR="008466E2" w:rsidRPr="00F70126" w:rsidRDefault="008466E2" w:rsidP="00C5702F">
            <w:pPr>
              <w:pStyle w:val="Compact"/>
              <w:jc w:val="right"/>
            </w:pPr>
            <w:r w:rsidRPr="00F70126">
              <w:rPr>
                <w:rFonts w:eastAsiaTheme="minorEastAsia"/>
              </w:rPr>
              <w:t>19 </w:t>
            </w:r>
            <w:r w:rsidR="00635BBE">
              <w:rPr>
                <w:rFonts w:eastAsiaTheme="minorEastAsia"/>
              </w:rPr>
              <w:t>348</w:t>
            </w:r>
          </w:p>
        </w:tc>
        <w:tc>
          <w:tcPr>
            <w:tcW w:w="1584" w:type="dxa"/>
            <w:noWrap/>
            <w:tcMar>
              <w:left w:w="115" w:type="dxa"/>
              <w:right w:w="115" w:type="dxa"/>
            </w:tcMar>
          </w:tcPr>
          <w:p w14:paraId="3C795E19" w14:textId="77777777" w:rsidR="008466E2" w:rsidRPr="00F70126" w:rsidRDefault="008466E2" w:rsidP="00C5702F">
            <w:pPr>
              <w:pStyle w:val="Compact"/>
              <w:rPr>
                <w:rFonts w:eastAsiaTheme="minorEastAsia"/>
              </w:rPr>
            </w:pPr>
            <w:r w:rsidRPr="00F70126">
              <w:rPr>
                <w:rFonts w:eastAsiaTheme="minorEastAsia"/>
              </w:rPr>
              <w:t>(72%)</w:t>
            </w:r>
          </w:p>
        </w:tc>
        <w:tc>
          <w:tcPr>
            <w:tcW w:w="288" w:type="dxa"/>
            <w:noWrap/>
            <w:tcMar>
              <w:left w:w="115" w:type="dxa"/>
              <w:right w:w="115" w:type="dxa"/>
            </w:tcMar>
          </w:tcPr>
          <w:p w14:paraId="171BAF57"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C22504F" w14:textId="38503B65" w:rsidR="008466E2" w:rsidRPr="00F70126" w:rsidRDefault="00635BBE" w:rsidP="00C5702F">
            <w:pPr>
              <w:pStyle w:val="Compact"/>
              <w:jc w:val="right"/>
              <w:rPr>
                <w:rFonts w:eastAsiaTheme="minorEastAsia"/>
              </w:rPr>
            </w:pPr>
            <w:r>
              <w:rPr>
                <w:rFonts w:eastAsiaTheme="minorEastAsia"/>
              </w:rPr>
              <w:t>11</w:t>
            </w:r>
            <w:r w:rsidR="008466E2" w:rsidRPr="00F70126">
              <w:rPr>
                <w:rFonts w:eastAsiaTheme="minorEastAsia"/>
              </w:rPr>
              <w:t> </w:t>
            </w:r>
            <w:r>
              <w:rPr>
                <w:rFonts w:eastAsiaTheme="minorEastAsia"/>
              </w:rPr>
              <w:t>523</w:t>
            </w:r>
          </w:p>
        </w:tc>
        <w:tc>
          <w:tcPr>
            <w:tcW w:w="1585" w:type="dxa"/>
            <w:noWrap/>
            <w:tcMar>
              <w:left w:w="115" w:type="dxa"/>
              <w:right w:w="115" w:type="dxa"/>
            </w:tcMar>
          </w:tcPr>
          <w:p w14:paraId="6B6FA6E9" w14:textId="7903715F"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66</w:t>
            </w:r>
            <w:r w:rsidRPr="00F70126">
              <w:rPr>
                <w:rFonts w:eastAsiaTheme="minorEastAsia"/>
              </w:rPr>
              <w:t>%)</w:t>
            </w:r>
          </w:p>
        </w:tc>
      </w:tr>
      <w:tr w:rsidR="008466E2" w:rsidRPr="00F70126" w14:paraId="66F29C8F" w14:textId="77777777" w:rsidTr="00C5702F">
        <w:trPr>
          <w:jc w:val="center"/>
        </w:trPr>
        <w:tc>
          <w:tcPr>
            <w:tcW w:w="3601" w:type="dxa"/>
            <w:noWrap/>
            <w:tcMar>
              <w:left w:w="115" w:type="dxa"/>
              <w:right w:w="115" w:type="dxa"/>
            </w:tcMar>
          </w:tcPr>
          <w:p w14:paraId="389D249F" w14:textId="77777777" w:rsidR="008466E2" w:rsidRPr="00F70126" w:rsidRDefault="008466E2" w:rsidP="00C5702F">
            <w:pPr>
              <w:pStyle w:val="Compact"/>
            </w:pPr>
            <w:r w:rsidRPr="00F70126">
              <w:tab/>
              <w:t>Black</w:t>
            </w:r>
          </w:p>
        </w:tc>
        <w:tc>
          <w:tcPr>
            <w:tcW w:w="1008" w:type="dxa"/>
            <w:noWrap/>
            <w:tcMar>
              <w:left w:w="115" w:type="dxa"/>
              <w:right w:w="115" w:type="dxa"/>
            </w:tcMar>
          </w:tcPr>
          <w:p w14:paraId="7F92A8F2" w14:textId="142147FE" w:rsidR="008466E2" w:rsidRPr="00F70126" w:rsidRDefault="008466E2" w:rsidP="00C5702F">
            <w:pPr>
              <w:pStyle w:val="Compact"/>
              <w:jc w:val="right"/>
            </w:pPr>
            <w:r w:rsidRPr="00F70126">
              <w:rPr>
                <w:rFonts w:eastAsiaTheme="minorEastAsia"/>
              </w:rPr>
              <w:t>5 </w:t>
            </w:r>
            <w:r w:rsidR="00635BBE">
              <w:rPr>
                <w:rFonts w:eastAsiaTheme="minorEastAsia"/>
              </w:rPr>
              <w:t>250</w:t>
            </w:r>
          </w:p>
        </w:tc>
        <w:tc>
          <w:tcPr>
            <w:tcW w:w="1584" w:type="dxa"/>
            <w:noWrap/>
            <w:tcMar>
              <w:left w:w="115" w:type="dxa"/>
              <w:right w:w="115" w:type="dxa"/>
            </w:tcMar>
          </w:tcPr>
          <w:p w14:paraId="38684D2B" w14:textId="77777777" w:rsidR="008466E2" w:rsidRPr="00F70126" w:rsidRDefault="008466E2" w:rsidP="00C5702F">
            <w:pPr>
              <w:pStyle w:val="Compact"/>
              <w:rPr>
                <w:rFonts w:eastAsiaTheme="minorEastAsia"/>
              </w:rPr>
            </w:pPr>
            <w:r w:rsidRPr="00F70126">
              <w:rPr>
                <w:rFonts w:eastAsiaTheme="minorEastAsia"/>
              </w:rPr>
              <w:t>(20%)</w:t>
            </w:r>
          </w:p>
        </w:tc>
        <w:tc>
          <w:tcPr>
            <w:tcW w:w="288" w:type="dxa"/>
            <w:noWrap/>
            <w:tcMar>
              <w:left w:w="115" w:type="dxa"/>
              <w:right w:w="115" w:type="dxa"/>
            </w:tcMar>
          </w:tcPr>
          <w:p w14:paraId="14652AD6"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82920C6" w14:textId="61990512" w:rsidR="008466E2" w:rsidRPr="00F70126" w:rsidRDefault="00635BBE" w:rsidP="00C5702F">
            <w:pPr>
              <w:pStyle w:val="Compact"/>
              <w:jc w:val="right"/>
              <w:rPr>
                <w:rFonts w:eastAsiaTheme="minorEastAsia"/>
              </w:rPr>
            </w:pPr>
            <w:r>
              <w:rPr>
                <w:rFonts w:eastAsiaTheme="minorEastAsia"/>
              </w:rPr>
              <w:t>3</w:t>
            </w:r>
            <w:r w:rsidR="008466E2" w:rsidRPr="00F70126">
              <w:rPr>
                <w:rFonts w:eastAsiaTheme="minorEastAsia"/>
              </w:rPr>
              <w:t> </w:t>
            </w:r>
            <w:r>
              <w:rPr>
                <w:rFonts w:eastAsiaTheme="minorEastAsia"/>
              </w:rPr>
              <w:t>844</w:t>
            </w:r>
          </w:p>
        </w:tc>
        <w:tc>
          <w:tcPr>
            <w:tcW w:w="1585" w:type="dxa"/>
            <w:noWrap/>
            <w:tcMar>
              <w:left w:w="115" w:type="dxa"/>
              <w:right w:w="115" w:type="dxa"/>
            </w:tcMar>
          </w:tcPr>
          <w:p w14:paraId="2CDAF4EB" w14:textId="46646F83"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22</w:t>
            </w:r>
            <w:r w:rsidRPr="00F70126">
              <w:rPr>
                <w:rFonts w:eastAsiaTheme="minorEastAsia"/>
              </w:rPr>
              <w:t>%)</w:t>
            </w:r>
          </w:p>
        </w:tc>
      </w:tr>
      <w:tr w:rsidR="008466E2" w:rsidRPr="00F70126" w14:paraId="7B9F7922" w14:textId="77777777" w:rsidTr="00C5702F">
        <w:trPr>
          <w:jc w:val="center"/>
        </w:trPr>
        <w:tc>
          <w:tcPr>
            <w:tcW w:w="3601" w:type="dxa"/>
            <w:noWrap/>
            <w:tcMar>
              <w:left w:w="115" w:type="dxa"/>
              <w:right w:w="115" w:type="dxa"/>
            </w:tcMar>
          </w:tcPr>
          <w:p w14:paraId="046CF4D7" w14:textId="77777777" w:rsidR="008466E2" w:rsidRPr="00F70126" w:rsidRDefault="008466E2" w:rsidP="00C5702F">
            <w:pPr>
              <w:pStyle w:val="Compact"/>
            </w:pPr>
            <w:r w:rsidRPr="00F70126">
              <w:tab/>
              <w:t>Unknown</w:t>
            </w:r>
          </w:p>
        </w:tc>
        <w:tc>
          <w:tcPr>
            <w:tcW w:w="1008" w:type="dxa"/>
            <w:noWrap/>
            <w:tcMar>
              <w:left w:w="115" w:type="dxa"/>
              <w:right w:w="115" w:type="dxa"/>
            </w:tcMar>
          </w:tcPr>
          <w:p w14:paraId="62F99C3E" w14:textId="1616C49E" w:rsidR="008466E2" w:rsidRPr="00F70126" w:rsidRDefault="008466E2" w:rsidP="00C5702F">
            <w:pPr>
              <w:pStyle w:val="Compact"/>
              <w:jc w:val="right"/>
            </w:pPr>
            <w:r w:rsidRPr="00F70126">
              <w:rPr>
                <w:rFonts w:eastAsiaTheme="minorEastAsia"/>
              </w:rPr>
              <w:t>2 </w:t>
            </w:r>
            <w:r w:rsidR="00635BBE">
              <w:rPr>
                <w:rFonts w:eastAsiaTheme="minorEastAsia"/>
              </w:rPr>
              <w:t>206</w:t>
            </w:r>
          </w:p>
        </w:tc>
        <w:tc>
          <w:tcPr>
            <w:tcW w:w="1584" w:type="dxa"/>
            <w:noWrap/>
            <w:tcMar>
              <w:left w:w="115" w:type="dxa"/>
              <w:right w:w="115" w:type="dxa"/>
            </w:tcMar>
          </w:tcPr>
          <w:p w14:paraId="1CEBE2F2" w14:textId="77777777" w:rsidR="008466E2" w:rsidRPr="00F70126" w:rsidRDefault="008466E2" w:rsidP="00C5702F">
            <w:pPr>
              <w:pStyle w:val="Compact"/>
              <w:rPr>
                <w:rFonts w:eastAsiaTheme="minorEastAsia"/>
              </w:rPr>
            </w:pPr>
            <w:r w:rsidRPr="00F70126">
              <w:rPr>
                <w:rFonts w:eastAsiaTheme="minorEastAsia"/>
              </w:rPr>
              <w:t>(8%)</w:t>
            </w:r>
          </w:p>
        </w:tc>
        <w:tc>
          <w:tcPr>
            <w:tcW w:w="288" w:type="dxa"/>
            <w:noWrap/>
            <w:tcMar>
              <w:left w:w="115" w:type="dxa"/>
              <w:right w:w="115" w:type="dxa"/>
            </w:tcMar>
          </w:tcPr>
          <w:p w14:paraId="206E3163"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E6963C7" w14:textId="402DA791" w:rsidR="008466E2" w:rsidRPr="00F70126" w:rsidRDefault="00635BBE" w:rsidP="00C5702F">
            <w:pPr>
              <w:pStyle w:val="Compact"/>
              <w:jc w:val="right"/>
              <w:rPr>
                <w:rFonts w:eastAsiaTheme="minorEastAsia"/>
              </w:rPr>
            </w:pPr>
            <w:r>
              <w:rPr>
                <w:rFonts w:eastAsiaTheme="minorEastAsia"/>
              </w:rPr>
              <w:t>2</w:t>
            </w:r>
            <w:r w:rsidR="008466E2" w:rsidRPr="00F70126">
              <w:rPr>
                <w:rFonts w:eastAsiaTheme="minorEastAsia"/>
              </w:rPr>
              <w:t> </w:t>
            </w:r>
            <w:r>
              <w:rPr>
                <w:rFonts w:eastAsiaTheme="minorEastAsia"/>
              </w:rPr>
              <w:t>186</w:t>
            </w:r>
          </w:p>
        </w:tc>
        <w:tc>
          <w:tcPr>
            <w:tcW w:w="1585" w:type="dxa"/>
            <w:noWrap/>
            <w:tcMar>
              <w:left w:w="115" w:type="dxa"/>
              <w:right w:w="115" w:type="dxa"/>
            </w:tcMar>
          </w:tcPr>
          <w:p w14:paraId="6C25A7B3" w14:textId="32822931"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12</w:t>
            </w:r>
            <w:r w:rsidRPr="00F70126">
              <w:rPr>
                <w:rFonts w:eastAsiaTheme="minorEastAsia"/>
              </w:rPr>
              <w:t>%)</w:t>
            </w:r>
          </w:p>
        </w:tc>
      </w:tr>
      <w:tr w:rsidR="008466E2" w:rsidRPr="00F70126" w14:paraId="19CAD18A" w14:textId="77777777" w:rsidTr="00C5702F">
        <w:trPr>
          <w:jc w:val="center"/>
        </w:trPr>
        <w:tc>
          <w:tcPr>
            <w:tcW w:w="3601" w:type="dxa"/>
            <w:noWrap/>
            <w:tcMar>
              <w:left w:w="115" w:type="dxa"/>
              <w:right w:w="115" w:type="dxa"/>
            </w:tcMar>
          </w:tcPr>
          <w:p w14:paraId="2FF6F7FA" w14:textId="77777777" w:rsidR="008466E2" w:rsidRPr="00F70126" w:rsidRDefault="008466E2" w:rsidP="00C5702F">
            <w:pPr>
              <w:pStyle w:val="Compact"/>
            </w:pPr>
            <w:r w:rsidRPr="00F70126">
              <w:rPr>
                <w:b/>
              </w:rPr>
              <w:t>Plant</w:t>
            </w:r>
            <m:oMath>
              <m:sSup>
                <m:sSupPr>
                  <m:ctrlPr>
                    <w:rPr>
                      <w:rFonts w:ascii="Cambria Math" w:hAnsi="Cambria Math"/>
                    </w:rPr>
                  </m:ctrlPr>
                </m:sSupPr>
                <m:e>
                  <m:r>
                    <w:rPr>
                      <w:rFonts w:ascii="Cambria Math" w:hAnsi="Cambria Math"/>
                    </w:rPr>
                    <m:t xml:space="preserve">​ </m:t>
                  </m:r>
                </m:e>
                <m:sup>
                  <m:r>
                    <w:rPr>
                      <w:rFonts w:ascii="Cambria Math" w:hAnsi="Cambria Math"/>
                    </w:rPr>
                    <m:t>a</m:t>
                  </m:r>
                </m:sup>
              </m:sSup>
            </m:oMath>
            <w:r w:rsidRPr="00F70126">
              <w:t xml:space="preserve">, </w:t>
            </w:r>
            <m:oMath>
              <m:r>
                <w:rPr>
                  <w:rFonts w:ascii="Cambria Math" w:hAnsi="Cambria Math"/>
                </w:rPr>
                <m:t>n</m:t>
              </m:r>
            </m:oMath>
            <w:r w:rsidRPr="00F70126">
              <w:t xml:space="preserve"> (%)</w:t>
            </w:r>
          </w:p>
        </w:tc>
        <w:tc>
          <w:tcPr>
            <w:tcW w:w="1008" w:type="dxa"/>
            <w:noWrap/>
            <w:tcMar>
              <w:left w:w="115" w:type="dxa"/>
              <w:right w:w="115" w:type="dxa"/>
            </w:tcMar>
          </w:tcPr>
          <w:p w14:paraId="3093F794" w14:textId="77777777" w:rsidR="008466E2" w:rsidRPr="00F70126" w:rsidRDefault="008466E2" w:rsidP="00C5702F">
            <w:pPr>
              <w:pStyle w:val="Compact"/>
              <w:jc w:val="right"/>
            </w:pPr>
          </w:p>
        </w:tc>
        <w:tc>
          <w:tcPr>
            <w:tcW w:w="1584" w:type="dxa"/>
            <w:noWrap/>
            <w:tcMar>
              <w:left w:w="115" w:type="dxa"/>
              <w:right w:w="115" w:type="dxa"/>
            </w:tcMar>
          </w:tcPr>
          <w:p w14:paraId="378DC6BA" w14:textId="77777777" w:rsidR="008466E2" w:rsidRPr="00F70126" w:rsidRDefault="008466E2" w:rsidP="00C5702F">
            <w:pPr>
              <w:pStyle w:val="Compact"/>
              <w:rPr>
                <w:rFonts w:eastAsiaTheme="minorEastAsia"/>
              </w:rPr>
            </w:pPr>
          </w:p>
        </w:tc>
        <w:tc>
          <w:tcPr>
            <w:tcW w:w="288" w:type="dxa"/>
            <w:noWrap/>
            <w:tcMar>
              <w:left w:w="115" w:type="dxa"/>
              <w:right w:w="115" w:type="dxa"/>
            </w:tcMar>
          </w:tcPr>
          <w:p w14:paraId="550D9EDE"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6948790" w14:textId="77777777" w:rsidR="008466E2" w:rsidRPr="00F70126" w:rsidRDefault="008466E2" w:rsidP="00C5702F">
            <w:pPr>
              <w:pStyle w:val="Compact"/>
              <w:jc w:val="right"/>
              <w:rPr>
                <w:rFonts w:eastAsiaTheme="minorEastAsia"/>
              </w:rPr>
            </w:pPr>
          </w:p>
        </w:tc>
        <w:tc>
          <w:tcPr>
            <w:tcW w:w="1585" w:type="dxa"/>
            <w:noWrap/>
            <w:tcMar>
              <w:left w:w="115" w:type="dxa"/>
              <w:right w:w="115" w:type="dxa"/>
            </w:tcMar>
          </w:tcPr>
          <w:p w14:paraId="0B215BC8" w14:textId="77777777" w:rsidR="008466E2" w:rsidRPr="00F70126" w:rsidRDefault="008466E2" w:rsidP="00C5702F">
            <w:pPr>
              <w:pStyle w:val="Compact"/>
              <w:rPr>
                <w:rFonts w:eastAsiaTheme="minorEastAsia"/>
              </w:rPr>
            </w:pPr>
          </w:p>
        </w:tc>
      </w:tr>
      <w:tr w:rsidR="008466E2" w:rsidRPr="00F70126" w14:paraId="359FFD35" w14:textId="77777777" w:rsidTr="00C5702F">
        <w:trPr>
          <w:jc w:val="center"/>
        </w:trPr>
        <w:tc>
          <w:tcPr>
            <w:tcW w:w="3601" w:type="dxa"/>
            <w:noWrap/>
            <w:tcMar>
              <w:left w:w="115" w:type="dxa"/>
              <w:right w:w="115" w:type="dxa"/>
            </w:tcMar>
          </w:tcPr>
          <w:p w14:paraId="14D5525C" w14:textId="77777777" w:rsidR="008466E2" w:rsidRPr="00F70126" w:rsidRDefault="008466E2" w:rsidP="00C5702F">
            <w:pPr>
              <w:pStyle w:val="Compact"/>
            </w:pPr>
            <w:r w:rsidRPr="00F70126">
              <w:tab/>
              <w:t>Plant 1</w:t>
            </w:r>
          </w:p>
        </w:tc>
        <w:tc>
          <w:tcPr>
            <w:tcW w:w="1008" w:type="dxa"/>
            <w:noWrap/>
            <w:tcMar>
              <w:left w:w="115" w:type="dxa"/>
              <w:right w:w="115" w:type="dxa"/>
            </w:tcMar>
          </w:tcPr>
          <w:p w14:paraId="56C541E0" w14:textId="4672FA2B" w:rsidR="008466E2" w:rsidRPr="00F70126" w:rsidRDefault="008466E2" w:rsidP="00C5702F">
            <w:pPr>
              <w:pStyle w:val="Compact"/>
              <w:jc w:val="right"/>
            </w:pPr>
            <w:r w:rsidRPr="00F70126">
              <w:rPr>
                <w:rFonts w:eastAsiaTheme="minorEastAsia"/>
              </w:rPr>
              <w:t>6 </w:t>
            </w:r>
            <w:r w:rsidR="00635BBE">
              <w:rPr>
                <w:rFonts w:eastAsiaTheme="minorEastAsia"/>
              </w:rPr>
              <w:t>908</w:t>
            </w:r>
          </w:p>
        </w:tc>
        <w:tc>
          <w:tcPr>
            <w:tcW w:w="1584" w:type="dxa"/>
            <w:noWrap/>
            <w:tcMar>
              <w:left w:w="115" w:type="dxa"/>
              <w:right w:w="115" w:type="dxa"/>
            </w:tcMar>
          </w:tcPr>
          <w:p w14:paraId="687D1FE4" w14:textId="77777777" w:rsidR="008466E2" w:rsidRPr="00F70126" w:rsidRDefault="008466E2" w:rsidP="00C5702F">
            <w:pPr>
              <w:pStyle w:val="Compact"/>
              <w:rPr>
                <w:rFonts w:eastAsiaTheme="minorEastAsia"/>
              </w:rPr>
            </w:pPr>
            <w:r w:rsidRPr="00F70126">
              <w:rPr>
                <w:rFonts w:eastAsiaTheme="minorEastAsia"/>
              </w:rPr>
              <w:t>(26%)</w:t>
            </w:r>
          </w:p>
        </w:tc>
        <w:tc>
          <w:tcPr>
            <w:tcW w:w="288" w:type="dxa"/>
            <w:noWrap/>
            <w:tcMar>
              <w:left w:w="115" w:type="dxa"/>
              <w:right w:w="115" w:type="dxa"/>
            </w:tcMar>
          </w:tcPr>
          <w:p w14:paraId="233D4EC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2045083" w14:textId="43F41465" w:rsidR="008466E2" w:rsidRPr="00F70126" w:rsidRDefault="008466E2" w:rsidP="00C5702F">
            <w:pPr>
              <w:pStyle w:val="Compact"/>
              <w:jc w:val="right"/>
              <w:rPr>
                <w:rFonts w:eastAsiaTheme="minorEastAsia"/>
              </w:rPr>
            </w:pPr>
            <w:r w:rsidRPr="00F70126">
              <w:rPr>
                <w:rFonts w:eastAsiaTheme="minorEastAsia"/>
              </w:rPr>
              <w:t>6 </w:t>
            </w:r>
            <w:r w:rsidR="00635BBE">
              <w:rPr>
                <w:rFonts w:eastAsiaTheme="minorEastAsia"/>
              </w:rPr>
              <w:t>341</w:t>
            </w:r>
          </w:p>
        </w:tc>
        <w:tc>
          <w:tcPr>
            <w:tcW w:w="1585" w:type="dxa"/>
            <w:noWrap/>
            <w:tcMar>
              <w:left w:w="115" w:type="dxa"/>
              <w:right w:w="115" w:type="dxa"/>
            </w:tcMar>
          </w:tcPr>
          <w:p w14:paraId="7A915CBF" w14:textId="05BF3931"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36</w:t>
            </w:r>
            <w:r w:rsidRPr="00F70126">
              <w:rPr>
                <w:rFonts w:eastAsiaTheme="minorEastAsia"/>
              </w:rPr>
              <w:t>%)</w:t>
            </w:r>
          </w:p>
        </w:tc>
      </w:tr>
      <w:tr w:rsidR="008466E2" w:rsidRPr="00F70126" w14:paraId="2114E2FC" w14:textId="77777777" w:rsidTr="00C5702F">
        <w:trPr>
          <w:jc w:val="center"/>
        </w:trPr>
        <w:tc>
          <w:tcPr>
            <w:tcW w:w="3601" w:type="dxa"/>
            <w:noWrap/>
            <w:tcMar>
              <w:left w:w="115" w:type="dxa"/>
              <w:right w:w="115" w:type="dxa"/>
            </w:tcMar>
          </w:tcPr>
          <w:p w14:paraId="55C1A15C" w14:textId="77777777" w:rsidR="008466E2" w:rsidRPr="00F70126" w:rsidRDefault="008466E2" w:rsidP="00C5702F">
            <w:pPr>
              <w:pStyle w:val="Compact"/>
            </w:pPr>
            <w:r w:rsidRPr="00F70126">
              <w:tab/>
              <w:t>Plant 2</w:t>
            </w:r>
          </w:p>
        </w:tc>
        <w:tc>
          <w:tcPr>
            <w:tcW w:w="1008" w:type="dxa"/>
            <w:noWrap/>
            <w:tcMar>
              <w:left w:w="115" w:type="dxa"/>
              <w:right w:w="115" w:type="dxa"/>
            </w:tcMar>
          </w:tcPr>
          <w:p w14:paraId="00582EBA" w14:textId="1401BFC1" w:rsidR="008466E2" w:rsidRPr="00F70126" w:rsidRDefault="008466E2" w:rsidP="00C5702F">
            <w:pPr>
              <w:pStyle w:val="Compact"/>
              <w:jc w:val="right"/>
            </w:pPr>
            <w:r w:rsidRPr="00F70126">
              <w:rPr>
                <w:rFonts w:eastAsiaTheme="minorEastAsia"/>
              </w:rPr>
              <w:t>10 </w:t>
            </w:r>
            <w:r w:rsidR="00635BBE">
              <w:rPr>
                <w:rFonts w:eastAsiaTheme="minorEastAsia"/>
              </w:rPr>
              <w:t>293</w:t>
            </w:r>
          </w:p>
        </w:tc>
        <w:tc>
          <w:tcPr>
            <w:tcW w:w="1584" w:type="dxa"/>
            <w:noWrap/>
            <w:tcMar>
              <w:left w:w="115" w:type="dxa"/>
              <w:right w:w="115" w:type="dxa"/>
            </w:tcMar>
          </w:tcPr>
          <w:p w14:paraId="5205430D" w14:textId="77777777" w:rsidR="008466E2" w:rsidRPr="00F70126" w:rsidRDefault="008466E2" w:rsidP="00C5702F">
            <w:pPr>
              <w:pStyle w:val="Compact"/>
              <w:rPr>
                <w:rFonts w:eastAsiaTheme="minorEastAsia"/>
              </w:rPr>
            </w:pPr>
            <w:r w:rsidRPr="00F70126">
              <w:rPr>
                <w:rFonts w:eastAsiaTheme="minorEastAsia"/>
              </w:rPr>
              <w:t>(38%)</w:t>
            </w:r>
          </w:p>
        </w:tc>
        <w:tc>
          <w:tcPr>
            <w:tcW w:w="288" w:type="dxa"/>
            <w:noWrap/>
            <w:tcMar>
              <w:left w:w="115" w:type="dxa"/>
              <w:right w:w="115" w:type="dxa"/>
            </w:tcMar>
          </w:tcPr>
          <w:p w14:paraId="2EEA2D61"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8DBBA6D" w14:textId="2226165F" w:rsidR="008466E2" w:rsidRPr="00F70126" w:rsidRDefault="008466E2" w:rsidP="00C5702F">
            <w:pPr>
              <w:pStyle w:val="Compact"/>
              <w:jc w:val="right"/>
              <w:rPr>
                <w:rFonts w:eastAsiaTheme="minorEastAsia"/>
              </w:rPr>
            </w:pPr>
            <w:r w:rsidRPr="00F70126">
              <w:rPr>
                <w:rFonts w:eastAsiaTheme="minorEastAsia"/>
              </w:rPr>
              <w:t>6 </w:t>
            </w:r>
            <w:r w:rsidR="00635BBE">
              <w:rPr>
                <w:rFonts w:eastAsiaTheme="minorEastAsia"/>
              </w:rPr>
              <w:t>047</w:t>
            </w:r>
          </w:p>
        </w:tc>
        <w:tc>
          <w:tcPr>
            <w:tcW w:w="1585" w:type="dxa"/>
            <w:noWrap/>
            <w:tcMar>
              <w:left w:w="115" w:type="dxa"/>
              <w:right w:w="115" w:type="dxa"/>
            </w:tcMar>
          </w:tcPr>
          <w:p w14:paraId="508BDFC8" w14:textId="2A350A63"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34</w:t>
            </w:r>
            <w:r w:rsidRPr="00F70126">
              <w:rPr>
                <w:rFonts w:eastAsiaTheme="minorEastAsia"/>
              </w:rPr>
              <w:t>%)</w:t>
            </w:r>
          </w:p>
        </w:tc>
      </w:tr>
      <w:tr w:rsidR="008466E2" w:rsidRPr="00F70126" w14:paraId="4A53E1DF" w14:textId="77777777" w:rsidTr="00C5702F">
        <w:trPr>
          <w:jc w:val="center"/>
        </w:trPr>
        <w:tc>
          <w:tcPr>
            <w:tcW w:w="3601" w:type="dxa"/>
            <w:noWrap/>
            <w:tcMar>
              <w:left w:w="115" w:type="dxa"/>
              <w:right w:w="115" w:type="dxa"/>
            </w:tcMar>
          </w:tcPr>
          <w:p w14:paraId="3954A388" w14:textId="77777777" w:rsidR="008466E2" w:rsidRPr="00F70126" w:rsidRDefault="008466E2" w:rsidP="00C5702F">
            <w:pPr>
              <w:pStyle w:val="Compact"/>
            </w:pPr>
            <w:r w:rsidRPr="00F70126">
              <w:tab/>
              <w:t>Plant 3</w:t>
            </w:r>
          </w:p>
        </w:tc>
        <w:tc>
          <w:tcPr>
            <w:tcW w:w="1008" w:type="dxa"/>
            <w:noWrap/>
            <w:tcMar>
              <w:left w:w="115" w:type="dxa"/>
              <w:right w:w="115" w:type="dxa"/>
            </w:tcMar>
          </w:tcPr>
          <w:p w14:paraId="7F1264E8" w14:textId="4FDC4391" w:rsidR="008466E2" w:rsidRPr="00F70126" w:rsidRDefault="008466E2" w:rsidP="00C5702F">
            <w:pPr>
              <w:pStyle w:val="Compact"/>
              <w:jc w:val="right"/>
            </w:pPr>
            <w:r w:rsidRPr="00F70126">
              <w:rPr>
                <w:rFonts w:eastAsiaTheme="minorEastAsia"/>
              </w:rPr>
              <w:t>9 </w:t>
            </w:r>
            <w:r w:rsidR="00635BBE">
              <w:rPr>
                <w:rFonts w:eastAsiaTheme="minorEastAsia"/>
              </w:rPr>
              <w:t>603</w:t>
            </w:r>
          </w:p>
        </w:tc>
        <w:tc>
          <w:tcPr>
            <w:tcW w:w="1584" w:type="dxa"/>
            <w:noWrap/>
            <w:tcMar>
              <w:left w:w="115" w:type="dxa"/>
              <w:right w:w="115" w:type="dxa"/>
            </w:tcMar>
          </w:tcPr>
          <w:p w14:paraId="7FB60393" w14:textId="77777777" w:rsidR="008466E2" w:rsidRPr="00F70126" w:rsidRDefault="008466E2" w:rsidP="00C5702F">
            <w:pPr>
              <w:pStyle w:val="Compact"/>
              <w:rPr>
                <w:rFonts w:eastAsiaTheme="minorEastAsia"/>
              </w:rPr>
            </w:pPr>
            <w:r w:rsidRPr="00F70126">
              <w:rPr>
                <w:rFonts w:eastAsiaTheme="minorEastAsia"/>
              </w:rPr>
              <w:t>(36%)</w:t>
            </w:r>
          </w:p>
        </w:tc>
        <w:tc>
          <w:tcPr>
            <w:tcW w:w="288" w:type="dxa"/>
            <w:noWrap/>
            <w:tcMar>
              <w:left w:w="115" w:type="dxa"/>
              <w:right w:w="115" w:type="dxa"/>
            </w:tcMar>
          </w:tcPr>
          <w:p w14:paraId="04B422CE"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DA7EAD1" w14:textId="68A54663" w:rsidR="008466E2" w:rsidRPr="00F70126" w:rsidRDefault="00635BBE" w:rsidP="00C5702F">
            <w:pPr>
              <w:pStyle w:val="Compact"/>
              <w:jc w:val="right"/>
              <w:rPr>
                <w:rFonts w:eastAsiaTheme="minorEastAsia"/>
              </w:rPr>
            </w:pPr>
            <w:r>
              <w:rPr>
                <w:rFonts w:eastAsiaTheme="minorEastAsia"/>
              </w:rPr>
              <w:t>5</w:t>
            </w:r>
            <w:r w:rsidR="008466E2" w:rsidRPr="00F70126">
              <w:rPr>
                <w:rFonts w:eastAsiaTheme="minorEastAsia"/>
              </w:rPr>
              <w:t> </w:t>
            </w:r>
            <w:r>
              <w:rPr>
                <w:rFonts w:eastAsiaTheme="minorEastAsia"/>
              </w:rPr>
              <w:t>165</w:t>
            </w:r>
          </w:p>
        </w:tc>
        <w:tc>
          <w:tcPr>
            <w:tcW w:w="1585" w:type="dxa"/>
            <w:noWrap/>
            <w:tcMar>
              <w:left w:w="115" w:type="dxa"/>
              <w:right w:w="115" w:type="dxa"/>
            </w:tcMar>
          </w:tcPr>
          <w:p w14:paraId="7DE80D51" w14:textId="278A3E1A"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29</w:t>
            </w:r>
            <w:r w:rsidRPr="00F70126">
              <w:rPr>
                <w:rFonts w:eastAsiaTheme="minorEastAsia"/>
              </w:rPr>
              <w:t>%)</w:t>
            </w:r>
          </w:p>
        </w:tc>
      </w:tr>
      <w:tr w:rsidR="008466E2" w:rsidRPr="00F70126" w14:paraId="6EC4FE62" w14:textId="77777777" w:rsidTr="00C5702F">
        <w:trPr>
          <w:jc w:val="center"/>
        </w:trPr>
        <w:tc>
          <w:tcPr>
            <w:tcW w:w="3601" w:type="dxa"/>
            <w:noWrap/>
            <w:tcMar>
              <w:left w:w="115" w:type="dxa"/>
              <w:right w:w="115" w:type="dxa"/>
            </w:tcMar>
          </w:tcPr>
          <w:p w14:paraId="0F0D1530" w14:textId="77777777" w:rsidR="008466E2" w:rsidRPr="00F70126" w:rsidRDefault="008466E2" w:rsidP="00C5702F">
            <w:pPr>
              <w:pStyle w:val="Compact"/>
            </w:pPr>
            <w:r w:rsidRPr="00F70126">
              <w:rPr>
                <w:b/>
              </w:rPr>
              <w:t>Complete work records</w:t>
            </w:r>
          </w:p>
        </w:tc>
        <w:tc>
          <w:tcPr>
            <w:tcW w:w="1008" w:type="dxa"/>
            <w:noWrap/>
            <w:tcMar>
              <w:left w:w="115" w:type="dxa"/>
              <w:right w:w="115" w:type="dxa"/>
            </w:tcMar>
          </w:tcPr>
          <w:p w14:paraId="03F27881" w14:textId="4485507E" w:rsidR="008466E2" w:rsidRPr="00F70126" w:rsidRDefault="00635BBE" w:rsidP="00C5702F">
            <w:pPr>
              <w:pStyle w:val="Compact"/>
              <w:jc w:val="right"/>
            </w:pPr>
            <w:r>
              <w:rPr>
                <w:rFonts w:eastAsiaTheme="minorEastAsia"/>
              </w:rPr>
              <w:t>17</w:t>
            </w:r>
            <w:r w:rsidR="008466E2" w:rsidRPr="00F70126">
              <w:rPr>
                <w:rFonts w:eastAsiaTheme="minorEastAsia"/>
              </w:rPr>
              <w:t> </w:t>
            </w:r>
            <w:r>
              <w:rPr>
                <w:rFonts w:eastAsiaTheme="minorEastAsia"/>
              </w:rPr>
              <w:t>553</w:t>
            </w:r>
          </w:p>
        </w:tc>
        <w:tc>
          <w:tcPr>
            <w:tcW w:w="1584" w:type="dxa"/>
            <w:noWrap/>
            <w:tcMar>
              <w:left w:w="115" w:type="dxa"/>
              <w:right w:w="115" w:type="dxa"/>
            </w:tcMar>
          </w:tcPr>
          <w:p w14:paraId="0805AAD5" w14:textId="496DC804"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65</w:t>
            </w:r>
            <w:r w:rsidRPr="00F70126">
              <w:rPr>
                <w:rFonts w:eastAsiaTheme="minorEastAsia"/>
              </w:rPr>
              <w:t>%)</w:t>
            </w:r>
          </w:p>
        </w:tc>
        <w:tc>
          <w:tcPr>
            <w:tcW w:w="288" w:type="dxa"/>
            <w:noWrap/>
            <w:tcMar>
              <w:left w:w="115" w:type="dxa"/>
              <w:right w:w="115" w:type="dxa"/>
            </w:tcMar>
          </w:tcPr>
          <w:p w14:paraId="5C77692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C0A94DF" w14:textId="5A4B7964" w:rsidR="008466E2" w:rsidRPr="00F70126" w:rsidRDefault="00635BBE" w:rsidP="00C5702F">
            <w:pPr>
              <w:pStyle w:val="Compact"/>
              <w:jc w:val="right"/>
              <w:rPr>
                <w:rFonts w:eastAsiaTheme="minorEastAsia"/>
              </w:rPr>
            </w:pPr>
            <w:r>
              <w:rPr>
                <w:rFonts w:eastAsiaTheme="minorEastAsia"/>
              </w:rPr>
              <w:t>17</w:t>
            </w:r>
            <w:r w:rsidR="008466E2" w:rsidRPr="00F70126">
              <w:rPr>
                <w:rFonts w:eastAsiaTheme="minorEastAsia"/>
              </w:rPr>
              <w:t> </w:t>
            </w:r>
            <w:r>
              <w:rPr>
                <w:rFonts w:eastAsiaTheme="minorEastAsia"/>
              </w:rPr>
              <w:t>553</w:t>
            </w:r>
          </w:p>
        </w:tc>
        <w:tc>
          <w:tcPr>
            <w:tcW w:w="1585" w:type="dxa"/>
            <w:noWrap/>
            <w:tcMar>
              <w:left w:w="115" w:type="dxa"/>
              <w:right w:w="115" w:type="dxa"/>
            </w:tcMar>
          </w:tcPr>
          <w:p w14:paraId="6CFE31AF" w14:textId="77777777" w:rsidR="008466E2" w:rsidRPr="00F70126" w:rsidRDefault="008466E2" w:rsidP="00C5702F">
            <w:pPr>
              <w:pStyle w:val="Compact"/>
              <w:rPr>
                <w:rFonts w:eastAsiaTheme="minorEastAsia"/>
              </w:rPr>
            </w:pPr>
            <w:r w:rsidRPr="00F70126">
              <w:rPr>
                <w:rFonts w:eastAsiaTheme="minorEastAsia"/>
              </w:rPr>
              <w:t>(100%)</w:t>
            </w:r>
          </w:p>
        </w:tc>
      </w:tr>
      <w:tr w:rsidR="008466E2" w:rsidRPr="00F70126" w14:paraId="72E920CE" w14:textId="77777777" w:rsidTr="00C5702F">
        <w:trPr>
          <w:jc w:val="center"/>
        </w:trPr>
        <w:tc>
          <w:tcPr>
            <w:tcW w:w="3601" w:type="dxa"/>
            <w:noWrap/>
            <w:tcMar>
              <w:left w:w="115" w:type="dxa"/>
              <w:right w:w="115" w:type="dxa"/>
            </w:tcMar>
          </w:tcPr>
          <w:p w14:paraId="165FE087" w14:textId="77777777" w:rsidR="008466E2" w:rsidRPr="00F70126" w:rsidRDefault="008466E2" w:rsidP="00C5702F">
            <w:pPr>
              <w:pStyle w:val="Compact"/>
            </w:pPr>
            <w:r w:rsidRPr="00F70126">
              <w:rPr>
                <w:b/>
              </w:rPr>
              <w:t>Year of hire</w:t>
            </w:r>
          </w:p>
        </w:tc>
        <w:tc>
          <w:tcPr>
            <w:tcW w:w="1008" w:type="dxa"/>
            <w:noWrap/>
            <w:tcMar>
              <w:left w:w="115" w:type="dxa"/>
              <w:right w:w="115" w:type="dxa"/>
            </w:tcMar>
          </w:tcPr>
          <w:p w14:paraId="7735564F" w14:textId="77777777" w:rsidR="008466E2" w:rsidRPr="00F70126" w:rsidRDefault="008466E2" w:rsidP="00C5702F">
            <w:pPr>
              <w:pStyle w:val="Compact"/>
              <w:jc w:val="right"/>
            </w:pPr>
            <w:r w:rsidRPr="00F70126">
              <w:rPr>
                <w:rFonts w:eastAsiaTheme="minorEastAsia"/>
              </w:rPr>
              <w:t>1967</w:t>
            </w:r>
          </w:p>
        </w:tc>
        <w:tc>
          <w:tcPr>
            <w:tcW w:w="1584" w:type="dxa"/>
            <w:noWrap/>
            <w:tcMar>
              <w:left w:w="115" w:type="dxa"/>
              <w:right w:w="115" w:type="dxa"/>
            </w:tcMar>
          </w:tcPr>
          <w:p w14:paraId="543D088A" w14:textId="77777777" w:rsidR="008466E2" w:rsidRPr="00F70126" w:rsidRDefault="008466E2" w:rsidP="00C5702F">
            <w:pPr>
              <w:pStyle w:val="Compact"/>
              <w:rPr>
                <w:rFonts w:eastAsiaTheme="minorEastAsia"/>
              </w:rPr>
            </w:pPr>
            <w:r w:rsidRPr="00F70126">
              <w:rPr>
                <w:rFonts w:eastAsiaTheme="minorEastAsia"/>
              </w:rPr>
              <w:t>(1956, 1975)</w:t>
            </w:r>
          </w:p>
        </w:tc>
        <w:tc>
          <w:tcPr>
            <w:tcW w:w="288" w:type="dxa"/>
            <w:noWrap/>
            <w:tcMar>
              <w:left w:w="115" w:type="dxa"/>
              <w:right w:w="115" w:type="dxa"/>
            </w:tcMar>
          </w:tcPr>
          <w:p w14:paraId="447D6914"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A350108" w14:textId="1C7CD3F0" w:rsidR="008466E2" w:rsidRPr="00F70126" w:rsidRDefault="00635BBE" w:rsidP="00C5702F">
            <w:pPr>
              <w:pStyle w:val="Compact"/>
              <w:jc w:val="right"/>
              <w:rPr>
                <w:rFonts w:eastAsiaTheme="minorEastAsia"/>
              </w:rPr>
            </w:pPr>
            <w:r>
              <w:rPr>
                <w:rFonts w:eastAsiaTheme="minorEastAsia"/>
              </w:rPr>
              <w:t>1963</w:t>
            </w:r>
          </w:p>
        </w:tc>
        <w:tc>
          <w:tcPr>
            <w:tcW w:w="1585" w:type="dxa"/>
            <w:noWrap/>
            <w:tcMar>
              <w:left w:w="115" w:type="dxa"/>
              <w:right w:w="115" w:type="dxa"/>
            </w:tcMar>
          </w:tcPr>
          <w:p w14:paraId="7E753E6F" w14:textId="281235D8"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1952</w:t>
            </w:r>
            <w:r w:rsidRPr="00F70126">
              <w:rPr>
                <w:rFonts w:eastAsiaTheme="minorEastAsia"/>
              </w:rPr>
              <w:t>, </w:t>
            </w:r>
            <w:r w:rsidR="00635BBE">
              <w:rPr>
                <w:rFonts w:eastAsiaTheme="minorEastAsia"/>
              </w:rPr>
              <w:t>1969</w:t>
            </w:r>
            <w:r w:rsidRPr="00F70126">
              <w:rPr>
                <w:rFonts w:eastAsiaTheme="minorEastAsia"/>
              </w:rPr>
              <w:t>)</w:t>
            </w:r>
          </w:p>
        </w:tc>
      </w:tr>
      <w:tr w:rsidR="008466E2" w:rsidRPr="00F70126" w14:paraId="38CD908C" w14:textId="77777777" w:rsidTr="00C5702F">
        <w:trPr>
          <w:jc w:val="center"/>
        </w:trPr>
        <w:tc>
          <w:tcPr>
            <w:tcW w:w="3601" w:type="dxa"/>
            <w:noWrap/>
            <w:tcMar>
              <w:left w:w="115" w:type="dxa"/>
              <w:right w:w="115" w:type="dxa"/>
            </w:tcMar>
          </w:tcPr>
          <w:p w14:paraId="749C8208" w14:textId="77777777" w:rsidR="008466E2" w:rsidRPr="00F70126" w:rsidRDefault="008466E2" w:rsidP="00C5702F">
            <w:pPr>
              <w:pStyle w:val="Compact"/>
            </w:pPr>
            <w:r w:rsidRPr="00F70126">
              <w:rPr>
                <w:b/>
              </w:rPr>
              <w:t>Age at hire</w:t>
            </w:r>
          </w:p>
        </w:tc>
        <w:tc>
          <w:tcPr>
            <w:tcW w:w="1008" w:type="dxa"/>
            <w:noWrap/>
            <w:tcMar>
              <w:left w:w="115" w:type="dxa"/>
              <w:right w:w="115" w:type="dxa"/>
            </w:tcMar>
          </w:tcPr>
          <w:p w14:paraId="33356F35" w14:textId="77777777" w:rsidR="008466E2" w:rsidRPr="00F70126" w:rsidRDefault="008466E2" w:rsidP="00C5702F">
            <w:pPr>
              <w:pStyle w:val="Compact"/>
              <w:jc w:val="right"/>
            </w:pPr>
            <w:r w:rsidRPr="00F70126">
              <w:rPr>
                <w:rFonts w:eastAsiaTheme="minorEastAsia"/>
              </w:rPr>
              <w:t>24</w:t>
            </w:r>
          </w:p>
        </w:tc>
        <w:tc>
          <w:tcPr>
            <w:tcW w:w="1584" w:type="dxa"/>
            <w:noWrap/>
            <w:tcMar>
              <w:left w:w="115" w:type="dxa"/>
              <w:right w:w="115" w:type="dxa"/>
            </w:tcMar>
          </w:tcPr>
          <w:p w14:paraId="23F8194D" w14:textId="77777777" w:rsidR="008466E2" w:rsidRPr="00F70126" w:rsidRDefault="008466E2" w:rsidP="00C5702F">
            <w:pPr>
              <w:pStyle w:val="Compact"/>
              <w:rPr>
                <w:rFonts w:eastAsiaTheme="minorEastAsia"/>
              </w:rPr>
            </w:pPr>
            <w:r w:rsidRPr="00F70126">
              <w:rPr>
                <w:rFonts w:eastAsiaTheme="minorEastAsia"/>
              </w:rPr>
              <w:t>(20, 31)</w:t>
            </w:r>
          </w:p>
        </w:tc>
        <w:tc>
          <w:tcPr>
            <w:tcW w:w="288" w:type="dxa"/>
            <w:noWrap/>
            <w:tcMar>
              <w:left w:w="115" w:type="dxa"/>
              <w:right w:w="115" w:type="dxa"/>
            </w:tcMar>
          </w:tcPr>
          <w:p w14:paraId="7FEF58A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C296CB8" w14:textId="5DA87350" w:rsidR="008466E2" w:rsidRPr="00F70126" w:rsidRDefault="00635BBE" w:rsidP="00C5702F">
            <w:pPr>
              <w:pStyle w:val="Compact"/>
              <w:jc w:val="right"/>
              <w:rPr>
                <w:rFonts w:eastAsiaTheme="minorEastAsia"/>
              </w:rPr>
            </w:pPr>
            <w:r>
              <w:rPr>
                <w:rFonts w:eastAsiaTheme="minorEastAsia"/>
              </w:rPr>
              <w:t>26</w:t>
            </w:r>
          </w:p>
        </w:tc>
        <w:tc>
          <w:tcPr>
            <w:tcW w:w="1585" w:type="dxa"/>
            <w:noWrap/>
            <w:tcMar>
              <w:left w:w="115" w:type="dxa"/>
              <w:right w:w="115" w:type="dxa"/>
            </w:tcMar>
          </w:tcPr>
          <w:p w14:paraId="7C3C852A" w14:textId="579B07A6"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21</w:t>
            </w:r>
            <w:r w:rsidRPr="00F70126">
              <w:rPr>
                <w:rFonts w:eastAsiaTheme="minorEastAsia"/>
              </w:rPr>
              <w:t>, </w:t>
            </w:r>
            <w:r w:rsidR="00635BBE">
              <w:rPr>
                <w:rFonts w:eastAsiaTheme="minorEastAsia"/>
              </w:rPr>
              <w:t>34</w:t>
            </w:r>
            <w:r w:rsidRPr="00F70126">
              <w:rPr>
                <w:rFonts w:eastAsiaTheme="minorEastAsia"/>
              </w:rPr>
              <w:t>)</w:t>
            </w:r>
          </w:p>
        </w:tc>
      </w:tr>
      <w:tr w:rsidR="008466E2" w:rsidRPr="00F70126" w14:paraId="785CE62E" w14:textId="77777777" w:rsidTr="00C5702F">
        <w:trPr>
          <w:jc w:val="center"/>
        </w:trPr>
        <w:tc>
          <w:tcPr>
            <w:tcW w:w="3601" w:type="dxa"/>
            <w:noWrap/>
            <w:tcMar>
              <w:left w:w="115" w:type="dxa"/>
              <w:right w:w="115" w:type="dxa"/>
            </w:tcMar>
          </w:tcPr>
          <w:p w14:paraId="412F211A" w14:textId="77777777" w:rsidR="008466E2" w:rsidRPr="00F70126" w:rsidRDefault="008466E2" w:rsidP="00C5702F">
            <w:pPr>
              <w:pStyle w:val="Compact"/>
            </w:pPr>
            <w:r w:rsidRPr="00F70126">
              <w:rPr>
                <w:b/>
              </w:rPr>
              <w:t>Year of birth</w:t>
            </w:r>
          </w:p>
        </w:tc>
        <w:tc>
          <w:tcPr>
            <w:tcW w:w="1008" w:type="dxa"/>
            <w:noWrap/>
            <w:tcMar>
              <w:left w:w="115" w:type="dxa"/>
              <w:right w:w="115" w:type="dxa"/>
            </w:tcMar>
          </w:tcPr>
          <w:p w14:paraId="4815BEE8" w14:textId="77777777" w:rsidR="008466E2" w:rsidRPr="00F70126" w:rsidRDefault="008466E2" w:rsidP="00C5702F">
            <w:pPr>
              <w:pStyle w:val="Compact"/>
              <w:jc w:val="right"/>
            </w:pPr>
            <w:r w:rsidRPr="00F70126">
              <w:rPr>
                <w:rFonts w:eastAsiaTheme="minorEastAsia"/>
              </w:rPr>
              <w:t>1942</w:t>
            </w:r>
          </w:p>
        </w:tc>
        <w:tc>
          <w:tcPr>
            <w:tcW w:w="1584" w:type="dxa"/>
            <w:noWrap/>
            <w:tcMar>
              <w:left w:w="115" w:type="dxa"/>
              <w:right w:w="115" w:type="dxa"/>
            </w:tcMar>
          </w:tcPr>
          <w:p w14:paraId="0549A9AB" w14:textId="77777777" w:rsidR="008466E2" w:rsidRPr="00F70126" w:rsidRDefault="008466E2" w:rsidP="00C5702F">
            <w:pPr>
              <w:pStyle w:val="Compact"/>
              <w:rPr>
                <w:rFonts w:eastAsiaTheme="minorEastAsia"/>
              </w:rPr>
            </w:pPr>
            <w:r w:rsidRPr="00F70126">
              <w:rPr>
                <w:rFonts w:eastAsiaTheme="minorEastAsia"/>
              </w:rPr>
              <w:t>(1927, 1950)</w:t>
            </w:r>
          </w:p>
        </w:tc>
        <w:tc>
          <w:tcPr>
            <w:tcW w:w="288" w:type="dxa"/>
            <w:noWrap/>
            <w:tcMar>
              <w:left w:w="115" w:type="dxa"/>
              <w:right w:w="115" w:type="dxa"/>
            </w:tcMar>
          </w:tcPr>
          <w:p w14:paraId="75FEC15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494CE81F" w14:textId="718141EB" w:rsidR="008466E2" w:rsidRPr="00F70126" w:rsidRDefault="00635BBE" w:rsidP="00C5702F">
            <w:pPr>
              <w:pStyle w:val="Compact"/>
              <w:jc w:val="right"/>
              <w:rPr>
                <w:rFonts w:eastAsiaTheme="minorEastAsia"/>
              </w:rPr>
            </w:pPr>
            <w:r>
              <w:rPr>
                <w:rFonts w:eastAsiaTheme="minorEastAsia"/>
              </w:rPr>
              <w:t>1933</w:t>
            </w:r>
          </w:p>
        </w:tc>
        <w:tc>
          <w:tcPr>
            <w:tcW w:w="1585" w:type="dxa"/>
            <w:noWrap/>
            <w:tcMar>
              <w:left w:w="115" w:type="dxa"/>
              <w:right w:w="115" w:type="dxa"/>
            </w:tcMar>
          </w:tcPr>
          <w:p w14:paraId="2671D74A" w14:textId="2E275EB4"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1922</w:t>
            </w:r>
            <w:r w:rsidRPr="00F70126">
              <w:rPr>
                <w:rFonts w:eastAsiaTheme="minorEastAsia"/>
              </w:rPr>
              <w:t>, </w:t>
            </w:r>
            <w:r w:rsidR="00635BBE">
              <w:rPr>
                <w:rFonts w:eastAsiaTheme="minorEastAsia"/>
              </w:rPr>
              <w:t>1946</w:t>
            </w:r>
            <w:r w:rsidRPr="00F70126">
              <w:rPr>
                <w:rFonts w:eastAsiaTheme="minorEastAsia"/>
              </w:rPr>
              <w:t>)</w:t>
            </w:r>
          </w:p>
        </w:tc>
      </w:tr>
      <w:tr w:rsidR="008466E2" w:rsidRPr="00F70126" w14:paraId="506ED2C1" w14:textId="77777777" w:rsidTr="00C5702F">
        <w:trPr>
          <w:jc w:val="center"/>
        </w:trPr>
        <w:tc>
          <w:tcPr>
            <w:tcW w:w="3601" w:type="dxa"/>
            <w:noWrap/>
            <w:tcMar>
              <w:left w:w="115" w:type="dxa"/>
              <w:right w:w="115" w:type="dxa"/>
            </w:tcMar>
          </w:tcPr>
          <w:p w14:paraId="1EF76AAC" w14:textId="77777777" w:rsidR="008466E2" w:rsidRPr="00F70126" w:rsidRDefault="008466E2" w:rsidP="00C5702F">
            <w:pPr>
              <w:pStyle w:val="Compact"/>
            </w:pPr>
            <w:r w:rsidRPr="00F70126">
              <w:rPr>
                <w:b/>
              </w:rPr>
              <w:t>Year of worker exit</w:t>
            </w:r>
          </w:p>
        </w:tc>
        <w:tc>
          <w:tcPr>
            <w:tcW w:w="1008" w:type="dxa"/>
            <w:noWrap/>
            <w:tcMar>
              <w:left w:w="115" w:type="dxa"/>
              <w:right w:w="115" w:type="dxa"/>
            </w:tcMar>
          </w:tcPr>
          <w:p w14:paraId="14C41AFC" w14:textId="77777777" w:rsidR="008466E2" w:rsidRPr="00F70126" w:rsidRDefault="008466E2" w:rsidP="00C5702F">
            <w:pPr>
              <w:pStyle w:val="Compact"/>
              <w:jc w:val="right"/>
            </w:pPr>
            <w:r w:rsidRPr="00F70126">
              <w:rPr>
                <w:rFonts w:eastAsiaTheme="minorEastAsia"/>
              </w:rPr>
              <w:t>1991</w:t>
            </w:r>
          </w:p>
        </w:tc>
        <w:tc>
          <w:tcPr>
            <w:tcW w:w="1584" w:type="dxa"/>
            <w:noWrap/>
            <w:tcMar>
              <w:left w:w="115" w:type="dxa"/>
              <w:right w:w="115" w:type="dxa"/>
            </w:tcMar>
          </w:tcPr>
          <w:p w14:paraId="424BE880" w14:textId="3768E47A"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1981</w:t>
            </w:r>
            <w:r w:rsidRPr="00F70126">
              <w:rPr>
                <w:rFonts w:eastAsiaTheme="minorEastAsia"/>
              </w:rPr>
              <w:t>, 1995)</w:t>
            </w:r>
          </w:p>
        </w:tc>
        <w:tc>
          <w:tcPr>
            <w:tcW w:w="288" w:type="dxa"/>
            <w:noWrap/>
            <w:tcMar>
              <w:left w:w="115" w:type="dxa"/>
              <w:right w:w="115" w:type="dxa"/>
            </w:tcMar>
          </w:tcPr>
          <w:p w14:paraId="75233DC1"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4050B59" w14:textId="4E11E1EE" w:rsidR="008466E2" w:rsidRPr="00F70126" w:rsidRDefault="00635BBE" w:rsidP="00C5702F">
            <w:pPr>
              <w:pStyle w:val="Compact"/>
              <w:jc w:val="right"/>
              <w:rPr>
                <w:rFonts w:eastAsiaTheme="minorEastAsia"/>
              </w:rPr>
            </w:pPr>
            <w:r>
              <w:rPr>
                <w:rFonts w:eastAsiaTheme="minorEastAsia"/>
              </w:rPr>
              <w:t>1984</w:t>
            </w:r>
          </w:p>
        </w:tc>
        <w:tc>
          <w:tcPr>
            <w:tcW w:w="1585" w:type="dxa"/>
            <w:noWrap/>
            <w:tcMar>
              <w:left w:w="115" w:type="dxa"/>
              <w:right w:w="115" w:type="dxa"/>
            </w:tcMar>
          </w:tcPr>
          <w:p w14:paraId="30914773" w14:textId="0BFE6997"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1977</w:t>
            </w:r>
            <w:r w:rsidRPr="00F70126">
              <w:rPr>
                <w:rFonts w:eastAsiaTheme="minorEastAsia"/>
              </w:rPr>
              <w:t>, </w:t>
            </w:r>
            <w:r w:rsidR="00635BBE">
              <w:rPr>
                <w:rFonts w:eastAsiaTheme="minorEastAsia"/>
              </w:rPr>
              <w:t>1991</w:t>
            </w:r>
            <w:r w:rsidRPr="00F70126">
              <w:rPr>
                <w:rFonts w:eastAsiaTheme="minorEastAsia"/>
              </w:rPr>
              <w:t>)</w:t>
            </w:r>
          </w:p>
        </w:tc>
      </w:tr>
      <w:tr w:rsidR="008466E2" w:rsidRPr="00F70126" w14:paraId="09056599" w14:textId="77777777" w:rsidTr="00C5702F">
        <w:trPr>
          <w:jc w:val="center"/>
        </w:trPr>
        <w:tc>
          <w:tcPr>
            <w:tcW w:w="3601" w:type="dxa"/>
            <w:noWrap/>
            <w:tcMar>
              <w:left w:w="115" w:type="dxa"/>
              <w:right w:w="115" w:type="dxa"/>
            </w:tcMar>
          </w:tcPr>
          <w:p w14:paraId="469816FF" w14:textId="77777777" w:rsidR="008466E2" w:rsidRPr="00F70126" w:rsidRDefault="008466E2" w:rsidP="00C5702F">
            <w:pPr>
              <w:pStyle w:val="Compact"/>
            </w:pPr>
            <w:r w:rsidRPr="00F70126">
              <w:rPr>
                <w:b/>
              </w:rPr>
              <w:t>Age at worker exit</w:t>
            </w:r>
          </w:p>
        </w:tc>
        <w:tc>
          <w:tcPr>
            <w:tcW w:w="1008" w:type="dxa"/>
            <w:noWrap/>
            <w:tcMar>
              <w:left w:w="115" w:type="dxa"/>
              <w:right w:w="115" w:type="dxa"/>
            </w:tcMar>
          </w:tcPr>
          <w:p w14:paraId="53B70928" w14:textId="77777777" w:rsidR="008466E2" w:rsidRPr="00F70126" w:rsidRDefault="008466E2" w:rsidP="00C5702F">
            <w:pPr>
              <w:pStyle w:val="Compact"/>
              <w:jc w:val="right"/>
            </w:pPr>
            <w:r w:rsidRPr="00F70126">
              <w:rPr>
                <w:rFonts w:eastAsiaTheme="minorEastAsia"/>
              </w:rPr>
              <w:t>49</w:t>
            </w:r>
          </w:p>
        </w:tc>
        <w:tc>
          <w:tcPr>
            <w:tcW w:w="1584" w:type="dxa"/>
            <w:noWrap/>
            <w:tcMar>
              <w:left w:w="115" w:type="dxa"/>
              <w:right w:w="115" w:type="dxa"/>
            </w:tcMar>
          </w:tcPr>
          <w:p w14:paraId="2FE7192D" w14:textId="77777777" w:rsidR="008466E2" w:rsidRPr="00F70126" w:rsidRDefault="008466E2" w:rsidP="00C5702F">
            <w:pPr>
              <w:pStyle w:val="Compact"/>
              <w:rPr>
                <w:rFonts w:eastAsiaTheme="minorEastAsia"/>
              </w:rPr>
            </w:pPr>
            <w:r w:rsidRPr="00F70126">
              <w:rPr>
                <w:rFonts w:eastAsiaTheme="minorEastAsia"/>
              </w:rPr>
              <w:t>(40, 58)</w:t>
            </w:r>
          </w:p>
        </w:tc>
        <w:tc>
          <w:tcPr>
            <w:tcW w:w="288" w:type="dxa"/>
            <w:noWrap/>
            <w:tcMar>
              <w:left w:w="115" w:type="dxa"/>
              <w:right w:w="115" w:type="dxa"/>
            </w:tcMar>
          </w:tcPr>
          <w:p w14:paraId="4FBD9E6D"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8739596" w14:textId="3A257BA8" w:rsidR="008466E2" w:rsidRPr="00F70126" w:rsidRDefault="00635BBE" w:rsidP="00C5702F">
            <w:pPr>
              <w:pStyle w:val="Compact"/>
              <w:jc w:val="right"/>
              <w:rPr>
                <w:rFonts w:eastAsiaTheme="minorEastAsia"/>
              </w:rPr>
            </w:pPr>
            <w:r>
              <w:rPr>
                <w:rFonts w:eastAsiaTheme="minorEastAsia"/>
              </w:rPr>
              <w:t>53</w:t>
            </w:r>
          </w:p>
        </w:tc>
        <w:tc>
          <w:tcPr>
            <w:tcW w:w="1585" w:type="dxa"/>
            <w:noWrap/>
            <w:tcMar>
              <w:left w:w="115" w:type="dxa"/>
              <w:right w:w="115" w:type="dxa"/>
            </w:tcMar>
          </w:tcPr>
          <w:p w14:paraId="453E7B1A" w14:textId="4B059F8B"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38</w:t>
            </w:r>
            <w:r w:rsidRPr="00F70126">
              <w:rPr>
                <w:rFonts w:eastAsiaTheme="minorEastAsia"/>
              </w:rPr>
              <w:t>, 61)</w:t>
            </w:r>
          </w:p>
        </w:tc>
      </w:tr>
      <w:tr w:rsidR="008466E2" w:rsidRPr="00F70126" w14:paraId="16D6250F" w14:textId="77777777" w:rsidTr="00C5702F">
        <w:trPr>
          <w:jc w:val="center"/>
        </w:trPr>
        <w:tc>
          <w:tcPr>
            <w:tcW w:w="3601" w:type="dxa"/>
            <w:noWrap/>
            <w:tcMar>
              <w:left w:w="115" w:type="dxa"/>
              <w:right w:w="115" w:type="dxa"/>
            </w:tcMar>
          </w:tcPr>
          <w:p w14:paraId="2F174732" w14:textId="77777777" w:rsidR="008466E2" w:rsidRPr="00F70126" w:rsidRDefault="008466E2" w:rsidP="00C5702F">
            <w:pPr>
              <w:pStyle w:val="Compact"/>
            </w:pPr>
            <w:r w:rsidRPr="00F70126">
              <w:rPr>
                <w:b/>
              </w:rPr>
              <w:t>Age at death among deceased</w:t>
            </w:r>
          </w:p>
        </w:tc>
        <w:tc>
          <w:tcPr>
            <w:tcW w:w="1008" w:type="dxa"/>
            <w:noWrap/>
            <w:tcMar>
              <w:left w:w="115" w:type="dxa"/>
              <w:right w:w="115" w:type="dxa"/>
            </w:tcMar>
          </w:tcPr>
          <w:p w14:paraId="2B130DE0" w14:textId="4615FCD9" w:rsidR="008466E2" w:rsidRPr="00F70126" w:rsidRDefault="00510263" w:rsidP="00C5702F">
            <w:pPr>
              <w:pStyle w:val="Compact"/>
              <w:jc w:val="right"/>
            </w:pPr>
            <w:r>
              <w:rPr>
                <w:rFonts w:eastAsiaTheme="minorEastAsia"/>
              </w:rPr>
              <w:t>69</w:t>
            </w:r>
          </w:p>
        </w:tc>
        <w:tc>
          <w:tcPr>
            <w:tcW w:w="1584" w:type="dxa"/>
            <w:noWrap/>
            <w:tcMar>
              <w:left w:w="115" w:type="dxa"/>
              <w:right w:w="115" w:type="dxa"/>
            </w:tcMar>
          </w:tcPr>
          <w:p w14:paraId="15081382" w14:textId="77777777" w:rsidR="008466E2" w:rsidRPr="00F70126" w:rsidRDefault="008466E2" w:rsidP="00C5702F">
            <w:pPr>
              <w:pStyle w:val="Compact"/>
              <w:rPr>
                <w:rFonts w:eastAsiaTheme="minorEastAsia"/>
              </w:rPr>
            </w:pPr>
            <w:r w:rsidRPr="00F70126">
              <w:rPr>
                <w:rFonts w:eastAsiaTheme="minorEastAsia"/>
              </w:rPr>
              <w:t>(60, 79)</w:t>
            </w:r>
          </w:p>
        </w:tc>
        <w:tc>
          <w:tcPr>
            <w:tcW w:w="288" w:type="dxa"/>
            <w:noWrap/>
            <w:tcMar>
              <w:left w:w="115" w:type="dxa"/>
              <w:right w:w="115" w:type="dxa"/>
            </w:tcMar>
          </w:tcPr>
          <w:p w14:paraId="71E1207D"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4A85970" w14:textId="77777777" w:rsidR="008466E2" w:rsidRPr="00F70126" w:rsidRDefault="008466E2" w:rsidP="00C5702F">
            <w:pPr>
              <w:pStyle w:val="Compact"/>
              <w:jc w:val="right"/>
              <w:rPr>
                <w:rFonts w:eastAsiaTheme="minorEastAsia"/>
              </w:rPr>
            </w:pPr>
            <w:r w:rsidRPr="00F70126">
              <w:rPr>
                <w:rFonts w:eastAsiaTheme="minorEastAsia"/>
              </w:rPr>
              <w:t>71</w:t>
            </w:r>
          </w:p>
        </w:tc>
        <w:tc>
          <w:tcPr>
            <w:tcW w:w="1585" w:type="dxa"/>
            <w:noWrap/>
            <w:tcMar>
              <w:left w:w="115" w:type="dxa"/>
              <w:right w:w="115" w:type="dxa"/>
            </w:tcMar>
          </w:tcPr>
          <w:p w14:paraId="297C0B9C" w14:textId="77777777" w:rsidR="008466E2" w:rsidRPr="00F70126" w:rsidRDefault="008466E2" w:rsidP="00C5702F">
            <w:pPr>
              <w:pStyle w:val="Compact"/>
              <w:rPr>
                <w:rFonts w:eastAsiaTheme="minorEastAsia"/>
              </w:rPr>
            </w:pPr>
            <w:r w:rsidRPr="00F70126">
              <w:rPr>
                <w:rFonts w:eastAsiaTheme="minorEastAsia"/>
              </w:rPr>
              <w:t>(61, 80)</w:t>
            </w:r>
          </w:p>
        </w:tc>
      </w:tr>
      <w:tr w:rsidR="008466E2" w:rsidRPr="00F70126" w14:paraId="060AEA26" w14:textId="77777777" w:rsidTr="00C5702F">
        <w:trPr>
          <w:jc w:val="center"/>
        </w:trPr>
        <w:tc>
          <w:tcPr>
            <w:tcW w:w="3601" w:type="dxa"/>
            <w:noWrap/>
            <w:tcMar>
              <w:left w:w="115" w:type="dxa"/>
              <w:right w:w="115" w:type="dxa"/>
            </w:tcMar>
          </w:tcPr>
          <w:p w14:paraId="30586B92" w14:textId="77777777" w:rsidR="008466E2" w:rsidRPr="00F70126" w:rsidRDefault="008466E2" w:rsidP="00C5702F">
            <w:pPr>
              <w:pStyle w:val="Compact"/>
            </w:pPr>
            <w:r w:rsidRPr="00F70126">
              <w:rPr>
                <w:b/>
              </w:rPr>
              <w:t>Year of death among deceased</w:t>
            </w:r>
          </w:p>
        </w:tc>
        <w:tc>
          <w:tcPr>
            <w:tcW w:w="1008" w:type="dxa"/>
            <w:noWrap/>
            <w:tcMar>
              <w:left w:w="115" w:type="dxa"/>
              <w:right w:w="115" w:type="dxa"/>
            </w:tcMar>
          </w:tcPr>
          <w:p w14:paraId="4B237F94" w14:textId="77777777" w:rsidR="008466E2" w:rsidRPr="00F70126" w:rsidRDefault="008466E2" w:rsidP="00C5702F">
            <w:pPr>
              <w:pStyle w:val="Compact"/>
              <w:jc w:val="right"/>
              <w:rPr>
                <w:rFonts w:eastAsiaTheme="minorEastAsia"/>
              </w:rPr>
            </w:pPr>
            <w:r w:rsidRPr="00F70126">
              <w:rPr>
                <w:rFonts w:eastAsiaTheme="minorEastAsia"/>
              </w:rPr>
              <w:t>1999</w:t>
            </w:r>
          </w:p>
        </w:tc>
        <w:tc>
          <w:tcPr>
            <w:tcW w:w="1584" w:type="dxa"/>
            <w:noWrap/>
            <w:tcMar>
              <w:left w:w="115" w:type="dxa"/>
              <w:right w:w="115" w:type="dxa"/>
            </w:tcMar>
          </w:tcPr>
          <w:p w14:paraId="2BE22BCE" w14:textId="77777777" w:rsidR="008466E2" w:rsidRPr="00F70126" w:rsidRDefault="008466E2" w:rsidP="00C5702F">
            <w:pPr>
              <w:pStyle w:val="Compact"/>
              <w:rPr>
                <w:rFonts w:eastAsiaTheme="minorEastAsia"/>
              </w:rPr>
            </w:pPr>
            <w:r w:rsidRPr="00F70126">
              <w:rPr>
                <w:rFonts w:eastAsiaTheme="minorEastAsia"/>
              </w:rPr>
              <w:t>(1989, 2008)</w:t>
            </w:r>
          </w:p>
        </w:tc>
        <w:tc>
          <w:tcPr>
            <w:tcW w:w="288" w:type="dxa"/>
            <w:noWrap/>
            <w:tcMar>
              <w:left w:w="115" w:type="dxa"/>
              <w:right w:w="115" w:type="dxa"/>
            </w:tcMar>
          </w:tcPr>
          <w:p w14:paraId="1EB74BE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78E80DD2" w14:textId="77777777" w:rsidR="008466E2" w:rsidRPr="00F70126" w:rsidRDefault="008466E2" w:rsidP="00C5702F">
            <w:pPr>
              <w:pStyle w:val="Compact"/>
              <w:jc w:val="right"/>
              <w:rPr>
                <w:rFonts w:eastAsiaTheme="minorEastAsia"/>
              </w:rPr>
            </w:pPr>
            <w:r w:rsidRPr="00F70126">
              <w:rPr>
                <w:rFonts w:eastAsiaTheme="minorEastAsia"/>
              </w:rPr>
              <w:t>1997</w:t>
            </w:r>
          </w:p>
        </w:tc>
        <w:tc>
          <w:tcPr>
            <w:tcW w:w="1585" w:type="dxa"/>
            <w:noWrap/>
            <w:tcMar>
              <w:left w:w="115" w:type="dxa"/>
              <w:right w:w="115" w:type="dxa"/>
            </w:tcMar>
          </w:tcPr>
          <w:p w14:paraId="79672BDE" w14:textId="31C66439" w:rsidR="008466E2" w:rsidRPr="00F70126" w:rsidRDefault="008466E2" w:rsidP="00C5702F">
            <w:pPr>
              <w:pStyle w:val="Compact"/>
              <w:rPr>
                <w:rFonts w:eastAsiaTheme="minorEastAsia"/>
              </w:rPr>
            </w:pPr>
            <w:r w:rsidRPr="00F70126">
              <w:rPr>
                <w:rFonts w:eastAsiaTheme="minorEastAsia"/>
              </w:rPr>
              <w:t>(1988, </w:t>
            </w:r>
            <w:r w:rsidR="00635BBE">
              <w:rPr>
                <w:rFonts w:eastAsiaTheme="minorEastAsia"/>
              </w:rPr>
              <w:t>2006</w:t>
            </w:r>
            <w:r w:rsidRPr="00F70126">
              <w:rPr>
                <w:rFonts w:eastAsiaTheme="minorEastAsia"/>
              </w:rPr>
              <w:t>)</w:t>
            </w:r>
          </w:p>
        </w:tc>
      </w:tr>
      <w:tr w:rsidR="008466E2" w:rsidRPr="00F70126" w14:paraId="12300460" w14:textId="77777777" w:rsidTr="00C5702F">
        <w:trPr>
          <w:jc w:val="center"/>
        </w:trPr>
        <w:tc>
          <w:tcPr>
            <w:tcW w:w="3601" w:type="dxa"/>
            <w:noWrap/>
            <w:tcMar>
              <w:left w:w="115" w:type="dxa"/>
              <w:right w:w="115" w:type="dxa"/>
            </w:tcMar>
          </w:tcPr>
          <w:p w14:paraId="6BC56914" w14:textId="77777777" w:rsidR="008466E2" w:rsidRPr="00F70126" w:rsidRDefault="008466E2" w:rsidP="00C5702F">
            <w:pPr>
              <w:pStyle w:val="Compact"/>
            </w:pPr>
            <w:r w:rsidRPr="00F70126">
              <w:rPr>
                <w:b/>
              </w:rPr>
              <w:t>Suicide cases</w:t>
            </w:r>
          </w:p>
        </w:tc>
        <w:tc>
          <w:tcPr>
            <w:tcW w:w="1008" w:type="dxa"/>
            <w:noWrap/>
            <w:tcMar>
              <w:left w:w="115" w:type="dxa"/>
              <w:right w:w="115" w:type="dxa"/>
            </w:tcMar>
          </w:tcPr>
          <w:p w14:paraId="0F5D03BA" w14:textId="22FFB88C" w:rsidR="008466E2" w:rsidRPr="00F70126" w:rsidRDefault="00635BBE" w:rsidP="00C5702F">
            <w:pPr>
              <w:pStyle w:val="Compact"/>
              <w:jc w:val="right"/>
            </w:pPr>
            <w:r>
              <w:t>202</w:t>
            </w:r>
          </w:p>
        </w:tc>
        <w:tc>
          <w:tcPr>
            <w:tcW w:w="1584" w:type="dxa"/>
            <w:noWrap/>
            <w:tcMar>
              <w:left w:w="115" w:type="dxa"/>
              <w:right w:w="115" w:type="dxa"/>
            </w:tcMar>
          </w:tcPr>
          <w:p w14:paraId="7E64B9ED" w14:textId="77777777" w:rsidR="008466E2" w:rsidRPr="00F70126" w:rsidRDefault="008466E2" w:rsidP="00C5702F">
            <w:pPr>
              <w:pStyle w:val="Compact"/>
            </w:pPr>
          </w:p>
        </w:tc>
        <w:tc>
          <w:tcPr>
            <w:tcW w:w="288" w:type="dxa"/>
            <w:noWrap/>
            <w:tcMar>
              <w:left w:w="115" w:type="dxa"/>
              <w:right w:w="115" w:type="dxa"/>
            </w:tcMar>
          </w:tcPr>
          <w:p w14:paraId="793DC49C" w14:textId="77777777" w:rsidR="008466E2" w:rsidRPr="00F70126" w:rsidRDefault="008466E2" w:rsidP="00C5702F">
            <w:pPr>
              <w:pStyle w:val="Compact"/>
            </w:pPr>
          </w:p>
        </w:tc>
        <w:tc>
          <w:tcPr>
            <w:tcW w:w="1008" w:type="dxa"/>
            <w:noWrap/>
            <w:tcMar>
              <w:left w:w="115" w:type="dxa"/>
              <w:right w:w="115" w:type="dxa"/>
            </w:tcMar>
          </w:tcPr>
          <w:p w14:paraId="51AC9D44" w14:textId="4757A488" w:rsidR="008466E2" w:rsidRPr="00F70126" w:rsidRDefault="00635BBE" w:rsidP="00C5702F">
            <w:pPr>
              <w:pStyle w:val="Compact"/>
              <w:jc w:val="right"/>
            </w:pPr>
            <w:r>
              <w:t>171</w:t>
            </w:r>
          </w:p>
        </w:tc>
        <w:tc>
          <w:tcPr>
            <w:tcW w:w="1585" w:type="dxa"/>
            <w:noWrap/>
            <w:tcMar>
              <w:left w:w="115" w:type="dxa"/>
              <w:right w:w="115" w:type="dxa"/>
            </w:tcMar>
          </w:tcPr>
          <w:p w14:paraId="661A18A3" w14:textId="77777777" w:rsidR="008466E2" w:rsidRPr="00F70126" w:rsidRDefault="008466E2" w:rsidP="00C5702F">
            <w:pPr>
              <w:pStyle w:val="Compact"/>
            </w:pPr>
          </w:p>
        </w:tc>
      </w:tr>
      <w:tr w:rsidR="008466E2" w:rsidRPr="00F70126" w14:paraId="1A7B3507" w14:textId="77777777" w:rsidTr="00C5702F">
        <w:trPr>
          <w:jc w:val="center"/>
        </w:trPr>
        <w:tc>
          <w:tcPr>
            <w:tcW w:w="3601" w:type="dxa"/>
            <w:tcBorders>
              <w:bottom w:val="single" w:sz="4" w:space="0" w:color="auto"/>
            </w:tcBorders>
            <w:noWrap/>
            <w:tcMar>
              <w:left w:w="115" w:type="dxa"/>
              <w:right w:w="115" w:type="dxa"/>
            </w:tcMar>
          </w:tcPr>
          <w:p w14:paraId="5724A493" w14:textId="77777777" w:rsidR="008466E2" w:rsidRPr="00F70126" w:rsidRDefault="008466E2" w:rsidP="00C5702F">
            <w:pPr>
              <w:pStyle w:val="Compact"/>
            </w:pPr>
            <w:r w:rsidRPr="00F70126">
              <w:rPr>
                <w:b/>
              </w:rPr>
              <w:t>Fatal overdose cases</w:t>
            </w:r>
          </w:p>
        </w:tc>
        <w:tc>
          <w:tcPr>
            <w:tcW w:w="1008" w:type="dxa"/>
            <w:tcBorders>
              <w:bottom w:val="single" w:sz="4" w:space="0" w:color="auto"/>
            </w:tcBorders>
            <w:noWrap/>
            <w:tcMar>
              <w:left w:w="115" w:type="dxa"/>
              <w:right w:w="115" w:type="dxa"/>
            </w:tcMar>
          </w:tcPr>
          <w:p w14:paraId="33CA831B" w14:textId="77777777" w:rsidR="008466E2" w:rsidRPr="00F70126" w:rsidRDefault="008466E2" w:rsidP="00C5702F">
            <w:pPr>
              <w:pStyle w:val="Compact"/>
              <w:jc w:val="right"/>
            </w:pPr>
            <w:r w:rsidRPr="00F70126">
              <w:t>55</w:t>
            </w:r>
          </w:p>
        </w:tc>
        <w:tc>
          <w:tcPr>
            <w:tcW w:w="1584" w:type="dxa"/>
            <w:tcBorders>
              <w:bottom w:val="single" w:sz="4" w:space="0" w:color="auto"/>
            </w:tcBorders>
            <w:noWrap/>
            <w:tcMar>
              <w:left w:w="115" w:type="dxa"/>
              <w:right w:w="115" w:type="dxa"/>
            </w:tcMar>
          </w:tcPr>
          <w:p w14:paraId="7B146544" w14:textId="77777777" w:rsidR="008466E2" w:rsidRPr="00F70126" w:rsidRDefault="008466E2" w:rsidP="00C5702F">
            <w:pPr>
              <w:pStyle w:val="Compact"/>
            </w:pPr>
          </w:p>
        </w:tc>
        <w:tc>
          <w:tcPr>
            <w:tcW w:w="288" w:type="dxa"/>
            <w:tcBorders>
              <w:bottom w:val="single" w:sz="4" w:space="0" w:color="auto"/>
            </w:tcBorders>
            <w:noWrap/>
            <w:tcMar>
              <w:left w:w="115" w:type="dxa"/>
              <w:right w:w="115" w:type="dxa"/>
            </w:tcMar>
          </w:tcPr>
          <w:p w14:paraId="587DE653" w14:textId="77777777" w:rsidR="008466E2" w:rsidRPr="00F70126" w:rsidRDefault="008466E2" w:rsidP="00C5702F">
            <w:pPr>
              <w:pStyle w:val="Compact"/>
            </w:pPr>
          </w:p>
        </w:tc>
        <w:tc>
          <w:tcPr>
            <w:tcW w:w="1008" w:type="dxa"/>
            <w:tcBorders>
              <w:bottom w:val="single" w:sz="4" w:space="0" w:color="auto"/>
            </w:tcBorders>
            <w:noWrap/>
            <w:tcMar>
              <w:left w:w="115" w:type="dxa"/>
              <w:right w:w="115" w:type="dxa"/>
            </w:tcMar>
          </w:tcPr>
          <w:p w14:paraId="70F9EB78" w14:textId="084FCECD" w:rsidR="008466E2" w:rsidRPr="00F70126" w:rsidRDefault="00635BBE" w:rsidP="00C5702F">
            <w:pPr>
              <w:pStyle w:val="Compact"/>
              <w:jc w:val="right"/>
            </w:pPr>
            <w:r>
              <w:t>32</w:t>
            </w:r>
          </w:p>
        </w:tc>
        <w:tc>
          <w:tcPr>
            <w:tcW w:w="1585" w:type="dxa"/>
            <w:tcBorders>
              <w:bottom w:val="single" w:sz="4" w:space="0" w:color="auto"/>
            </w:tcBorders>
            <w:noWrap/>
            <w:tcMar>
              <w:left w:w="115" w:type="dxa"/>
              <w:right w:w="115" w:type="dxa"/>
            </w:tcMar>
          </w:tcPr>
          <w:p w14:paraId="3ECB5B52" w14:textId="77777777" w:rsidR="008466E2" w:rsidRPr="00F70126" w:rsidRDefault="008466E2" w:rsidP="00C5702F">
            <w:pPr>
              <w:pStyle w:val="Compact"/>
            </w:pPr>
          </w:p>
        </w:tc>
      </w:tr>
      <w:tr w:rsidR="008466E2" w:rsidRPr="00F70126" w14:paraId="610256F2" w14:textId="77777777" w:rsidTr="008466E2">
        <w:trPr>
          <w:jc w:val="center"/>
        </w:trPr>
        <w:tc>
          <w:tcPr>
            <w:tcW w:w="9074" w:type="dxa"/>
            <w:gridSpan w:val="6"/>
            <w:tcBorders>
              <w:top w:val="single" w:sz="4" w:space="0" w:color="auto"/>
              <w:bottom w:val="single" w:sz="4" w:space="0" w:color="auto"/>
            </w:tcBorders>
            <w:noWrap/>
            <w:tcMar>
              <w:left w:w="115" w:type="dxa"/>
              <w:right w:w="115" w:type="dxa"/>
            </w:tcMar>
          </w:tcPr>
          <w:p w14:paraId="03AE1807" w14:textId="77777777" w:rsidR="008466E2" w:rsidRPr="007C1F49" w:rsidRDefault="008466E2" w:rsidP="00C5702F">
            <w:pPr>
              <w:pStyle w:val="Compact"/>
              <w:rPr>
                <w:rFonts w:cs="Arial"/>
                <w:sz w:val="22"/>
                <w:szCs w:val="22"/>
              </w:rPr>
            </w:pPr>
            <w:r w:rsidRPr="007C1F49">
              <w:rPr>
                <w:rFonts w:cs="Arial"/>
                <w:sz w:val="22"/>
                <w:szCs w:val="22"/>
              </w:rPr>
              <w:t>Notes: Statistics shown are median (first quartile, third quartile), unless otherwise indicated.</w:t>
            </w:r>
          </w:p>
          <w:p w14:paraId="48DC66C9" w14:textId="77777777" w:rsidR="008466E2" w:rsidRPr="007C1F49" w:rsidRDefault="00E64B37" w:rsidP="00C5702F">
            <w:pPr>
              <w:pStyle w:val="Compact"/>
              <w:rPr>
                <w:rFonts w:cs="Arial"/>
                <w:sz w:val="22"/>
                <w:szCs w:val="22"/>
              </w:rPr>
            </w:pPr>
            <m:oMath>
              <m:sSup>
                <m:sSupPr>
                  <m:ctrlPr>
                    <w:rPr>
                      <w:rFonts w:ascii="Cambria Math" w:hAnsi="Cambria Math" w:cs="Arial"/>
                      <w:sz w:val="22"/>
                      <w:szCs w:val="22"/>
                    </w:rPr>
                  </m:ctrlPr>
                </m:sSupPr>
                <m:e>
                  <m:r>
                    <w:rPr>
                      <w:rFonts w:ascii="Cambria Math" w:hAnsi="Cambria Math" w:cs="Arial"/>
                      <w:sz w:val="22"/>
                      <w:szCs w:val="22"/>
                    </w:rPr>
                    <m:t xml:space="preserve">​ </m:t>
                  </m:r>
                </m:e>
                <m:sup>
                  <m:r>
                    <w:rPr>
                      <w:rFonts w:ascii="Cambria Math" w:hAnsi="Cambria Math" w:cs="Arial"/>
                      <w:sz w:val="22"/>
                      <w:szCs w:val="22"/>
                    </w:rPr>
                    <m:t>a</m:t>
                  </m:r>
                </m:sup>
              </m:sSup>
            </m:oMath>
            <w:r w:rsidR="008466E2" w:rsidRPr="007C1F49">
              <w:rPr>
                <w:rFonts w:cs="Arial"/>
                <w:sz w:val="22"/>
                <w:szCs w:val="22"/>
              </w:rPr>
              <w:t xml:space="preserve"> Some subjects worked at several sites; plant indicates the site of longest work record time.</w:t>
            </w:r>
          </w:p>
          <w:p w14:paraId="4A60073C" w14:textId="343E7AC4" w:rsidR="008466E2" w:rsidRPr="007C1F49" w:rsidRDefault="00E64B37" w:rsidP="00C5702F">
            <w:pPr>
              <w:pStyle w:val="Compact"/>
              <w:rPr>
                <w:rFonts w:cs="Arial"/>
                <w:sz w:val="22"/>
                <w:szCs w:val="22"/>
              </w:rPr>
            </w:pPr>
            <m:oMath>
              <m:sSup>
                <m:sSupPr>
                  <m:ctrlPr>
                    <w:rPr>
                      <w:rFonts w:ascii="Cambria Math" w:hAnsi="Cambria Math" w:cs="Arial"/>
                      <w:sz w:val="22"/>
                      <w:szCs w:val="22"/>
                    </w:rPr>
                  </m:ctrlPr>
                </m:sSupPr>
                <m:e>
                  <m:r>
                    <w:rPr>
                      <w:rFonts w:ascii="Cambria Math" w:hAnsi="Cambria Math" w:cs="Arial"/>
                      <w:sz w:val="22"/>
                      <w:szCs w:val="22"/>
                    </w:rPr>
                    <m:t xml:space="preserve">​ </m:t>
                  </m:r>
                </m:e>
                <m:sup>
                  <m:r>
                    <w:rPr>
                      <w:rFonts w:ascii="Cambria Math" w:hAnsi="Cambria Math" w:cs="Arial"/>
                      <w:sz w:val="22"/>
                      <w:szCs w:val="22"/>
                    </w:rPr>
                    <m:t>b</m:t>
                  </m:r>
                </m:sup>
              </m:sSup>
            </m:oMath>
            <w:r w:rsidR="008466E2" w:rsidRPr="007C1F49">
              <w:rPr>
                <w:rFonts w:eastAsiaTheme="minorEastAsia" w:cs="Arial"/>
                <w:sz w:val="22"/>
                <w:szCs w:val="22"/>
              </w:rPr>
              <w:t xml:space="preserve"> </w:t>
            </w:r>
            <w:r w:rsidR="008466E2" w:rsidRPr="007C1F49">
              <w:rPr>
                <w:rFonts w:cs="Arial"/>
                <w:sz w:val="22"/>
                <w:szCs w:val="22"/>
              </w:rPr>
              <w:t>Left work by December</w:t>
            </w:r>
            <w:ins w:id="140" w:author="Kevin Chen" w:date="2020-05-27T13:08:00Z">
              <w:r w:rsidR="008D4257">
                <w:rPr>
                  <w:rFonts w:cs="Arial"/>
                  <w:sz w:val="22"/>
                  <w:szCs w:val="22"/>
                </w:rPr>
                <w:t xml:space="preserve"> </w:t>
              </w:r>
            </w:ins>
            <w:r w:rsidR="008466E2" w:rsidRPr="007C1F49">
              <w:rPr>
                <w:rFonts w:cs="Arial"/>
                <w:sz w:val="22"/>
                <w:szCs w:val="22"/>
              </w:rPr>
              <w:t>31, 1994 when employment records were truncated.</w:t>
            </w:r>
          </w:p>
        </w:tc>
      </w:tr>
    </w:tbl>
    <w:p w14:paraId="286AB1B2" w14:textId="77777777" w:rsidR="00EF592F" w:rsidRDefault="00EF592F" w:rsidP="00461BBC">
      <w:pPr>
        <w:pStyle w:val="BodyText2"/>
        <w:ind w:firstLine="720"/>
      </w:pPr>
    </w:p>
    <w:p w14:paraId="74C85107" w14:textId="0CEB705C" w:rsidR="004410E3" w:rsidRPr="00F70126" w:rsidRDefault="004410E3" w:rsidP="00461BBC">
      <w:pPr>
        <w:pStyle w:val="BodyText2"/>
        <w:ind w:firstLine="720"/>
      </w:pPr>
      <w:r w:rsidRPr="00F70126">
        <w:t>Figure</w:t>
      </w:r>
      <w:del w:id="141" w:author="Ellen Eisen [2]" w:date="2020-05-13T12:22:00Z">
        <w:r w:rsidRPr="00F70126" w:rsidDel="00215FA6">
          <w:delText xml:space="preserve"> </w:delText>
        </w:r>
      </w:del>
      <w:ins w:id="142" w:author="Ellen Eisen [2]" w:date="2020-05-13T12:22:00Z">
        <w:r w:rsidR="00215FA6">
          <w:t xml:space="preserve"> 2</w:t>
        </w:r>
      </w:ins>
      <w:del w:id="143" w:author="Ellen Eisen [2]" w:date="2020-05-13T12:22:00Z">
        <w:r w:rsidR="004F4F57" w:rsidRPr="00F70126" w:rsidDel="00215FA6">
          <w:delText>1</w:delText>
        </w:r>
      </w:del>
      <w:r w:rsidR="00934208" w:rsidRPr="00F70126">
        <w:t xml:space="preserve"> </w:t>
      </w:r>
      <w:r w:rsidRPr="00F70126">
        <w:t>present</w:t>
      </w:r>
      <w:r w:rsidR="00934208" w:rsidRPr="00F70126">
        <w:t xml:space="preserve">s trends for </w:t>
      </w:r>
      <w:r w:rsidR="007C544C" w:rsidRPr="00F70126">
        <w:t xml:space="preserve">suicide </w:t>
      </w:r>
      <w:r w:rsidRPr="00F70126">
        <w:t>r</w:t>
      </w:r>
      <w:r w:rsidR="00934208" w:rsidRPr="00F70126">
        <w:t>ates f</w:t>
      </w:r>
      <w:r w:rsidR="00C30635" w:rsidRPr="00F70126">
        <w:t>rom 1970 to 2015</w:t>
      </w:r>
      <w:r w:rsidR="007C544C" w:rsidRPr="00F70126">
        <w:t xml:space="preserve"> </w:t>
      </w:r>
      <w:r w:rsidR="00811F8A" w:rsidRPr="00F70126">
        <w:t xml:space="preserve">(Figure </w:t>
      </w:r>
      <w:ins w:id="144" w:author="Ellen Eisen [2]" w:date="2020-05-13T12:22:00Z">
        <w:r w:rsidR="00215FA6">
          <w:t>2</w:t>
        </w:r>
      </w:ins>
      <w:del w:id="145" w:author="Ellen Eisen [2]" w:date="2020-05-13T12:22:00Z">
        <w:r w:rsidR="00811F8A" w:rsidRPr="00F70126" w:rsidDel="00215FA6">
          <w:delText>1</w:delText>
        </w:r>
      </w:del>
      <w:r w:rsidR="00811F8A" w:rsidRPr="00F70126">
        <w:t xml:space="preserve">a) </w:t>
      </w:r>
      <w:r w:rsidR="007C544C" w:rsidRPr="00F70126">
        <w:t xml:space="preserve">and for </w:t>
      </w:r>
      <w:del w:id="146" w:author="Kevin Chen" w:date="2020-05-17T20:58:00Z">
        <w:r w:rsidR="007C544C" w:rsidRPr="00F70126" w:rsidDel="00C42CAA">
          <w:delText xml:space="preserve">the </w:delText>
        </w:r>
      </w:del>
      <w:ins w:id="147" w:author="Ellen Eisen [2]" w:date="2020-05-11T14:47:00Z">
        <w:r w:rsidR="003A322D">
          <w:t xml:space="preserve">suicide combined with fatal overdose for the </w:t>
        </w:r>
      </w:ins>
      <w:r w:rsidR="007C544C" w:rsidRPr="00F70126">
        <w:t>entire cohort</w:t>
      </w:r>
      <w:r w:rsidR="00811F8A" w:rsidRPr="00F70126">
        <w:t xml:space="preserve"> (Figure </w:t>
      </w:r>
      <w:ins w:id="148" w:author="Ellen Eisen [2]" w:date="2020-05-13T12:22:00Z">
        <w:r w:rsidR="00215FA6">
          <w:t>2</w:t>
        </w:r>
      </w:ins>
      <w:del w:id="149" w:author="Ellen Eisen [2]" w:date="2020-05-13T12:22:00Z">
        <w:r w:rsidR="00811F8A" w:rsidRPr="00F70126" w:rsidDel="00215FA6">
          <w:delText>1</w:delText>
        </w:r>
      </w:del>
      <w:r w:rsidR="00811F8A" w:rsidRPr="00F70126">
        <w:t>b)</w:t>
      </w:r>
      <w:r w:rsidR="007C544C" w:rsidRPr="00F70126">
        <w:t>.</w:t>
      </w:r>
      <w:r w:rsidRPr="00F70126">
        <w:t xml:space="preserve"> </w:t>
      </w:r>
      <w:bookmarkStart w:id="150" w:name="_Hlk33448439"/>
      <w:ins w:id="151" w:author="Ellen Eisen [2]" w:date="2020-05-11T14:49:00Z">
        <w:r w:rsidR="003A322D">
          <w:t>T</w:t>
        </w:r>
      </w:ins>
      <w:r w:rsidR="00811F8A" w:rsidRPr="00F70126">
        <w:t xml:space="preserve">he suicide rate </w:t>
      </w:r>
      <w:ins w:id="152" w:author="Ellen Eisen [2]" w:date="2020-05-11T14:49:00Z">
        <w:r w:rsidR="003A322D">
          <w:lastRenderedPageBreak/>
          <w:t xml:space="preserve">increased </w:t>
        </w:r>
      </w:ins>
      <w:ins w:id="153" w:author="Ellen Eisen" w:date="2020-05-26T12:19:00Z">
        <w:r w:rsidR="00455CEE">
          <w:t>from 1970</w:t>
        </w:r>
      </w:ins>
      <w:ins w:id="154" w:author="Ellen Eisen [2]" w:date="2020-05-11T14:49:00Z">
        <w:del w:id="155" w:author="Ellen Eisen" w:date="2020-05-26T12:19:00Z">
          <w:r w:rsidR="003A322D" w:rsidDel="00455CEE">
            <w:delText>up</w:delText>
          </w:r>
        </w:del>
        <w:r w:rsidR="003A322D">
          <w:t xml:space="preserve"> to 1995, then dropped </w:t>
        </w:r>
      </w:ins>
      <w:ins w:id="156" w:author="Ellen Eisen [2]" w:date="2020-05-11T14:53:00Z">
        <w:r w:rsidR="003A322D">
          <w:t xml:space="preserve">slightly </w:t>
        </w:r>
      </w:ins>
      <w:ins w:id="157" w:author="Ellen Eisen [2]" w:date="2020-05-11T14:49:00Z">
        <w:r w:rsidR="003A322D">
          <w:t xml:space="preserve">and </w:t>
        </w:r>
      </w:ins>
      <w:ins w:id="158" w:author="Ellen Eisen [2]" w:date="2020-05-11T14:50:00Z">
        <w:r w:rsidR="003A322D">
          <w:t>plateaued</w:t>
        </w:r>
      </w:ins>
      <w:ins w:id="159" w:author="Ellen Eisen [2]" w:date="2020-05-11T14:56:00Z">
        <w:r w:rsidR="003A322D">
          <w:t xml:space="preserve"> </w:t>
        </w:r>
      </w:ins>
      <w:ins w:id="160" w:author="Ellen Eisen [2]" w:date="2020-05-11T15:00:00Z">
        <w:r w:rsidR="003A322D">
          <w:t xml:space="preserve">during the 2000s </w:t>
        </w:r>
      </w:ins>
      <w:ins w:id="161" w:author="Ellen Eisen [2]" w:date="2020-05-11T14:56:00Z">
        <w:r w:rsidR="003A322D">
          <w:t>at</w:t>
        </w:r>
      </w:ins>
      <w:ins w:id="162" w:author="Ellen Eisen [2]" w:date="2020-05-11T14:57:00Z">
        <w:r w:rsidR="003A322D">
          <w:t xml:space="preserve"> </w:t>
        </w:r>
      </w:ins>
      <w:ins w:id="163" w:author="Ellen Eisen [2]" w:date="2020-05-11T14:56:00Z">
        <w:r w:rsidR="003A322D">
          <w:t>just over 20 per 100,000</w:t>
        </w:r>
      </w:ins>
      <w:ins w:id="164" w:author="Ellen Eisen [2]" w:date="2020-05-11T14:50:00Z">
        <w:r w:rsidR="003A322D">
          <w:t xml:space="preserve">. When </w:t>
        </w:r>
      </w:ins>
      <w:ins w:id="165" w:author="Ellen Eisen [2]" w:date="2020-05-11T14:59:00Z">
        <w:r w:rsidR="003A322D">
          <w:t xml:space="preserve">suicide was combined with </w:t>
        </w:r>
      </w:ins>
      <w:ins w:id="166" w:author="Ellen Eisen [2]" w:date="2020-05-11T14:50:00Z">
        <w:r w:rsidR="003A322D">
          <w:t>fatal overdose</w:t>
        </w:r>
      </w:ins>
      <w:ins w:id="167" w:author="Ellen Eisen [2]" w:date="2020-05-11T14:51:00Z">
        <w:r w:rsidR="003A322D">
          <w:t xml:space="preserve">, </w:t>
        </w:r>
      </w:ins>
      <w:ins w:id="168" w:author="Ellen Eisen [2]" w:date="2020-05-11T15:01:00Z">
        <w:r w:rsidR="003A322D">
          <w:t xml:space="preserve">the rates </w:t>
        </w:r>
      </w:ins>
      <w:ins w:id="169" w:author="Ellen Eisen [2]" w:date="2020-05-11T15:02:00Z">
        <w:r w:rsidR="003A322D">
          <w:t xml:space="preserve">continued to </w:t>
        </w:r>
      </w:ins>
      <w:ins w:id="170" w:author="Ellen Eisen [2]" w:date="2020-05-11T15:01:00Z">
        <w:r w:rsidR="003A322D">
          <w:rPr>
            <w:rFonts w:hint="eastAsia"/>
          </w:rPr>
          <w:t>increase</w:t>
        </w:r>
        <w:r w:rsidR="003A322D">
          <w:t xml:space="preserve"> </w:t>
        </w:r>
      </w:ins>
      <w:ins w:id="171" w:author="Ellen Eisen [2]" w:date="2020-05-13T14:34:00Z">
        <w:r w:rsidR="00CE4C49">
          <w:t xml:space="preserve">throughout the time period, reaching </w:t>
        </w:r>
      </w:ins>
      <w:ins w:id="172" w:author="Ellen Eisen [2]" w:date="2020-05-11T15:00:00Z">
        <w:r w:rsidR="003A322D">
          <w:t>35 per 100,000</w:t>
        </w:r>
      </w:ins>
      <w:ins w:id="173" w:author="Ellen Eisen [2]" w:date="2020-05-13T14:29:00Z">
        <w:r w:rsidR="00CE4C49">
          <w:t xml:space="preserve"> in 201</w:t>
        </w:r>
      </w:ins>
      <w:ins w:id="174" w:author="Ellen Eisen [2]" w:date="2020-05-13T14:33:00Z">
        <w:r w:rsidR="00CE4C49">
          <w:t>5</w:t>
        </w:r>
      </w:ins>
      <w:r w:rsidR="00811F8A" w:rsidRPr="00F70126">
        <w:t xml:space="preserve">. </w:t>
      </w:r>
      <w:bookmarkEnd w:id="150"/>
      <w:r w:rsidR="00782E17" w:rsidRPr="00F70126">
        <w:t>Some of t</w:t>
      </w:r>
      <w:r w:rsidR="0064304F" w:rsidRPr="00F70126">
        <w:t>he</w:t>
      </w:r>
      <w:del w:id="175" w:author="Ellen Eisen [2]" w:date="2020-05-13T14:35:00Z">
        <w:r w:rsidR="0064304F" w:rsidRPr="00F70126" w:rsidDel="00CE4C49">
          <w:delText>se</w:delText>
        </w:r>
      </w:del>
      <w:r w:rsidR="0064304F" w:rsidRPr="00F70126">
        <w:t xml:space="preserve"> workers still</w:t>
      </w:r>
      <w:r w:rsidR="000C72CF" w:rsidRPr="00F70126">
        <w:t xml:space="preserve"> </w:t>
      </w:r>
      <w:r w:rsidR="0064304F" w:rsidRPr="00F70126">
        <w:t xml:space="preserve">employed </w:t>
      </w:r>
      <w:r w:rsidR="000C72CF" w:rsidRPr="00F70126">
        <w:t xml:space="preserve">in </w:t>
      </w:r>
      <w:ins w:id="176" w:author="Ellen Eisen [2]" w:date="2020-05-13T14:35:00Z">
        <w:r w:rsidR="00CE4C49">
          <w:t xml:space="preserve">1994 continued to work into </w:t>
        </w:r>
      </w:ins>
      <w:r w:rsidR="000C72CF" w:rsidRPr="00F70126">
        <w:t xml:space="preserve">the </w:t>
      </w:r>
      <w:del w:id="177" w:author="Ellen Eisen [2]" w:date="2020-05-13T14:36:00Z">
        <w:r w:rsidR="000C72CF" w:rsidRPr="00F70126" w:rsidDel="00CE4C49">
          <w:delText xml:space="preserve">early </w:delText>
        </w:r>
      </w:del>
      <w:r w:rsidR="000C72CF" w:rsidRPr="00F70126">
        <w:t>2000s w</w:t>
      </w:r>
      <w:r w:rsidR="0064304F" w:rsidRPr="00F70126">
        <w:t xml:space="preserve">hen the plants were </w:t>
      </w:r>
      <w:r w:rsidR="000C72CF" w:rsidRPr="00F70126">
        <w:t xml:space="preserve">downsizing prior to closing </w:t>
      </w:r>
      <w:r w:rsidR="0064304F" w:rsidRPr="00F70126">
        <w:t>down; Plant 1 closed in 2012, Plant 2 in 2010 and Plant 3 in 2014.</w:t>
      </w:r>
    </w:p>
    <w:p w14:paraId="191EFE37" w14:textId="1ED9D662" w:rsidR="00F25E4B" w:rsidRDefault="00982F7A" w:rsidP="00461BBC">
      <w:pPr>
        <w:pStyle w:val="BodyText2"/>
        <w:ind w:firstLine="720"/>
      </w:pPr>
      <w:r w:rsidRPr="00F70126">
        <w:t xml:space="preserve">Among </w:t>
      </w:r>
      <w:r w:rsidR="004E6074" w:rsidRPr="00F70126">
        <w:t xml:space="preserve">the </w:t>
      </w:r>
      <w:r w:rsidR="00FC4FA0">
        <w:t>171</w:t>
      </w:r>
      <w:r w:rsidR="00FC4FA0" w:rsidRPr="00F70126">
        <w:t xml:space="preserve"> </w:t>
      </w:r>
      <w:r w:rsidR="004E6074" w:rsidRPr="00F70126">
        <w:t>suicides</w:t>
      </w:r>
      <w:r w:rsidR="001D0F43" w:rsidRPr="00F70126">
        <w:t xml:space="preserve"> with complete work records</w:t>
      </w:r>
      <w:r w:rsidRPr="00F70126">
        <w:t>,</w:t>
      </w:r>
      <w:r w:rsidR="00B462F2" w:rsidRPr="00F70126">
        <w:t xml:space="preserve"> </w:t>
      </w:r>
      <w:r w:rsidR="00E67CFF" w:rsidRPr="00F70126">
        <w:t xml:space="preserve">all but </w:t>
      </w:r>
      <w:r w:rsidR="00D31043" w:rsidRPr="00F70126">
        <w:t>2</w:t>
      </w:r>
      <w:r w:rsidR="004E6074" w:rsidRPr="00F70126">
        <w:t>1 occur</w:t>
      </w:r>
      <w:r w:rsidR="003E1D5B" w:rsidRPr="00F70126">
        <w:t>red</w:t>
      </w:r>
      <w:r w:rsidR="00E67CFF" w:rsidRPr="00F70126">
        <w:t xml:space="preserve"> after </w:t>
      </w:r>
      <w:r w:rsidR="00B462F2" w:rsidRPr="00F70126">
        <w:t>worker exit</w:t>
      </w:r>
      <w:r w:rsidR="00141318" w:rsidRPr="00F70126">
        <w:t xml:space="preserve">. </w:t>
      </w:r>
      <w:r w:rsidR="007E3F45" w:rsidRPr="00F70126">
        <w:t xml:space="preserve">The adjusted HR was dramatically elevated for those who had left work (Table 2). </w:t>
      </w:r>
      <w:r w:rsidR="001D0F43" w:rsidRPr="00F70126">
        <w:t xml:space="preserve">There was a spike in suicides in the year just after exit, and </w:t>
      </w:r>
      <w:ins w:id="178" w:author="Ellen Eisen [2]" w:date="2020-05-14T16:26:00Z">
        <w:r w:rsidR="00281EDD">
          <w:t>half</w:t>
        </w:r>
      </w:ins>
      <w:ins w:id="179" w:author="Ellen Eisen [2]" w:date="2020-05-14T16:23:00Z">
        <w:r w:rsidR="00281EDD">
          <w:t xml:space="preserve"> </w:t>
        </w:r>
      </w:ins>
      <w:del w:id="180" w:author="Ellen Eisen [2]" w:date="2020-05-14T16:23:00Z">
        <w:r w:rsidR="001D0F43" w:rsidRPr="00F70126" w:rsidDel="00281EDD">
          <w:delText xml:space="preserve">most </w:delText>
        </w:r>
      </w:del>
      <w:r w:rsidR="001D0F43" w:rsidRPr="00F70126">
        <w:t>of the</w:t>
      </w:r>
      <w:r w:rsidR="00281EDD">
        <w:t xml:space="preserve"> </w:t>
      </w:r>
      <w:del w:id="181" w:author="Ellen Eisen [2]" w:date="2020-05-14T16:23:00Z">
        <w:r w:rsidR="001D0F43" w:rsidRPr="00F70126" w:rsidDel="00281EDD">
          <w:delText xml:space="preserve">remaining </w:delText>
        </w:r>
      </w:del>
      <w:r w:rsidR="001D0F43" w:rsidRPr="00F70126">
        <w:t xml:space="preserve">cases </w:t>
      </w:r>
      <w:ins w:id="182" w:author="Ellen Eisen [2]" w:date="2020-05-14T16:28:00Z">
        <w:r w:rsidR="00281EDD">
          <w:t xml:space="preserve">among </w:t>
        </w:r>
      </w:ins>
      <w:ins w:id="183" w:author="Ellen Eisen [2]" w:date="2020-05-14T16:29:00Z">
        <w:r w:rsidR="002C5E43">
          <w:t>those</w:t>
        </w:r>
      </w:ins>
      <w:ins w:id="184" w:author="Ellen Eisen [2]" w:date="2020-05-14T16:28:00Z">
        <w:r w:rsidR="00281EDD">
          <w:t xml:space="preserve"> </w:t>
        </w:r>
      </w:ins>
      <w:ins w:id="185" w:author="Ellen Eisen [2]" w:date="2020-05-14T16:29:00Z">
        <w:r w:rsidR="002C5E43">
          <w:t xml:space="preserve">no longer at work </w:t>
        </w:r>
      </w:ins>
      <w:r w:rsidR="001D0F43" w:rsidRPr="00F70126">
        <w:t xml:space="preserve">occurred within five years </w:t>
      </w:r>
      <w:del w:id="186" w:author="Ellen Eisen [2]" w:date="2020-05-14T16:30:00Z">
        <w:r w:rsidR="001D0F43" w:rsidRPr="00F70126" w:rsidDel="002C5E43">
          <w:delText xml:space="preserve">of leaving work </w:delText>
        </w:r>
      </w:del>
      <w:r w:rsidR="001D0F43" w:rsidRPr="00F70126">
        <w:t>(</w:t>
      </w:r>
      <w:proofErr w:type="spellStart"/>
      <w:r w:rsidR="001D0F43" w:rsidRPr="00F70126">
        <w:t>eFigure</w:t>
      </w:r>
      <w:proofErr w:type="spellEnd"/>
      <w:r w:rsidR="001D0F43" w:rsidRPr="00F70126">
        <w:t xml:space="preserve"> </w:t>
      </w:r>
      <w:ins w:id="187" w:author="Ellen Eisen [2]" w:date="2020-05-14T16:18:00Z">
        <w:r w:rsidR="00281EDD">
          <w:t>2</w:t>
        </w:r>
      </w:ins>
      <w:del w:id="188" w:author="Ellen Eisen [2]" w:date="2020-05-14T16:18:00Z">
        <w:r w:rsidR="001D0F43" w:rsidRPr="00F70126" w:rsidDel="00281EDD">
          <w:delText>3</w:delText>
        </w:r>
      </w:del>
      <w:r w:rsidR="001D0F43" w:rsidRPr="00F70126">
        <w:t xml:space="preserve">). </w:t>
      </w:r>
      <w:r w:rsidR="003E1D5B" w:rsidRPr="00F70126">
        <w:t>W</w:t>
      </w:r>
      <w:r w:rsidR="00EA69AD" w:rsidRPr="00F70126">
        <w:t xml:space="preserve">hen </w:t>
      </w:r>
      <w:r w:rsidR="00FD2D92" w:rsidRPr="00F70126">
        <w:t xml:space="preserve">cases that occurred within a week of leaving work </w:t>
      </w:r>
      <w:r w:rsidR="007E3F45" w:rsidRPr="00F70126">
        <w:t xml:space="preserve">were reclassified </w:t>
      </w:r>
      <w:r w:rsidR="00FD2D92" w:rsidRPr="00F70126">
        <w:t xml:space="preserve">as having occurred while </w:t>
      </w:r>
      <w:r w:rsidR="003E1D5B" w:rsidRPr="00F70126">
        <w:t>still employed, the HR d</w:t>
      </w:r>
      <w:r w:rsidR="00934208" w:rsidRPr="00F70126">
        <w:t xml:space="preserve">ecreased </w:t>
      </w:r>
      <w:r w:rsidR="00B462F2" w:rsidRPr="00F70126">
        <w:t xml:space="preserve">from </w:t>
      </w:r>
      <w:r w:rsidR="00FC4FA0">
        <w:t>16.</w:t>
      </w:r>
      <w:r w:rsidR="00CF7C92">
        <w:t>1</w:t>
      </w:r>
      <w:r w:rsidR="00B462F2" w:rsidRPr="00F70126">
        <w:t xml:space="preserve"> </w:t>
      </w:r>
      <w:r w:rsidR="00934208" w:rsidRPr="00F70126">
        <w:t>t</w:t>
      </w:r>
      <w:r w:rsidR="003E1D5B" w:rsidRPr="00F70126">
        <w:t xml:space="preserve">o </w:t>
      </w:r>
      <w:r w:rsidR="00FC4FA0">
        <w:t>11.</w:t>
      </w:r>
      <w:r w:rsidR="00CF7C92">
        <w:t>3</w:t>
      </w:r>
      <w:r w:rsidR="000C72CF" w:rsidRPr="00F70126">
        <w:t xml:space="preserve"> </w:t>
      </w:r>
      <w:r w:rsidR="00EA69AD" w:rsidRPr="00F70126">
        <w:t xml:space="preserve">(Table </w:t>
      </w:r>
      <w:r w:rsidR="001D0F43" w:rsidRPr="00F70126">
        <w:t>2</w:t>
      </w:r>
      <w:r w:rsidR="00EA69AD" w:rsidRPr="00F70126">
        <w:t>)</w:t>
      </w:r>
      <w:r w:rsidR="00FD2D92" w:rsidRPr="00F70126">
        <w:t>.</w:t>
      </w:r>
    </w:p>
    <w:p w14:paraId="134D01C2" w14:textId="3EC784BB" w:rsidR="00F826EA" w:rsidRPr="009A24D9" w:rsidRDefault="002D3615" w:rsidP="00F826EA">
      <w:pPr>
        <w:pStyle w:val="Caption"/>
      </w:pPr>
      <w:r w:rsidRPr="009A24D9">
        <w:t>Table 2. Adjusted hazard ratio estimates for suicide by employment status in the</w:t>
      </w:r>
      <w:ins w:id="189" w:author="Kevin Chen" w:date="2020-05-27T10:55:00Z">
        <w:r w:rsidR="00A57007">
          <w:t xml:space="preserve"> </w:t>
        </w:r>
      </w:ins>
      <w:ins w:id="190" w:author="Kevin Chen" w:date="2020-05-27T13:41:00Z">
        <w:r w:rsidR="00B70C85">
          <w:t>full</w:t>
        </w:r>
      </w:ins>
      <w:r w:rsidRPr="009A24D9">
        <w:t xml:space="preserve"> UAW-GM Cohort</w:t>
      </w:r>
      <w:del w:id="191" w:author="Kevin Chen" w:date="2020-05-27T11:28:00Z">
        <w:r w:rsidRPr="009A24D9" w:rsidDel="00965C36">
          <w:delText xml:space="preserve"> </w:delText>
        </w:r>
      </w:del>
      <w:del w:id="192" w:author="Kevin Chen" w:date="2020-05-27T10:55:00Z">
        <w:r w:rsidRPr="009A24D9" w:rsidDel="00A57007">
          <w:delText>restricted to men employed in or after 1970</w:delText>
        </w:r>
      </w:del>
      <w:ins w:id="193" w:author="Kevin Chen" w:date="2020-05-27T10:55:00Z">
        <w:r w:rsidR="00A57007">
          <w:t xml:space="preserve">, using recorded worker exit date and the reclassified </w:t>
        </w:r>
      </w:ins>
      <w:ins w:id="194" w:author="Kevin Chen" w:date="2020-05-27T10:56:00Z">
        <w:r w:rsidR="00A57007">
          <w:t>worker exit date</w:t>
        </w:r>
      </w:ins>
      <w:r w:rsidRPr="009A24D9">
        <w:t>.</w:t>
      </w:r>
    </w:p>
    <w:tbl>
      <w:tblPr>
        <w:tblStyle w:val="Table"/>
        <w:tblW w:w="0" w:type="auto"/>
        <w:jc w:val="center"/>
        <w:tblLayout w:type="fixed"/>
        <w:tblCellMar>
          <w:left w:w="115" w:type="dxa"/>
          <w:right w:w="115" w:type="dxa"/>
        </w:tblCellMar>
        <w:tblLook w:val="07E0" w:firstRow="1" w:lastRow="1" w:firstColumn="1" w:lastColumn="1" w:noHBand="1" w:noVBand="1"/>
      </w:tblPr>
      <w:tblGrid>
        <w:gridCol w:w="1872"/>
        <w:gridCol w:w="288"/>
        <w:gridCol w:w="720"/>
        <w:gridCol w:w="720"/>
        <w:gridCol w:w="1340"/>
        <w:gridCol w:w="250"/>
        <w:gridCol w:w="720"/>
        <w:gridCol w:w="720"/>
        <w:gridCol w:w="1290"/>
        <w:gridCol w:w="6"/>
      </w:tblGrid>
      <w:tr w:rsidR="00F826EA" w:rsidRPr="00F70126" w14:paraId="3EABC6FA" w14:textId="77777777" w:rsidTr="00E022E9">
        <w:trPr>
          <w:jc w:val="center"/>
        </w:trPr>
        <w:tc>
          <w:tcPr>
            <w:tcW w:w="1872" w:type="dxa"/>
            <w:tcBorders>
              <w:top w:val="single" w:sz="4" w:space="0" w:color="auto"/>
            </w:tcBorders>
            <w:vAlign w:val="bottom"/>
          </w:tcPr>
          <w:p w14:paraId="0C493C6E" w14:textId="77777777" w:rsidR="00F826EA" w:rsidRPr="00BE1FCB" w:rsidRDefault="00F826EA" w:rsidP="00C5702F">
            <w:pPr>
              <w:pStyle w:val="Compact"/>
            </w:pPr>
          </w:p>
        </w:tc>
        <w:tc>
          <w:tcPr>
            <w:tcW w:w="288" w:type="dxa"/>
            <w:tcBorders>
              <w:top w:val="single" w:sz="4" w:space="0" w:color="auto"/>
            </w:tcBorders>
            <w:vAlign w:val="bottom"/>
          </w:tcPr>
          <w:p w14:paraId="70A01057" w14:textId="77777777" w:rsidR="00F826EA" w:rsidRPr="00BE1FCB" w:rsidRDefault="00F826EA" w:rsidP="00C5702F">
            <w:pPr>
              <w:pStyle w:val="Compact"/>
            </w:pPr>
          </w:p>
        </w:tc>
        <w:tc>
          <w:tcPr>
            <w:tcW w:w="2780" w:type="dxa"/>
            <w:gridSpan w:val="3"/>
            <w:tcBorders>
              <w:top w:val="single" w:sz="4" w:space="0" w:color="auto"/>
              <w:bottom w:val="single" w:sz="4" w:space="0" w:color="auto"/>
            </w:tcBorders>
            <w:vAlign w:val="bottom"/>
          </w:tcPr>
          <w:p w14:paraId="479FC547" w14:textId="77777777" w:rsidR="00F826EA" w:rsidRPr="00BE1FCB" w:rsidRDefault="00F826EA" w:rsidP="00C5702F">
            <w:pPr>
              <w:pStyle w:val="Compact"/>
            </w:pPr>
            <w:r w:rsidRPr="00BE1FCB">
              <w:t>Recorded worker exit date</w:t>
            </w:r>
          </w:p>
        </w:tc>
        <w:tc>
          <w:tcPr>
            <w:tcW w:w="250" w:type="dxa"/>
            <w:tcBorders>
              <w:top w:val="single" w:sz="4" w:space="0" w:color="auto"/>
            </w:tcBorders>
            <w:vAlign w:val="bottom"/>
          </w:tcPr>
          <w:p w14:paraId="57600F61" w14:textId="77777777" w:rsidR="00F826EA" w:rsidRPr="00BE1FCB" w:rsidRDefault="00F826EA" w:rsidP="00C5702F">
            <w:pPr>
              <w:pStyle w:val="Compact"/>
            </w:pPr>
          </w:p>
        </w:tc>
        <w:tc>
          <w:tcPr>
            <w:tcW w:w="2736" w:type="dxa"/>
            <w:gridSpan w:val="4"/>
            <w:tcBorders>
              <w:top w:val="single" w:sz="4" w:space="0" w:color="auto"/>
              <w:bottom w:val="single" w:sz="4" w:space="0" w:color="auto"/>
            </w:tcBorders>
            <w:vAlign w:val="bottom"/>
          </w:tcPr>
          <w:p w14:paraId="1B3AED3C" w14:textId="42295542" w:rsidR="00F826EA" w:rsidRPr="00BE1FCB" w:rsidRDefault="00D50616" w:rsidP="00C5702F">
            <w:pPr>
              <w:pStyle w:val="Compact"/>
            </w:pPr>
            <w:ins w:id="195" w:author="Kevin Chen [2]" w:date="2020-05-11T12:45:00Z">
              <w:r>
                <w:t>Reclassified</w:t>
              </w:r>
              <w:r w:rsidRPr="00BE1FCB">
                <w:t xml:space="preserve"> </w:t>
              </w:r>
            </w:ins>
            <w:r w:rsidR="00F826EA" w:rsidRPr="00BE1FCB">
              <w:t>worker exit date</w:t>
            </w:r>
            <m:oMath>
              <m:sSup>
                <m:sSupPr>
                  <m:ctrlPr>
                    <w:rPr>
                      <w:rFonts w:ascii="Cambria Math" w:hAnsi="Cambria Math"/>
                    </w:rPr>
                  </m:ctrlPr>
                </m:sSupPr>
                <m:e>
                  <m:r>
                    <m:rPr>
                      <m:sty m:val="p"/>
                    </m:rPr>
                    <w:rPr>
                      <w:rFonts w:ascii="Cambria Math" w:hAnsi="Cambria Math"/>
                    </w:rPr>
                    <m:t xml:space="preserve">​ </m:t>
                  </m:r>
                </m:e>
                <m:sup>
                  <m:r>
                    <w:rPr>
                      <w:rFonts w:ascii="Cambria Math" w:hAnsi="Cambria Math"/>
                    </w:rPr>
                    <m:t>a</m:t>
                  </m:r>
                </m:sup>
              </m:sSup>
            </m:oMath>
          </w:p>
        </w:tc>
      </w:tr>
      <w:tr w:rsidR="00F826EA" w:rsidRPr="00F70126" w14:paraId="08D94727" w14:textId="77777777" w:rsidTr="00E022E9">
        <w:trPr>
          <w:jc w:val="center"/>
        </w:trPr>
        <w:tc>
          <w:tcPr>
            <w:tcW w:w="1872" w:type="dxa"/>
            <w:tcBorders>
              <w:bottom w:val="single" w:sz="2" w:space="0" w:color="auto"/>
            </w:tcBorders>
            <w:vAlign w:val="bottom"/>
          </w:tcPr>
          <w:p w14:paraId="5EFD36CA" w14:textId="77777777" w:rsidR="00F826EA" w:rsidRPr="00BE1FCB" w:rsidRDefault="00F826EA" w:rsidP="00C5702F">
            <w:pPr>
              <w:pStyle w:val="Compact"/>
            </w:pPr>
            <w:r w:rsidRPr="00BE1FCB">
              <w:t>Job exit status</w:t>
            </w:r>
          </w:p>
        </w:tc>
        <w:tc>
          <w:tcPr>
            <w:tcW w:w="288" w:type="dxa"/>
            <w:tcBorders>
              <w:bottom w:val="single" w:sz="2" w:space="0" w:color="auto"/>
            </w:tcBorders>
            <w:vAlign w:val="bottom"/>
          </w:tcPr>
          <w:p w14:paraId="332BD8A6" w14:textId="77777777" w:rsidR="00F826EA" w:rsidRPr="00BE1FCB" w:rsidRDefault="00F826EA" w:rsidP="00C5702F">
            <w:pPr>
              <w:pStyle w:val="Compact"/>
            </w:pPr>
          </w:p>
        </w:tc>
        <w:tc>
          <w:tcPr>
            <w:tcW w:w="720" w:type="dxa"/>
            <w:tcBorders>
              <w:top w:val="single" w:sz="4" w:space="0" w:color="auto"/>
              <w:bottom w:val="single" w:sz="2" w:space="0" w:color="auto"/>
            </w:tcBorders>
            <w:vAlign w:val="bottom"/>
          </w:tcPr>
          <w:p w14:paraId="3423160C" w14:textId="77777777" w:rsidR="00F826EA" w:rsidRPr="00BE1FCB" w:rsidRDefault="00F826EA" w:rsidP="00C5702F">
            <w:pPr>
              <w:pStyle w:val="Compact"/>
              <w:jc w:val="righ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4111979C" w14:textId="77777777" w:rsidR="00F826EA" w:rsidRPr="00BE1FCB" w:rsidRDefault="00F826EA" w:rsidP="00C5702F">
            <w:pPr>
              <w:pStyle w:val="Compact"/>
              <w:jc w:val="right"/>
            </w:pPr>
            <w:r w:rsidRPr="00BE1FCB">
              <w:t>HR</w:t>
            </w:r>
          </w:p>
        </w:tc>
        <w:tc>
          <w:tcPr>
            <w:tcW w:w="1340" w:type="dxa"/>
            <w:tcBorders>
              <w:top w:val="single" w:sz="4" w:space="0" w:color="auto"/>
              <w:bottom w:val="single" w:sz="2" w:space="0" w:color="auto"/>
            </w:tcBorders>
            <w:vAlign w:val="bottom"/>
          </w:tcPr>
          <w:p w14:paraId="5AF21FED" w14:textId="77777777" w:rsidR="00F826EA" w:rsidRPr="00BE1FCB" w:rsidRDefault="00F826EA" w:rsidP="00C5702F">
            <w:pPr>
              <w:pStyle w:val="Compact"/>
              <w:jc w:val="center"/>
            </w:pPr>
            <w:r w:rsidRPr="00BE1FCB">
              <w:t>95% CI</w:t>
            </w:r>
          </w:p>
        </w:tc>
        <w:tc>
          <w:tcPr>
            <w:tcW w:w="250" w:type="dxa"/>
            <w:tcBorders>
              <w:bottom w:val="single" w:sz="2" w:space="0" w:color="auto"/>
            </w:tcBorders>
            <w:vAlign w:val="bottom"/>
          </w:tcPr>
          <w:p w14:paraId="15BFA24A" w14:textId="77777777" w:rsidR="00F826EA" w:rsidRPr="00BE1FCB" w:rsidRDefault="00F826EA" w:rsidP="00C5702F">
            <w:pPr>
              <w:pStyle w:val="Compact"/>
            </w:pPr>
          </w:p>
        </w:tc>
        <w:tc>
          <w:tcPr>
            <w:tcW w:w="720" w:type="dxa"/>
            <w:tcBorders>
              <w:top w:val="single" w:sz="4" w:space="0" w:color="auto"/>
              <w:bottom w:val="single" w:sz="2" w:space="0" w:color="auto"/>
            </w:tcBorders>
            <w:vAlign w:val="bottom"/>
          </w:tcPr>
          <w:p w14:paraId="73C1A687" w14:textId="77777777" w:rsidR="00F826EA" w:rsidRPr="00BE1FCB" w:rsidRDefault="00F826EA" w:rsidP="00C5702F">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671E8B57" w14:textId="77777777" w:rsidR="00F826EA" w:rsidRPr="00BE1FCB" w:rsidRDefault="00F826EA" w:rsidP="00C5702F">
            <w:pPr>
              <w:pStyle w:val="Compact"/>
              <w:jc w:val="center"/>
            </w:pPr>
            <w:r w:rsidRPr="00BE1FCB">
              <w:t>HR</w:t>
            </w:r>
          </w:p>
        </w:tc>
        <w:tc>
          <w:tcPr>
            <w:tcW w:w="1296" w:type="dxa"/>
            <w:gridSpan w:val="2"/>
            <w:tcBorders>
              <w:top w:val="single" w:sz="4" w:space="0" w:color="auto"/>
              <w:bottom w:val="single" w:sz="2" w:space="0" w:color="auto"/>
            </w:tcBorders>
            <w:vAlign w:val="bottom"/>
          </w:tcPr>
          <w:p w14:paraId="19D48404" w14:textId="77777777" w:rsidR="00F826EA" w:rsidRPr="00BE1FCB" w:rsidRDefault="00F826EA" w:rsidP="00C5702F">
            <w:pPr>
              <w:pStyle w:val="Compact"/>
              <w:jc w:val="center"/>
            </w:pPr>
            <w:r w:rsidRPr="00BE1FCB">
              <w:t>95% CI</w:t>
            </w:r>
          </w:p>
        </w:tc>
      </w:tr>
      <w:tr w:rsidR="00F826EA" w:rsidRPr="00F70126" w14:paraId="2C2337C7" w14:textId="77777777" w:rsidTr="00E022E9">
        <w:trPr>
          <w:jc w:val="center"/>
        </w:trPr>
        <w:tc>
          <w:tcPr>
            <w:tcW w:w="1872" w:type="dxa"/>
            <w:tcBorders>
              <w:top w:val="single" w:sz="2" w:space="0" w:color="auto"/>
            </w:tcBorders>
          </w:tcPr>
          <w:p w14:paraId="128B5167" w14:textId="77777777" w:rsidR="00F826EA" w:rsidRPr="00BE1FCB" w:rsidRDefault="00F826EA" w:rsidP="00C5702F">
            <w:pPr>
              <w:pStyle w:val="Compact"/>
            </w:pPr>
            <w:r w:rsidRPr="00BE1FCB">
              <w:t>At work</w:t>
            </w:r>
          </w:p>
        </w:tc>
        <w:tc>
          <w:tcPr>
            <w:tcW w:w="288" w:type="dxa"/>
            <w:tcBorders>
              <w:top w:val="single" w:sz="2" w:space="0" w:color="auto"/>
            </w:tcBorders>
          </w:tcPr>
          <w:p w14:paraId="05BE92AC" w14:textId="77777777" w:rsidR="00F826EA" w:rsidRPr="00BE1FCB" w:rsidRDefault="00F826EA" w:rsidP="00C5702F">
            <w:pPr>
              <w:pStyle w:val="Compact"/>
            </w:pPr>
          </w:p>
        </w:tc>
        <w:tc>
          <w:tcPr>
            <w:tcW w:w="720" w:type="dxa"/>
            <w:tcBorders>
              <w:top w:val="single" w:sz="2" w:space="0" w:color="auto"/>
            </w:tcBorders>
          </w:tcPr>
          <w:p w14:paraId="7B0D7113" w14:textId="77777777" w:rsidR="00F826EA" w:rsidRPr="00BE1FCB" w:rsidRDefault="00F826EA" w:rsidP="00C5702F">
            <w:pPr>
              <w:pStyle w:val="Compact"/>
              <w:jc w:val="right"/>
            </w:pPr>
            <w:r w:rsidRPr="00BE1FCB">
              <w:t>21</w:t>
            </w:r>
          </w:p>
        </w:tc>
        <w:tc>
          <w:tcPr>
            <w:tcW w:w="720" w:type="dxa"/>
            <w:tcBorders>
              <w:top w:val="single" w:sz="2" w:space="0" w:color="auto"/>
            </w:tcBorders>
          </w:tcPr>
          <w:p w14:paraId="4DB7E6A1" w14:textId="77777777" w:rsidR="00F826EA" w:rsidRPr="00BE1FCB" w:rsidRDefault="00F826EA" w:rsidP="00C5702F">
            <w:pPr>
              <w:pStyle w:val="Compact"/>
              <w:jc w:val="right"/>
            </w:pPr>
            <w:r w:rsidRPr="00BE1FCB">
              <w:t>1.0</w:t>
            </w:r>
          </w:p>
        </w:tc>
        <w:tc>
          <w:tcPr>
            <w:tcW w:w="1340" w:type="dxa"/>
            <w:tcBorders>
              <w:top w:val="single" w:sz="2" w:space="0" w:color="auto"/>
            </w:tcBorders>
          </w:tcPr>
          <w:p w14:paraId="23178ABA" w14:textId="77777777" w:rsidR="00F826EA" w:rsidRPr="00BE1FCB" w:rsidRDefault="00F826EA" w:rsidP="00C5702F">
            <w:pPr>
              <w:pStyle w:val="Compact"/>
              <w:jc w:val="center"/>
            </w:pPr>
            <w:r w:rsidRPr="00BE1FCB">
              <w:t>–</w:t>
            </w:r>
          </w:p>
        </w:tc>
        <w:tc>
          <w:tcPr>
            <w:tcW w:w="250" w:type="dxa"/>
            <w:tcBorders>
              <w:top w:val="single" w:sz="2" w:space="0" w:color="auto"/>
            </w:tcBorders>
          </w:tcPr>
          <w:p w14:paraId="5931CC0C" w14:textId="77777777" w:rsidR="00F826EA" w:rsidRPr="00BE1FCB" w:rsidRDefault="00F826EA" w:rsidP="00C5702F">
            <w:pPr>
              <w:pStyle w:val="Compact"/>
            </w:pPr>
          </w:p>
        </w:tc>
        <w:tc>
          <w:tcPr>
            <w:tcW w:w="720" w:type="dxa"/>
            <w:tcBorders>
              <w:top w:val="single" w:sz="2" w:space="0" w:color="auto"/>
            </w:tcBorders>
          </w:tcPr>
          <w:p w14:paraId="666DD753" w14:textId="77777777" w:rsidR="00F826EA" w:rsidRPr="00BE1FCB" w:rsidRDefault="00F826EA" w:rsidP="006B6BF2">
            <w:pPr>
              <w:pStyle w:val="Compact"/>
              <w:jc w:val="right"/>
            </w:pPr>
            <w:r w:rsidRPr="00BE1FCB">
              <w:t>27</w:t>
            </w:r>
          </w:p>
        </w:tc>
        <w:tc>
          <w:tcPr>
            <w:tcW w:w="720" w:type="dxa"/>
            <w:tcBorders>
              <w:top w:val="single" w:sz="2" w:space="0" w:color="auto"/>
            </w:tcBorders>
          </w:tcPr>
          <w:p w14:paraId="1EEA8BBB" w14:textId="77777777" w:rsidR="00F826EA" w:rsidRPr="00BE1FCB" w:rsidRDefault="00F826EA" w:rsidP="006B6BF2">
            <w:pPr>
              <w:pStyle w:val="Compact"/>
              <w:jc w:val="right"/>
            </w:pPr>
            <w:r w:rsidRPr="00BE1FCB">
              <w:t>1.0</w:t>
            </w:r>
          </w:p>
        </w:tc>
        <w:tc>
          <w:tcPr>
            <w:tcW w:w="1296" w:type="dxa"/>
            <w:gridSpan w:val="2"/>
            <w:tcBorders>
              <w:top w:val="single" w:sz="2" w:space="0" w:color="auto"/>
            </w:tcBorders>
          </w:tcPr>
          <w:p w14:paraId="26FF5316" w14:textId="77777777" w:rsidR="00F826EA" w:rsidRPr="00BE1FCB" w:rsidRDefault="00F826EA" w:rsidP="00C5702F">
            <w:pPr>
              <w:pStyle w:val="Compact"/>
              <w:jc w:val="center"/>
            </w:pPr>
            <w:r w:rsidRPr="00BE1FCB">
              <w:t>–</w:t>
            </w:r>
          </w:p>
        </w:tc>
      </w:tr>
      <w:tr w:rsidR="00F826EA" w:rsidRPr="00F70126" w14:paraId="1D40ADAF" w14:textId="77777777" w:rsidTr="00E022E9">
        <w:trPr>
          <w:jc w:val="center"/>
        </w:trPr>
        <w:tc>
          <w:tcPr>
            <w:tcW w:w="1872" w:type="dxa"/>
          </w:tcPr>
          <w:p w14:paraId="5E1F9D64" w14:textId="77777777" w:rsidR="00F826EA" w:rsidRPr="00BE1FCB" w:rsidRDefault="00F826EA" w:rsidP="00C5702F">
            <w:pPr>
              <w:pStyle w:val="Compact"/>
            </w:pPr>
            <w:r w:rsidRPr="00BE1FCB">
              <w:t>Not at work</w:t>
            </w:r>
          </w:p>
        </w:tc>
        <w:tc>
          <w:tcPr>
            <w:tcW w:w="288" w:type="dxa"/>
          </w:tcPr>
          <w:p w14:paraId="7DE5E5D5" w14:textId="77777777" w:rsidR="00F826EA" w:rsidRPr="00BE1FCB" w:rsidRDefault="00F826EA" w:rsidP="00C5702F">
            <w:pPr>
              <w:pStyle w:val="Compact"/>
            </w:pPr>
          </w:p>
        </w:tc>
        <w:tc>
          <w:tcPr>
            <w:tcW w:w="720" w:type="dxa"/>
          </w:tcPr>
          <w:p w14:paraId="77AF1AC8" w14:textId="142086D8" w:rsidR="00F826EA" w:rsidRPr="00BE1FCB" w:rsidRDefault="00AB4F0C" w:rsidP="00C5702F">
            <w:pPr>
              <w:pStyle w:val="Compact"/>
              <w:jc w:val="right"/>
            </w:pPr>
            <w:r w:rsidRPr="00BE1FCB">
              <w:t>15</w:t>
            </w:r>
            <w:r>
              <w:t>0</w:t>
            </w:r>
          </w:p>
        </w:tc>
        <w:tc>
          <w:tcPr>
            <w:tcW w:w="720" w:type="dxa"/>
          </w:tcPr>
          <w:p w14:paraId="13A354FC" w14:textId="60D3D45D" w:rsidR="00F826EA" w:rsidRPr="00BE1FCB" w:rsidRDefault="00AB4F0C" w:rsidP="00C5702F">
            <w:pPr>
              <w:pStyle w:val="Compact"/>
              <w:jc w:val="right"/>
            </w:pPr>
            <w:r>
              <w:t>16.</w:t>
            </w:r>
            <w:r w:rsidR="00C309D4">
              <w:t>1</w:t>
            </w:r>
          </w:p>
        </w:tc>
        <w:tc>
          <w:tcPr>
            <w:tcW w:w="1340" w:type="dxa"/>
          </w:tcPr>
          <w:p w14:paraId="7BFFF16E" w14:textId="484F913A" w:rsidR="00F826EA" w:rsidRPr="00BE1FCB" w:rsidRDefault="00C309D4" w:rsidP="00C5702F">
            <w:pPr>
              <w:pStyle w:val="Compact"/>
              <w:jc w:val="center"/>
            </w:pPr>
            <w:r>
              <w:t>9.8</w:t>
            </w:r>
            <w:r w:rsidR="00F826EA" w:rsidRPr="00BE1FCB">
              <w:t xml:space="preserve">, </w:t>
            </w:r>
            <w:r w:rsidR="00AB4F0C">
              <w:t>2</w:t>
            </w:r>
            <w:r>
              <w:t>6</w:t>
            </w:r>
            <w:r w:rsidR="00AB4F0C">
              <w:t>.</w:t>
            </w:r>
            <w:r>
              <w:t>5</w:t>
            </w:r>
          </w:p>
        </w:tc>
        <w:tc>
          <w:tcPr>
            <w:tcW w:w="250" w:type="dxa"/>
          </w:tcPr>
          <w:p w14:paraId="24DDF768" w14:textId="77777777" w:rsidR="00F826EA" w:rsidRPr="00BE1FCB" w:rsidRDefault="00F826EA" w:rsidP="00C5702F">
            <w:pPr>
              <w:pStyle w:val="Compact"/>
            </w:pPr>
          </w:p>
        </w:tc>
        <w:tc>
          <w:tcPr>
            <w:tcW w:w="720" w:type="dxa"/>
          </w:tcPr>
          <w:p w14:paraId="726920BA" w14:textId="48F8EFB0" w:rsidR="00F826EA" w:rsidRPr="00BE1FCB" w:rsidRDefault="00AB4F0C" w:rsidP="006B6BF2">
            <w:pPr>
              <w:pStyle w:val="Compact"/>
              <w:jc w:val="right"/>
            </w:pPr>
            <w:r>
              <w:t>144</w:t>
            </w:r>
          </w:p>
        </w:tc>
        <w:tc>
          <w:tcPr>
            <w:tcW w:w="720" w:type="dxa"/>
          </w:tcPr>
          <w:p w14:paraId="46197881" w14:textId="11F93A60" w:rsidR="00F826EA" w:rsidRPr="00BE1FCB" w:rsidRDefault="00AB4F0C" w:rsidP="006B6BF2">
            <w:pPr>
              <w:pStyle w:val="Compact"/>
              <w:jc w:val="right"/>
            </w:pPr>
            <w:r>
              <w:t>11.</w:t>
            </w:r>
            <w:r w:rsidR="006B6BF2">
              <w:t>3</w:t>
            </w:r>
          </w:p>
        </w:tc>
        <w:tc>
          <w:tcPr>
            <w:tcW w:w="1296" w:type="dxa"/>
            <w:gridSpan w:val="2"/>
          </w:tcPr>
          <w:p w14:paraId="5A30CD4B" w14:textId="3A801B09" w:rsidR="00F826EA" w:rsidRPr="00BE1FCB" w:rsidRDefault="00AB4F0C" w:rsidP="00C5702F">
            <w:pPr>
              <w:pStyle w:val="Compact"/>
              <w:jc w:val="center"/>
            </w:pPr>
            <w:r>
              <w:t>7.</w:t>
            </w:r>
            <w:r w:rsidR="006B6BF2">
              <w:t>1</w:t>
            </w:r>
            <w:r w:rsidR="00F826EA" w:rsidRPr="00BE1FCB">
              <w:t xml:space="preserve">, </w:t>
            </w:r>
            <w:r>
              <w:t>1</w:t>
            </w:r>
            <w:r w:rsidR="006B6BF2">
              <w:t>7</w:t>
            </w:r>
            <w:r>
              <w:t>.8</w:t>
            </w:r>
          </w:p>
        </w:tc>
      </w:tr>
      <w:tr w:rsidR="00F826EA" w:rsidRPr="00F70126" w14:paraId="53EF1969" w14:textId="77777777" w:rsidTr="00C5702F">
        <w:trPr>
          <w:gridAfter w:val="1"/>
          <w:wAfter w:w="6" w:type="dxa"/>
          <w:jc w:val="center"/>
        </w:trPr>
        <w:tc>
          <w:tcPr>
            <w:tcW w:w="7920" w:type="dxa"/>
            <w:gridSpan w:val="9"/>
            <w:tcBorders>
              <w:top w:val="single" w:sz="4" w:space="0" w:color="auto"/>
              <w:bottom w:val="single" w:sz="4" w:space="0" w:color="auto"/>
            </w:tcBorders>
          </w:tcPr>
          <w:p w14:paraId="5553DA94" w14:textId="77777777" w:rsidR="00F826EA" w:rsidRPr="00AC2986" w:rsidRDefault="00F826EA" w:rsidP="00C5702F">
            <w:pPr>
              <w:pStyle w:val="Compact"/>
              <w:rPr>
                <w:sz w:val="22"/>
                <w:szCs w:val="22"/>
              </w:rPr>
            </w:pPr>
            <w:r w:rsidRPr="00AC2986">
              <w:rPr>
                <w:sz w:val="22"/>
                <w:szCs w:val="22"/>
              </w:rPr>
              <w:t>Abbreviations: CI, confidence interval; HR, hazard ratio</w:t>
            </w:r>
          </w:p>
          <w:p w14:paraId="0CF54EF6" w14:textId="357D6C41" w:rsidR="00F826EA" w:rsidRPr="00AC2986" w:rsidRDefault="00F826EA" w:rsidP="00C5702F">
            <w:pPr>
              <w:pStyle w:val="Compact"/>
              <w:rPr>
                <w:sz w:val="22"/>
                <w:szCs w:val="22"/>
              </w:rPr>
            </w:pPr>
            <w:r w:rsidRPr="00AC2986">
              <w:rPr>
                <w:sz w:val="22"/>
                <w:szCs w:val="22"/>
              </w:rPr>
              <w:t>Notes: Estimates were adjusted for race,</w:t>
            </w:r>
            <w:r w:rsidR="00C708A4" w:rsidRPr="00AC2986">
              <w:rPr>
                <w:sz w:val="22"/>
                <w:szCs w:val="22"/>
              </w:rPr>
              <w:t xml:space="preserve"> plant, </w:t>
            </w:r>
            <w:r w:rsidRPr="00AC2986">
              <w:rPr>
                <w:sz w:val="22"/>
                <w:szCs w:val="22"/>
              </w:rPr>
              <w:t>year of hire, and</w:t>
            </w:r>
            <w:ins w:id="196" w:author="Kevin Chen" w:date="2020-05-17T12:44:00Z">
              <w:r w:rsidR="003E5692">
                <w:rPr>
                  <w:sz w:val="22"/>
                  <w:szCs w:val="22"/>
                </w:rPr>
                <w:t xml:space="preserve"> time-varying</w:t>
              </w:r>
            </w:ins>
            <w:r w:rsidRPr="00AC2986">
              <w:rPr>
                <w:sz w:val="22"/>
                <w:szCs w:val="22"/>
              </w:rPr>
              <w:t xml:space="preserve"> calendar year. Risk sets were indexed by age.</w:t>
            </w:r>
            <w:ins w:id="197" w:author="Kevin Chen" w:date="2020-05-27T13:43:00Z">
              <w:r w:rsidR="00B50577">
                <w:rPr>
                  <w:sz w:val="22"/>
                  <w:szCs w:val="22"/>
                </w:rPr>
                <w:t xml:space="preserve"> </w:t>
              </w:r>
            </w:ins>
            <w:ins w:id="198" w:author="Kevin Chen" w:date="2020-05-27T16:00:00Z">
              <w:r w:rsidR="007A257F">
                <w:rPr>
                  <w:sz w:val="22"/>
                  <w:szCs w:val="22"/>
                </w:rPr>
                <w:t>Those</w:t>
              </w:r>
            </w:ins>
            <w:ins w:id="199" w:author="Kevin Chen" w:date="2020-05-27T13:43:00Z">
              <w:r w:rsidR="00B50577">
                <w:rPr>
                  <w:sz w:val="22"/>
                  <w:szCs w:val="22"/>
                </w:rPr>
                <w:t xml:space="preserve"> still at work</w:t>
              </w:r>
            </w:ins>
            <w:ins w:id="200" w:author="Kevin Chen" w:date="2020-05-27T16:00:00Z">
              <w:r w:rsidR="007A257F">
                <w:rPr>
                  <w:sz w:val="22"/>
                  <w:szCs w:val="22"/>
                </w:rPr>
                <w:t xml:space="preserve"> on December 31, 1994 were</w:t>
              </w:r>
            </w:ins>
            <w:ins w:id="201" w:author="Kevin Chen" w:date="2020-05-27T13:43:00Z">
              <w:r w:rsidR="00B50577">
                <w:rPr>
                  <w:sz w:val="22"/>
                  <w:szCs w:val="22"/>
                </w:rPr>
                <w:t xml:space="preserve"> censored</w:t>
              </w:r>
            </w:ins>
            <w:del w:id="202" w:author="Kevin Chen" w:date="2020-05-27T10:56:00Z">
              <w:r w:rsidR="00091A18" w:rsidDel="00091A18">
                <w:rPr>
                  <w:sz w:val="22"/>
                  <w:szCs w:val="22"/>
                </w:rPr>
                <w:delText xml:space="preserve"> </w:delText>
              </w:r>
              <w:r w:rsidR="00091A18" w:rsidRPr="00AC2986" w:rsidDel="00091A18">
                <w:rPr>
                  <w:sz w:val="22"/>
                  <w:szCs w:val="22"/>
                </w:rPr>
                <w:delText>Women were excluded from this analysis.</w:delText>
              </w:r>
            </w:del>
            <w:ins w:id="203" w:author="Kevin Chen" w:date="2020-05-27T16:01:00Z">
              <w:r w:rsidR="007A257F">
                <w:rPr>
                  <w:sz w:val="22"/>
                  <w:szCs w:val="22"/>
                </w:rPr>
                <w:t xml:space="preserve"> on that date.</w:t>
              </w:r>
            </w:ins>
          </w:p>
          <w:p w14:paraId="39E2FC20" w14:textId="77777777" w:rsidR="00F826EA" w:rsidRPr="00AC2986" w:rsidRDefault="00E64B37" w:rsidP="00C5702F">
            <w:pPr>
              <w:pStyle w:val="Compact"/>
              <w:rPr>
                <w:sz w:val="22"/>
                <w:szCs w:val="22"/>
              </w:rPr>
            </w:pPr>
            <m:oMath>
              <m:sSup>
                <m:sSupPr>
                  <m:ctrlPr>
                    <w:rPr>
                      <w:rFonts w:ascii="Cambria Math" w:hAnsi="Cambria Math"/>
                      <w:sz w:val="22"/>
                      <w:szCs w:val="22"/>
                    </w:rPr>
                  </m:ctrlPr>
                </m:sSupPr>
                <m:e>
                  <m:r>
                    <m:rPr>
                      <m:sty m:val="p"/>
                    </m:rPr>
                    <w:rPr>
                      <w:rFonts w:ascii="Cambria Math" w:hAnsi="Cambria Math"/>
                      <w:sz w:val="22"/>
                      <w:szCs w:val="22"/>
                    </w:rPr>
                    <m:t xml:space="preserve">​ </m:t>
                  </m:r>
                </m:e>
                <m:sup>
                  <m:r>
                    <w:rPr>
                      <w:rFonts w:ascii="Cambria Math" w:hAnsi="Cambria Math"/>
                      <w:sz w:val="22"/>
                      <w:szCs w:val="22"/>
                    </w:rPr>
                    <m:t>a</m:t>
                  </m:r>
                </m:sup>
              </m:sSup>
            </m:oMath>
            <w:r w:rsidR="00F826EA" w:rsidRPr="00AC2986">
              <w:rPr>
                <w:sz w:val="22"/>
                <w:szCs w:val="22"/>
              </w:rPr>
              <w:t xml:space="preserve"> Cases that occurred within a week after the recorded worker exit date were assumed to have occurred while still employed.</w:t>
            </w:r>
          </w:p>
        </w:tc>
      </w:tr>
    </w:tbl>
    <w:p w14:paraId="0910595B" w14:textId="77777777" w:rsidR="00944398" w:rsidRPr="00F70126" w:rsidRDefault="00944398" w:rsidP="00461BBC">
      <w:pPr>
        <w:pStyle w:val="BodyText2"/>
        <w:ind w:firstLine="720"/>
      </w:pPr>
    </w:p>
    <w:p w14:paraId="7F1DC88A" w14:textId="4FC0D9A0" w:rsidR="00C70007" w:rsidRPr="00F70126" w:rsidRDefault="005C0DE2" w:rsidP="00461BBC">
      <w:pPr>
        <w:pStyle w:val="BodyText2"/>
        <w:ind w:firstLine="720"/>
      </w:pPr>
      <w:r w:rsidRPr="00F70126">
        <w:t>Table 3</w:t>
      </w:r>
      <w:r w:rsidR="003A374A" w:rsidRPr="00F70126">
        <w:t xml:space="preserve"> </w:t>
      </w:r>
      <w:r w:rsidRPr="00F70126">
        <w:t>present</w:t>
      </w:r>
      <w:r w:rsidR="003A374A" w:rsidRPr="00F70126">
        <w:t>s</w:t>
      </w:r>
      <w:r w:rsidRPr="00F70126">
        <w:t xml:space="preserve"> </w:t>
      </w:r>
      <w:r w:rsidR="005F4628" w:rsidRPr="00F70126">
        <w:t>results from the second</w:t>
      </w:r>
      <w:del w:id="204" w:author="Ellen Eisen [2]" w:date="2020-05-13T18:22:00Z">
        <w:r w:rsidR="005F4628" w:rsidRPr="00F70126" w:rsidDel="008704B9">
          <w:delText>ary</w:delText>
        </w:r>
      </w:del>
      <w:r w:rsidR="005F4628" w:rsidRPr="00F70126">
        <w:t xml:space="preserve"> model that contrasted individuals who left work at retirement v</w:t>
      </w:r>
      <w:r w:rsidR="0091373E" w:rsidRPr="00F70126">
        <w:t>ersus</w:t>
      </w:r>
      <w:r w:rsidR="005F4628" w:rsidRPr="00F70126">
        <w:t xml:space="preserve"> earlier ages. </w:t>
      </w:r>
      <w:r w:rsidR="00EA69AD" w:rsidRPr="00F70126">
        <w:t xml:space="preserve">Hazard ratios were elevated </w:t>
      </w:r>
      <w:r w:rsidR="005F4628" w:rsidRPr="00F70126">
        <w:t xml:space="preserve">by </w:t>
      </w:r>
      <w:r w:rsidR="00EF36E6">
        <w:t>50</w:t>
      </w:r>
      <w:r w:rsidR="005F4628" w:rsidRPr="00F70126">
        <w:t>-</w:t>
      </w:r>
      <w:r w:rsidR="00EF36E6">
        <w:t>90</w:t>
      </w:r>
      <w:r w:rsidR="005F4628" w:rsidRPr="00F70126">
        <w:t xml:space="preserve">% </w:t>
      </w:r>
      <w:r w:rsidR="00EA69AD" w:rsidRPr="00F70126">
        <w:t xml:space="preserve">for </w:t>
      </w:r>
      <w:r w:rsidR="00417E81" w:rsidRPr="00F70126">
        <w:lastRenderedPageBreak/>
        <w:t xml:space="preserve">groups who exited </w:t>
      </w:r>
      <w:r w:rsidR="00751701" w:rsidRPr="00F70126">
        <w:t>before age 40</w:t>
      </w:r>
      <w:r w:rsidR="00417E81" w:rsidRPr="00F70126">
        <w:t xml:space="preserve">. </w:t>
      </w:r>
      <w:bookmarkStart w:id="205" w:name="_Hlk31124884"/>
      <w:r w:rsidR="00EA69AD" w:rsidRPr="00F70126">
        <w:t>Th</w:t>
      </w:r>
      <w:r w:rsidR="00417E81" w:rsidRPr="00F70126">
        <w:t>ose who were 30-39 at worker exit had the highest risk of suicide</w:t>
      </w:r>
      <w:r w:rsidR="005F4628" w:rsidRPr="00F70126">
        <w:t xml:space="preserve"> (HR</w:t>
      </w:r>
      <w:r w:rsidR="00D63A4C" w:rsidRPr="00F70126">
        <w:t> </w:t>
      </w:r>
      <w:r w:rsidR="005F4628" w:rsidRPr="00F70126">
        <w:t>=</w:t>
      </w:r>
      <w:r w:rsidR="00D63A4C" w:rsidRPr="00F70126">
        <w:t> </w:t>
      </w:r>
      <w:r w:rsidR="00A74B82">
        <w:t>1.9</w:t>
      </w:r>
      <w:r w:rsidR="005F4628" w:rsidRPr="00F70126">
        <w:t>, 95% CI:</w:t>
      </w:r>
      <w:r w:rsidR="00421AEF" w:rsidRPr="00F70126">
        <w:t xml:space="preserve"> </w:t>
      </w:r>
      <w:r w:rsidR="00A74B82">
        <w:t>1.2</w:t>
      </w:r>
      <w:r w:rsidR="0001713C" w:rsidRPr="00F70126">
        <w:noBreakHyphen/>
      </w:r>
      <w:r w:rsidR="00A74B82">
        <w:t>3.0</w:t>
      </w:r>
      <w:r w:rsidR="005F4628" w:rsidRPr="00F70126">
        <w:t>).</w:t>
      </w:r>
      <w:r w:rsidR="00417E81" w:rsidRPr="00F70126">
        <w:t xml:space="preserve"> When overdose was </w:t>
      </w:r>
      <w:r w:rsidR="00751701" w:rsidRPr="00F70126">
        <w:t>included in</w:t>
      </w:r>
      <w:r w:rsidR="00417E81" w:rsidRPr="00F70126">
        <w:t xml:space="preserve"> the outcome, the </w:t>
      </w:r>
      <w:r w:rsidR="00953306" w:rsidRPr="00F70126">
        <w:t xml:space="preserve">HR </w:t>
      </w:r>
      <w:r w:rsidR="00EB3114" w:rsidRPr="00F70126">
        <w:t xml:space="preserve">for that group increased to </w:t>
      </w:r>
      <w:r w:rsidR="00A74B82">
        <w:t>2.4</w:t>
      </w:r>
      <w:r w:rsidR="0091373E" w:rsidRPr="00F70126">
        <w:t>,</w:t>
      </w:r>
      <w:r w:rsidR="00EB3114" w:rsidRPr="00F70126">
        <w:t xml:space="preserve"> and the HR for </w:t>
      </w:r>
      <w:r w:rsidR="00953306" w:rsidRPr="00F70126">
        <w:t xml:space="preserve">the </w:t>
      </w:r>
      <w:r w:rsidR="00417E81" w:rsidRPr="00F70126">
        <w:t>youngest group</w:t>
      </w:r>
      <w:r w:rsidR="00EB3114" w:rsidRPr="00F70126">
        <w:t xml:space="preserve"> increased </w:t>
      </w:r>
      <w:r w:rsidR="005F4628" w:rsidRPr="00F70126">
        <w:t xml:space="preserve">from </w:t>
      </w:r>
      <w:r w:rsidR="00A74B82">
        <w:t>1.</w:t>
      </w:r>
      <w:r w:rsidR="00FC5873">
        <w:t>6</w:t>
      </w:r>
      <w:r w:rsidR="005F4628" w:rsidRPr="00F70126">
        <w:t xml:space="preserve"> (</w:t>
      </w:r>
      <w:r w:rsidR="00A74B82">
        <w:t>0.9</w:t>
      </w:r>
      <w:r w:rsidR="0001713C" w:rsidRPr="00F70126">
        <w:noBreakHyphen/>
      </w:r>
      <w:r w:rsidR="00A74B82">
        <w:t>2.</w:t>
      </w:r>
      <w:r w:rsidR="00FC5873">
        <w:t>6</w:t>
      </w:r>
      <w:r w:rsidR="005F4628" w:rsidRPr="00F70126">
        <w:t xml:space="preserve">) to </w:t>
      </w:r>
      <w:r w:rsidR="00A74B82">
        <w:t>2.</w:t>
      </w:r>
      <w:r w:rsidR="00FC5873">
        <w:t>2</w:t>
      </w:r>
      <w:r w:rsidR="005F4628" w:rsidRPr="00F70126">
        <w:t xml:space="preserve"> (</w:t>
      </w:r>
      <w:r w:rsidR="00A74B82">
        <w:t>1.3</w:t>
      </w:r>
      <w:r w:rsidR="0001713C" w:rsidRPr="00F70126">
        <w:noBreakHyphen/>
      </w:r>
      <w:r w:rsidR="00A74B82">
        <w:t>3.4</w:t>
      </w:r>
      <w:r w:rsidR="005F4628" w:rsidRPr="00F70126">
        <w:t>)</w:t>
      </w:r>
      <w:r w:rsidR="00EB3114" w:rsidRPr="00F70126">
        <w:t>.</w:t>
      </w:r>
      <w:r w:rsidR="00417E81" w:rsidRPr="00F70126">
        <w:t xml:space="preserve"> </w:t>
      </w:r>
      <w:ins w:id="206" w:author="Ellen Eisen [2]" w:date="2020-05-20T09:57:00Z">
        <w:r w:rsidR="00A008BA">
          <w:t xml:space="preserve">The association between </w:t>
        </w:r>
      </w:ins>
      <w:ins w:id="207" w:author="Ellen Eisen [2]" w:date="2020-05-20T09:58:00Z">
        <w:r w:rsidR="00A008BA">
          <w:t xml:space="preserve">younger age and the combined outcome persisted </w:t>
        </w:r>
      </w:ins>
      <w:r w:rsidR="00A008BA">
        <w:t xml:space="preserve">when </w:t>
      </w:r>
      <w:r w:rsidR="0028726B" w:rsidRPr="00F70126">
        <w:t xml:space="preserve">follow-up </w:t>
      </w:r>
      <w:ins w:id="208" w:author="Ellen Eisen [2]" w:date="2020-05-20T09:59:00Z">
        <w:r w:rsidR="00A008BA">
          <w:t xml:space="preserve">was restricted </w:t>
        </w:r>
      </w:ins>
      <w:r w:rsidR="00E03101" w:rsidRPr="00F70126">
        <w:t xml:space="preserve">to </w:t>
      </w:r>
      <w:r w:rsidR="0028726B" w:rsidRPr="00F70126">
        <w:t xml:space="preserve">the </w:t>
      </w:r>
      <w:r w:rsidR="00E03101" w:rsidRPr="00F70126">
        <w:t>five years after worker exit</w:t>
      </w:r>
      <w:r w:rsidR="00180B84" w:rsidRPr="00F70126">
        <w:t xml:space="preserve">: </w:t>
      </w:r>
      <w:r w:rsidR="00B423A5">
        <w:t>2.8</w:t>
      </w:r>
      <w:r w:rsidR="00A658E7" w:rsidRPr="00F70126">
        <w:t xml:space="preserve"> (95%</w:t>
      </w:r>
      <w:r w:rsidR="00826474" w:rsidRPr="00F70126">
        <w:t xml:space="preserve"> </w:t>
      </w:r>
      <w:r w:rsidR="00A658E7" w:rsidRPr="00F70126">
        <w:t xml:space="preserve">CI: </w:t>
      </w:r>
      <w:r w:rsidR="009F0287">
        <w:t>1.</w:t>
      </w:r>
      <w:r w:rsidR="00EF2207">
        <w:t>6</w:t>
      </w:r>
      <w:r w:rsidR="0001713C" w:rsidRPr="00F70126">
        <w:noBreakHyphen/>
      </w:r>
      <w:r w:rsidR="009F0287">
        <w:t>5.</w:t>
      </w:r>
      <w:r w:rsidR="00EF2207">
        <w:t>1</w:t>
      </w:r>
      <w:r w:rsidR="00A658E7" w:rsidRPr="00F70126">
        <w:t xml:space="preserve">) </w:t>
      </w:r>
      <w:r w:rsidR="00E03101" w:rsidRPr="00F70126">
        <w:t xml:space="preserve">and </w:t>
      </w:r>
      <w:r w:rsidR="009F0287">
        <w:t>2.</w:t>
      </w:r>
      <w:r w:rsidR="00EF2207">
        <w:t>4</w:t>
      </w:r>
      <w:r w:rsidR="00E03101" w:rsidRPr="00F70126">
        <w:t xml:space="preserve"> (95%</w:t>
      </w:r>
      <w:r w:rsidR="00826474" w:rsidRPr="00F70126">
        <w:t xml:space="preserve"> </w:t>
      </w:r>
      <w:r w:rsidR="00E03101" w:rsidRPr="00F70126">
        <w:t xml:space="preserve">CI: </w:t>
      </w:r>
      <w:r w:rsidR="009F0287">
        <w:t>1.</w:t>
      </w:r>
      <w:r w:rsidR="00EF2207">
        <w:t>2</w:t>
      </w:r>
      <w:r w:rsidR="0001713C" w:rsidRPr="00F70126">
        <w:noBreakHyphen/>
      </w:r>
      <w:r w:rsidR="009F0287">
        <w:t>4.</w:t>
      </w:r>
      <w:r w:rsidR="00EF2207">
        <w:t>9</w:t>
      </w:r>
      <w:r w:rsidR="00E03101" w:rsidRPr="00F70126">
        <w:t>) for those who</w:t>
      </w:r>
      <w:r w:rsidR="00953306" w:rsidRPr="00F70126">
        <w:t xml:space="preserve"> </w:t>
      </w:r>
      <w:r w:rsidR="00E03101" w:rsidRPr="00F70126">
        <w:t>left work in their 30s and 20s, respectively</w:t>
      </w:r>
      <w:r w:rsidR="00417E81" w:rsidRPr="00F70126">
        <w:t xml:space="preserve"> (eTable</w:t>
      </w:r>
      <w:r w:rsidR="005F4628" w:rsidRPr="00F70126">
        <w:t>1</w:t>
      </w:r>
      <w:r w:rsidR="00417E81" w:rsidRPr="00F70126">
        <w:t>)</w:t>
      </w:r>
      <w:r w:rsidR="0028726B" w:rsidRPr="00F70126">
        <w:t>.</w:t>
      </w:r>
      <w:bookmarkEnd w:id="205"/>
    </w:p>
    <w:p w14:paraId="0008AF16" w14:textId="2A81EF2A" w:rsidR="008F334F" w:rsidRPr="009A24D9" w:rsidRDefault="00F11FA7" w:rsidP="008F334F">
      <w:pPr>
        <w:pStyle w:val="Caption"/>
      </w:pPr>
      <w:r w:rsidRPr="009A24D9">
        <w:t>Table 3. Adjusted hazard ratio estimates for suicide and the combined outcome of suicide and fatal overdose</w:t>
      </w:r>
      <w:ins w:id="209" w:author="Kevin Chen" w:date="2020-05-27T11:04:00Z">
        <w:r>
          <w:t xml:space="preserve"> by age at worker exit</w:t>
        </w:r>
      </w:ins>
      <w:r w:rsidRPr="009A24D9">
        <w:t xml:space="preserve"> in the</w:t>
      </w:r>
      <w:ins w:id="210" w:author="Kevin Chen" w:date="2020-05-27T11:04:00Z">
        <w:r>
          <w:t xml:space="preserve"> subset of the</w:t>
        </w:r>
      </w:ins>
      <w:r w:rsidRPr="009A24D9">
        <w:t xml:space="preserve"> UAW-GM Cohort </w:t>
      </w:r>
      <w:del w:id="211" w:author="Kevin Chen" w:date="2020-05-27T11:04:00Z">
        <w:r w:rsidRPr="009A24D9" w:rsidDel="00F11FA7">
          <w:delText>restricted to men employed in or after 1970</w:delText>
        </w:r>
      </w:del>
      <w:ins w:id="212" w:author="Kevin Chen" w:date="2020-05-27T11:04:00Z">
        <w:r>
          <w:t>with complete work records</w:t>
        </w:r>
      </w:ins>
      <w:r w:rsidRPr="009A24D9">
        <w:t>.</w:t>
      </w:r>
    </w:p>
    <w:tbl>
      <w:tblPr>
        <w:tblStyle w:val="Table"/>
        <w:tblW w:w="0" w:type="auto"/>
        <w:jc w:val="center"/>
        <w:tblLayout w:type="fixed"/>
        <w:tblCellMar>
          <w:left w:w="115" w:type="dxa"/>
          <w:right w:w="115" w:type="dxa"/>
        </w:tblCellMar>
        <w:tblLook w:val="07E0" w:firstRow="1" w:lastRow="1" w:firstColumn="1" w:lastColumn="1" w:noHBand="1" w:noVBand="1"/>
      </w:tblPr>
      <w:tblGrid>
        <w:gridCol w:w="2160"/>
        <w:gridCol w:w="288"/>
        <w:gridCol w:w="576"/>
        <w:gridCol w:w="720"/>
        <w:gridCol w:w="1296"/>
        <w:gridCol w:w="288"/>
        <w:gridCol w:w="576"/>
        <w:gridCol w:w="720"/>
        <w:gridCol w:w="1440"/>
      </w:tblGrid>
      <w:tr w:rsidR="008F334F" w:rsidRPr="00F70126" w14:paraId="331AAD8A" w14:textId="77777777" w:rsidTr="00C5702F">
        <w:trPr>
          <w:jc w:val="center"/>
        </w:trPr>
        <w:tc>
          <w:tcPr>
            <w:tcW w:w="2160" w:type="dxa"/>
            <w:tcBorders>
              <w:top w:val="single" w:sz="4" w:space="0" w:color="auto"/>
            </w:tcBorders>
            <w:vAlign w:val="bottom"/>
          </w:tcPr>
          <w:p w14:paraId="6831886D" w14:textId="77777777" w:rsidR="008F334F" w:rsidRPr="00EA392F" w:rsidRDefault="008F334F" w:rsidP="00C5702F">
            <w:pPr>
              <w:pStyle w:val="Compact"/>
            </w:pPr>
          </w:p>
        </w:tc>
        <w:tc>
          <w:tcPr>
            <w:tcW w:w="288" w:type="dxa"/>
            <w:tcBorders>
              <w:top w:val="single" w:sz="4" w:space="0" w:color="auto"/>
            </w:tcBorders>
            <w:vAlign w:val="bottom"/>
          </w:tcPr>
          <w:p w14:paraId="4F4BA899" w14:textId="77777777" w:rsidR="008F334F" w:rsidRPr="00EA392F" w:rsidRDefault="008F334F" w:rsidP="00C5702F">
            <w:pPr>
              <w:pStyle w:val="Compact"/>
            </w:pPr>
          </w:p>
        </w:tc>
        <w:tc>
          <w:tcPr>
            <w:tcW w:w="2592" w:type="dxa"/>
            <w:gridSpan w:val="3"/>
            <w:tcBorders>
              <w:top w:val="single" w:sz="4" w:space="0" w:color="auto"/>
              <w:bottom w:val="single" w:sz="4" w:space="0" w:color="auto"/>
            </w:tcBorders>
            <w:vAlign w:val="bottom"/>
          </w:tcPr>
          <w:p w14:paraId="248FC562" w14:textId="77777777" w:rsidR="008F334F" w:rsidRPr="00EA392F" w:rsidRDefault="008F334F" w:rsidP="00C5702F">
            <w:pPr>
              <w:pStyle w:val="Compact"/>
            </w:pPr>
            <w:r w:rsidRPr="00EA392F">
              <w:t>Suicide</w:t>
            </w:r>
          </w:p>
        </w:tc>
        <w:tc>
          <w:tcPr>
            <w:tcW w:w="288" w:type="dxa"/>
            <w:tcBorders>
              <w:top w:val="single" w:sz="4" w:space="0" w:color="auto"/>
            </w:tcBorders>
            <w:vAlign w:val="bottom"/>
          </w:tcPr>
          <w:p w14:paraId="3A94053D" w14:textId="77777777" w:rsidR="008F334F" w:rsidRPr="00EA392F" w:rsidRDefault="008F334F" w:rsidP="00C5702F">
            <w:pPr>
              <w:pStyle w:val="Compact"/>
            </w:pPr>
          </w:p>
        </w:tc>
        <w:tc>
          <w:tcPr>
            <w:tcW w:w="2736" w:type="dxa"/>
            <w:gridSpan w:val="3"/>
            <w:tcBorders>
              <w:top w:val="single" w:sz="4" w:space="0" w:color="auto"/>
              <w:bottom w:val="single" w:sz="4" w:space="0" w:color="auto"/>
            </w:tcBorders>
            <w:vAlign w:val="bottom"/>
          </w:tcPr>
          <w:p w14:paraId="5B99B752" w14:textId="77777777" w:rsidR="008F334F" w:rsidRPr="00EA392F" w:rsidRDefault="008F334F" w:rsidP="00C5702F">
            <w:pPr>
              <w:pStyle w:val="Compact"/>
            </w:pPr>
            <w:r w:rsidRPr="00EA392F">
              <w:t>Suicide and fatal overdose</w:t>
            </w:r>
          </w:p>
        </w:tc>
      </w:tr>
      <w:tr w:rsidR="008F334F" w:rsidRPr="00F70126" w14:paraId="6E10BB46" w14:textId="77777777" w:rsidTr="00C5702F">
        <w:trPr>
          <w:jc w:val="center"/>
        </w:trPr>
        <w:tc>
          <w:tcPr>
            <w:tcW w:w="2160" w:type="dxa"/>
            <w:tcBorders>
              <w:bottom w:val="single" w:sz="2" w:space="0" w:color="auto"/>
            </w:tcBorders>
            <w:vAlign w:val="bottom"/>
          </w:tcPr>
          <w:p w14:paraId="21805E6D" w14:textId="77777777" w:rsidR="008F334F" w:rsidRPr="00EA392F" w:rsidRDefault="008F334F" w:rsidP="00C5702F">
            <w:pPr>
              <w:pStyle w:val="Compact"/>
            </w:pPr>
            <w:r w:rsidRPr="00EA392F">
              <w:t>Age at worker exit</w:t>
            </w:r>
          </w:p>
        </w:tc>
        <w:tc>
          <w:tcPr>
            <w:tcW w:w="288" w:type="dxa"/>
            <w:tcBorders>
              <w:bottom w:val="single" w:sz="2" w:space="0" w:color="auto"/>
            </w:tcBorders>
            <w:vAlign w:val="bottom"/>
          </w:tcPr>
          <w:p w14:paraId="54B34686" w14:textId="77777777" w:rsidR="008F334F" w:rsidRPr="00EA392F" w:rsidRDefault="008F334F" w:rsidP="00C5702F">
            <w:pPr>
              <w:pStyle w:val="Compact"/>
            </w:pPr>
          </w:p>
        </w:tc>
        <w:tc>
          <w:tcPr>
            <w:tcW w:w="576" w:type="dxa"/>
            <w:tcBorders>
              <w:top w:val="single" w:sz="4" w:space="0" w:color="auto"/>
              <w:bottom w:val="single" w:sz="2" w:space="0" w:color="auto"/>
            </w:tcBorders>
            <w:vAlign w:val="bottom"/>
          </w:tcPr>
          <w:p w14:paraId="7CA57518" w14:textId="77777777" w:rsidR="008F334F" w:rsidRPr="00EA392F" w:rsidRDefault="008F334F" w:rsidP="00C5702F">
            <w:pPr>
              <w:pStyle w:val="Compac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728A0191" w14:textId="77777777" w:rsidR="008F334F" w:rsidRPr="00EA392F" w:rsidRDefault="008F334F" w:rsidP="00C5702F">
            <w:pPr>
              <w:pStyle w:val="Compact"/>
            </w:pPr>
            <w:r w:rsidRPr="00EA392F">
              <w:t>HR</w:t>
            </w:r>
          </w:p>
        </w:tc>
        <w:tc>
          <w:tcPr>
            <w:tcW w:w="1296" w:type="dxa"/>
            <w:tcBorders>
              <w:top w:val="single" w:sz="4" w:space="0" w:color="auto"/>
              <w:bottom w:val="single" w:sz="2" w:space="0" w:color="auto"/>
            </w:tcBorders>
            <w:vAlign w:val="bottom"/>
          </w:tcPr>
          <w:p w14:paraId="336B0E97" w14:textId="77777777" w:rsidR="008F334F" w:rsidRPr="00EA392F" w:rsidRDefault="008F334F" w:rsidP="00C5702F">
            <w:pPr>
              <w:pStyle w:val="Compact"/>
              <w:jc w:val="center"/>
            </w:pPr>
            <w:r w:rsidRPr="00EA392F">
              <w:t>95% CI</w:t>
            </w:r>
          </w:p>
        </w:tc>
        <w:tc>
          <w:tcPr>
            <w:tcW w:w="288" w:type="dxa"/>
            <w:tcBorders>
              <w:bottom w:val="single" w:sz="2" w:space="0" w:color="auto"/>
            </w:tcBorders>
            <w:vAlign w:val="bottom"/>
          </w:tcPr>
          <w:p w14:paraId="2D1B7486" w14:textId="77777777" w:rsidR="008F334F" w:rsidRPr="00EA392F" w:rsidRDefault="008F334F" w:rsidP="00C5702F">
            <w:pPr>
              <w:pStyle w:val="Compact"/>
            </w:pPr>
          </w:p>
        </w:tc>
        <w:tc>
          <w:tcPr>
            <w:tcW w:w="576" w:type="dxa"/>
            <w:tcBorders>
              <w:top w:val="single" w:sz="4" w:space="0" w:color="auto"/>
              <w:bottom w:val="single" w:sz="2" w:space="0" w:color="auto"/>
            </w:tcBorders>
            <w:vAlign w:val="bottom"/>
          </w:tcPr>
          <w:p w14:paraId="1151FEF7" w14:textId="77777777" w:rsidR="008F334F" w:rsidRPr="00EA392F" w:rsidRDefault="008F334F" w:rsidP="00C5702F">
            <w:pPr>
              <w:pStyle w:val="Compac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11AF0BBF" w14:textId="77777777" w:rsidR="008F334F" w:rsidRPr="00EA392F" w:rsidRDefault="008F334F" w:rsidP="00C5702F">
            <w:pPr>
              <w:pStyle w:val="Compact"/>
            </w:pPr>
            <w:r w:rsidRPr="00EA392F">
              <w:t>HR</w:t>
            </w:r>
          </w:p>
        </w:tc>
        <w:tc>
          <w:tcPr>
            <w:tcW w:w="1440" w:type="dxa"/>
            <w:tcBorders>
              <w:top w:val="single" w:sz="4" w:space="0" w:color="auto"/>
              <w:bottom w:val="single" w:sz="2" w:space="0" w:color="auto"/>
            </w:tcBorders>
            <w:vAlign w:val="bottom"/>
          </w:tcPr>
          <w:p w14:paraId="036252D7" w14:textId="77777777" w:rsidR="008F334F" w:rsidRPr="00EA392F" w:rsidRDefault="008F334F" w:rsidP="00C5702F">
            <w:pPr>
              <w:pStyle w:val="Compact"/>
              <w:jc w:val="center"/>
            </w:pPr>
            <w:r w:rsidRPr="00EA392F">
              <w:t>95% CI</w:t>
            </w:r>
          </w:p>
        </w:tc>
      </w:tr>
      <w:tr w:rsidR="008F334F" w:rsidRPr="00F70126" w14:paraId="054A6C04" w14:textId="77777777" w:rsidTr="00C5702F">
        <w:trPr>
          <w:jc w:val="center"/>
        </w:trPr>
        <w:tc>
          <w:tcPr>
            <w:tcW w:w="2160" w:type="dxa"/>
            <w:tcBorders>
              <w:top w:val="single" w:sz="2" w:space="0" w:color="auto"/>
            </w:tcBorders>
          </w:tcPr>
          <w:p w14:paraId="12ED5CFA" w14:textId="77777777" w:rsidR="008F334F" w:rsidRPr="00EA392F" w:rsidRDefault="008F334F" w:rsidP="00C5702F">
            <w:pPr>
              <w:pStyle w:val="Compact"/>
            </w:pPr>
            <w:r w:rsidRPr="00EA392F">
              <w:t>55 or older</w:t>
            </w:r>
          </w:p>
        </w:tc>
        <w:tc>
          <w:tcPr>
            <w:tcW w:w="288" w:type="dxa"/>
            <w:tcBorders>
              <w:top w:val="single" w:sz="2" w:space="0" w:color="auto"/>
            </w:tcBorders>
          </w:tcPr>
          <w:p w14:paraId="37148FB4" w14:textId="77777777" w:rsidR="008F334F" w:rsidRPr="00EA392F" w:rsidRDefault="008F334F" w:rsidP="00C5702F">
            <w:pPr>
              <w:pStyle w:val="Compact"/>
            </w:pPr>
          </w:p>
        </w:tc>
        <w:tc>
          <w:tcPr>
            <w:tcW w:w="576" w:type="dxa"/>
            <w:tcBorders>
              <w:top w:val="single" w:sz="2" w:space="0" w:color="auto"/>
            </w:tcBorders>
          </w:tcPr>
          <w:p w14:paraId="2AD9BEAA" w14:textId="02CFA0A8" w:rsidR="008F334F" w:rsidRPr="00EA392F" w:rsidRDefault="006F4D87" w:rsidP="00C5702F">
            <w:pPr>
              <w:pStyle w:val="Compact"/>
            </w:pPr>
            <w:r>
              <w:t>39</w:t>
            </w:r>
          </w:p>
        </w:tc>
        <w:tc>
          <w:tcPr>
            <w:tcW w:w="720" w:type="dxa"/>
            <w:tcBorders>
              <w:top w:val="single" w:sz="2" w:space="0" w:color="auto"/>
            </w:tcBorders>
          </w:tcPr>
          <w:p w14:paraId="7E74442A" w14:textId="77777777" w:rsidR="008F334F" w:rsidRPr="00EA392F" w:rsidRDefault="008F334F" w:rsidP="00C5702F">
            <w:pPr>
              <w:pStyle w:val="Compact"/>
            </w:pPr>
            <w:r w:rsidRPr="00EA392F">
              <w:t>1.0</w:t>
            </w:r>
          </w:p>
        </w:tc>
        <w:tc>
          <w:tcPr>
            <w:tcW w:w="1296" w:type="dxa"/>
            <w:tcBorders>
              <w:top w:val="single" w:sz="2" w:space="0" w:color="auto"/>
            </w:tcBorders>
          </w:tcPr>
          <w:p w14:paraId="4D67F93E" w14:textId="77777777" w:rsidR="008F334F" w:rsidRPr="00EA392F" w:rsidRDefault="008F334F" w:rsidP="00C5702F">
            <w:pPr>
              <w:pStyle w:val="Compact"/>
              <w:jc w:val="center"/>
            </w:pPr>
            <w:r w:rsidRPr="00EA392F">
              <w:t>–</w:t>
            </w:r>
          </w:p>
        </w:tc>
        <w:tc>
          <w:tcPr>
            <w:tcW w:w="288" w:type="dxa"/>
            <w:tcBorders>
              <w:top w:val="single" w:sz="2" w:space="0" w:color="auto"/>
            </w:tcBorders>
          </w:tcPr>
          <w:p w14:paraId="28D18E46" w14:textId="77777777" w:rsidR="008F334F" w:rsidRPr="00EA392F" w:rsidRDefault="008F334F" w:rsidP="00C5702F">
            <w:pPr>
              <w:pStyle w:val="Compact"/>
            </w:pPr>
          </w:p>
        </w:tc>
        <w:tc>
          <w:tcPr>
            <w:tcW w:w="576" w:type="dxa"/>
            <w:tcBorders>
              <w:top w:val="single" w:sz="2" w:space="0" w:color="auto"/>
            </w:tcBorders>
          </w:tcPr>
          <w:p w14:paraId="0A4BE99A" w14:textId="72530E4B" w:rsidR="008F334F" w:rsidRPr="00EA392F" w:rsidRDefault="006F4D87" w:rsidP="00C5702F">
            <w:pPr>
              <w:pStyle w:val="Compact"/>
            </w:pPr>
            <w:r>
              <w:t>42</w:t>
            </w:r>
          </w:p>
        </w:tc>
        <w:tc>
          <w:tcPr>
            <w:tcW w:w="720" w:type="dxa"/>
            <w:tcBorders>
              <w:top w:val="single" w:sz="2" w:space="0" w:color="auto"/>
            </w:tcBorders>
          </w:tcPr>
          <w:p w14:paraId="1D4D6814" w14:textId="77777777" w:rsidR="008F334F" w:rsidRPr="00EA392F" w:rsidRDefault="008F334F" w:rsidP="00C5702F">
            <w:pPr>
              <w:pStyle w:val="Compact"/>
            </w:pPr>
            <w:r w:rsidRPr="00EA392F">
              <w:t>1.0</w:t>
            </w:r>
          </w:p>
        </w:tc>
        <w:tc>
          <w:tcPr>
            <w:tcW w:w="1440" w:type="dxa"/>
            <w:tcBorders>
              <w:top w:val="single" w:sz="2" w:space="0" w:color="auto"/>
            </w:tcBorders>
          </w:tcPr>
          <w:p w14:paraId="3D9E8468" w14:textId="77777777" w:rsidR="008F334F" w:rsidRPr="00EA392F" w:rsidRDefault="008F334F" w:rsidP="00C5702F">
            <w:pPr>
              <w:pStyle w:val="Compact"/>
              <w:jc w:val="center"/>
            </w:pPr>
            <w:r w:rsidRPr="00EA392F">
              <w:t>–</w:t>
            </w:r>
          </w:p>
        </w:tc>
      </w:tr>
      <w:tr w:rsidR="008F334F" w:rsidRPr="00F70126" w14:paraId="0463876A" w14:textId="77777777" w:rsidTr="00C5702F">
        <w:trPr>
          <w:jc w:val="center"/>
        </w:trPr>
        <w:tc>
          <w:tcPr>
            <w:tcW w:w="2160" w:type="dxa"/>
          </w:tcPr>
          <w:p w14:paraId="131E8DF4" w14:textId="77777777" w:rsidR="008F334F" w:rsidRPr="00EA392F" w:rsidRDefault="008F334F" w:rsidP="00C5702F">
            <w:pPr>
              <w:pStyle w:val="Compact"/>
            </w:pPr>
            <w:r w:rsidRPr="00EA392F">
              <w:t>40 to 54</w:t>
            </w:r>
          </w:p>
        </w:tc>
        <w:tc>
          <w:tcPr>
            <w:tcW w:w="288" w:type="dxa"/>
          </w:tcPr>
          <w:p w14:paraId="16387B79" w14:textId="77777777" w:rsidR="008F334F" w:rsidRPr="00EA392F" w:rsidRDefault="008F334F" w:rsidP="00C5702F">
            <w:pPr>
              <w:pStyle w:val="Compact"/>
            </w:pPr>
          </w:p>
        </w:tc>
        <w:tc>
          <w:tcPr>
            <w:tcW w:w="576" w:type="dxa"/>
          </w:tcPr>
          <w:p w14:paraId="0FE57C6B" w14:textId="7758351A" w:rsidR="008F334F" w:rsidRPr="00EA392F" w:rsidRDefault="006F4D87" w:rsidP="00C5702F">
            <w:pPr>
              <w:pStyle w:val="Compact"/>
            </w:pPr>
            <w:r>
              <w:t>44</w:t>
            </w:r>
          </w:p>
        </w:tc>
        <w:tc>
          <w:tcPr>
            <w:tcW w:w="720" w:type="dxa"/>
          </w:tcPr>
          <w:p w14:paraId="71E2D5D5" w14:textId="0DFA1FE8" w:rsidR="008F334F" w:rsidRPr="00EA392F" w:rsidRDefault="006F4D87" w:rsidP="00C5702F">
            <w:pPr>
              <w:pStyle w:val="Compact"/>
            </w:pPr>
            <w:r>
              <w:t>1.5</w:t>
            </w:r>
          </w:p>
        </w:tc>
        <w:tc>
          <w:tcPr>
            <w:tcW w:w="1296" w:type="dxa"/>
          </w:tcPr>
          <w:p w14:paraId="263238BA" w14:textId="7F637CD6" w:rsidR="008F334F" w:rsidRPr="00EA392F" w:rsidRDefault="006F4D87" w:rsidP="00C5702F">
            <w:pPr>
              <w:pStyle w:val="Compact"/>
              <w:jc w:val="center"/>
            </w:pPr>
            <w:r>
              <w:t>1.0</w:t>
            </w:r>
            <w:r w:rsidR="008F334F" w:rsidRPr="00EA392F">
              <w:t>, </w:t>
            </w:r>
            <w:r>
              <w:t>2.</w:t>
            </w:r>
            <w:r w:rsidR="00DD7861">
              <w:t>3</w:t>
            </w:r>
          </w:p>
        </w:tc>
        <w:tc>
          <w:tcPr>
            <w:tcW w:w="288" w:type="dxa"/>
          </w:tcPr>
          <w:p w14:paraId="6FB70438" w14:textId="77777777" w:rsidR="008F334F" w:rsidRPr="00EA392F" w:rsidRDefault="008F334F" w:rsidP="00C5702F">
            <w:pPr>
              <w:pStyle w:val="Compact"/>
            </w:pPr>
          </w:p>
        </w:tc>
        <w:tc>
          <w:tcPr>
            <w:tcW w:w="576" w:type="dxa"/>
          </w:tcPr>
          <w:p w14:paraId="5B29D194" w14:textId="7285E47B" w:rsidR="008F334F" w:rsidRPr="00EA392F" w:rsidRDefault="006F4D87" w:rsidP="00C5702F">
            <w:pPr>
              <w:pStyle w:val="Compact"/>
            </w:pPr>
            <w:r>
              <w:t>47</w:t>
            </w:r>
          </w:p>
        </w:tc>
        <w:tc>
          <w:tcPr>
            <w:tcW w:w="720" w:type="dxa"/>
          </w:tcPr>
          <w:p w14:paraId="6E59F0B5" w14:textId="159B3F38" w:rsidR="008F334F" w:rsidRPr="00EA392F" w:rsidRDefault="006F4D87" w:rsidP="00C5702F">
            <w:pPr>
              <w:pStyle w:val="Compact"/>
            </w:pPr>
            <w:r>
              <w:t>1.5</w:t>
            </w:r>
          </w:p>
        </w:tc>
        <w:tc>
          <w:tcPr>
            <w:tcW w:w="1440" w:type="dxa"/>
          </w:tcPr>
          <w:p w14:paraId="0B7436B5" w14:textId="28062334" w:rsidR="008F334F" w:rsidRPr="00EA392F" w:rsidRDefault="006F4D87" w:rsidP="00C5702F">
            <w:pPr>
              <w:pStyle w:val="Compact"/>
              <w:jc w:val="center"/>
            </w:pPr>
            <w:r>
              <w:t>1.0</w:t>
            </w:r>
            <w:r w:rsidR="008F334F" w:rsidRPr="00EA392F">
              <w:t>, </w:t>
            </w:r>
            <w:r>
              <w:t>2.3</w:t>
            </w:r>
          </w:p>
        </w:tc>
      </w:tr>
      <w:tr w:rsidR="008F334F" w:rsidRPr="00F70126" w14:paraId="145E53C8" w14:textId="77777777" w:rsidTr="00C5702F">
        <w:trPr>
          <w:jc w:val="center"/>
        </w:trPr>
        <w:tc>
          <w:tcPr>
            <w:tcW w:w="2160" w:type="dxa"/>
          </w:tcPr>
          <w:p w14:paraId="794E8FD2" w14:textId="77777777" w:rsidR="008F334F" w:rsidRPr="00EA392F" w:rsidRDefault="008F334F" w:rsidP="00C5702F">
            <w:pPr>
              <w:pStyle w:val="Compact"/>
            </w:pPr>
            <w:r w:rsidRPr="00EA392F">
              <w:t>30 to 39</w:t>
            </w:r>
          </w:p>
        </w:tc>
        <w:tc>
          <w:tcPr>
            <w:tcW w:w="288" w:type="dxa"/>
          </w:tcPr>
          <w:p w14:paraId="55F072D5" w14:textId="77777777" w:rsidR="008F334F" w:rsidRPr="00EA392F" w:rsidRDefault="008F334F" w:rsidP="00C5702F">
            <w:pPr>
              <w:pStyle w:val="Compact"/>
            </w:pPr>
          </w:p>
        </w:tc>
        <w:tc>
          <w:tcPr>
            <w:tcW w:w="576" w:type="dxa"/>
          </w:tcPr>
          <w:p w14:paraId="047245DA" w14:textId="31787027" w:rsidR="008F334F" w:rsidRPr="00EA392F" w:rsidRDefault="00DD7861" w:rsidP="00C5702F">
            <w:pPr>
              <w:pStyle w:val="Compact"/>
            </w:pPr>
            <w:r>
              <w:t>39</w:t>
            </w:r>
          </w:p>
        </w:tc>
        <w:tc>
          <w:tcPr>
            <w:tcW w:w="720" w:type="dxa"/>
          </w:tcPr>
          <w:p w14:paraId="2EEE61F6" w14:textId="13B46617" w:rsidR="008F334F" w:rsidRPr="00EA392F" w:rsidRDefault="006F4D87" w:rsidP="00C5702F">
            <w:pPr>
              <w:pStyle w:val="Compact"/>
            </w:pPr>
            <w:r>
              <w:t>1.9</w:t>
            </w:r>
          </w:p>
        </w:tc>
        <w:tc>
          <w:tcPr>
            <w:tcW w:w="1296" w:type="dxa"/>
          </w:tcPr>
          <w:p w14:paraId="0A30E2D4" w14:textId="1AB05F11" w:rsidR="008F334F" w:rsidRPr="00EA392F" w:rsidRDefault="006F4D87" w:rsidP="00C5702F">
            <w:pPr>
              <w:pStyle w:val="Compact"/>
              <w:jc w:val="center"/>
            </w:pPr>
            <w:r>
              <w:t>1.2</w:t>
            </w:r>
            <w:r w:rsidR="008F334F" w:rsidRPr="00EA392F">
              <w:t>, </w:t>
            </w:r>
            <w:r>
              <w:t>3.0</w:t>
            </w:r>
          </w:p>
        </w:tc>
        <w:tc>
          <w:tcPr>
            <w:tcW w:w="288" w:type="dxa"/>
          </w:tcPr>
          <w:p w14:paraId="107A84EF" w14:textId="77777777" w:rsidR="008F334F" w:rsidRPr="00EA392F" w:rsidRDefault="008F334F" w:rsidP="00C5702F">
            <w:pPr>
              <w:pStyle w:val="Compact"/>
            </w:pPr>
          </w:p>
        </w:tc>
        <w:tc>
          <w:tcPr>
            <w:tcW w:w="576" w:type="dxa"/>
          </w:tcPr>
          <w:p w14:paraId="474A74DA" w14:textId="60B14E76" w:rsidR="008F334F" w:rsidRPr="00EA392F" w:rsidRDefault="006F4D87" w:rsidP="00C5702F">
            <w:pPr>
              <w:pStyle w:val="Compact"/>
            </w:pPr>
            <w:r>
              <w:t>5</w:t>
            </w:r>
            <w:r w:rsidR="00DD7861">
              <w:t>1</w:t>
            </w:r>
          </w:p>
        </w:tc>
        <w:tc>
          <w:tcPr>
            <w:tcW w:w="720" w:type="dxa"/>
          </w:tcPr>
          <w:p w14:paraId="0E71B999" w14:textId="402E40C0" w:rsidR="008F334F" w:rsidRPr="00EA392F" w:rsidRDefault="006F4D87" w:rsidP="00C5702F">
            <w:pPr>
              <w:pStyle w:val="Compact"/>
            </w:pPr>
            <w:r>
              <w:t>2.4</w:t>
            </w:r>
          </w:p>
        </w:tc>
        <w:tc>
          <w:tcPr>
            <w:tcW w:w="1440" w:type="dxa"/>
          </w:tcPr>
          <w:p w14:paraId="3BE9D35C" w14:textId="112FA21B" w:rsidR="008F334F" w:rsidRPr="00EA392F" w:rsidRDefault="006F4D87" w:rsidP="00C5702F">
            <w:pPr>
              <w:pStyle w:val="Compact"/>
              <w:jc w:val="center"/>
            </w:pPr>
            <w:r>
              <w:t>1.6</w:t>
            </w:r>
            <w:r w:rsidR="008F334F" w:rsidRPr="00EA392F">
              <w:t>, </w:t>
            </w:r>
            <w:r>
              <w:t>3.</w:t>
            </w:r>
            <w:r w:rsidR="00DD7861">
              <w:t>6</w:t>
            </w:r>
          </w:p>
        </w:tc>
      </w:tr>
      <w:tr w:rsidR="008F334F" w:rsidRPr="00F70126" w14:paraId="40F0F084" w14:textId="77777777" w:rsidTr="00C5702F">
        <w:trPr>
          <w:jc w:val="center"/>
        </w:trPr>
        <w:tc>
          <w:tcPr>
            <w:tcW w:w="2160" w:type="dxa"/>
            <w:tcBorders>
              <w:bottom w:val="single" w:sz="4" w:space="0" w:color="auto"/>
            </w:tcBorders>
          </w:tcPr>
          <w:p w14:paraId="01C0CD97" w14:textId="77777777" w:rsidR="008F334F" w:rsidRPr="00EA392F" w:rsidRDefault="008F334F" w:rsidP="00C5702F">
            <w:pPr>
              <w:pStyle w:val="Compact"/>
            </w:pPr>
            <w:r w:rsidRPr="00EA392F">
              <w:t>19 to 29</w:t>
            </w:r>
          </w:p>
        </w:tc>
        <w:tc>
          <w:tcPr>
            <w:tcW w:w="288" w:type="dxa"/>
            <w:tcBorders>
              <w:bottom w:val="single" w:sz="4" w:space="0" w:color="auto"/>
            </w:tcBorders>
          </w:tcPr>
          <w:p w14:paraId="5C9BDA98" w14:textId="77777777" w:rsidR="008F334F" w:rsidRPr="00EA392F" w:rsidRDefault="008F334F" w:rsidP="00C5702F">
            <w:pPr>
              <w:pStyle w:val="Compact"/>
            </w:pPr>
          </w:p>
        </w:tc>
        <w:tc>
          <w:tcPr>
            <w:tcW w:w="576" w:type="dxa"/>
            <w:tcBorders>
              <w:bottom w:val="single" w:sz="4" w:space="0" w:color="auto"/>
            </w:tcBorders>
          </w:tcPr>
          <w:p w14:paraId="621DD0A9" w14:textId="05D202F3" w:rsidR="008F334F" w:rsidRPr="00EA392F" w:rsidRDefault="008F334F" w:rsidP="00C5702F">
            <w:pPr>
              <w:pStyle w:val="Compact"/>
            </w:pPr>
            <w:r w:rsidRPr="00EA392F">
              <w:t>2</w:t>
            </w:r>
            <w:r w:rsidR="00DD7861">
              <w:t>8</w:t>
            </w:r>
          </w:p>
        </w:tc>
        <w:tc>
          <w:tcPr>
            <w:tcW w:w="720" w:type="dxa"/>
            <w:tcBorders>
              <w:bottom w:val="single" w:sz="4" w:space="0" w:color="auto"/>
            </w:tcBorders>
          </w:tcPr>
          <w:p w14:paraId="2CDAD344" w14:textId="639582CC" w:rsidR="008F334F" w:rsidRPr="00EA392F" w:rsidRDefault="006F4D87" w:rsidP="00C5702F">
            <w:pPr>
              <w:pStyle w:val="Compact"/>
            </w:pPr>
            <w:r>
              <w:t>1.</w:t>
            </w:r>
            <w:r w:rsidR="00DD7861">
              <w:t>6</w:t>
            </w:r>
          </w:p>
        </w:tc>
        <w:tc>
          <w:tcPr>
            <w:tcW w:w="1296" w:type="dxa"/>
            <w:tcBorders>
              <w:bottom w:val="single" w:sz="4" w:space="0" w:color="auto"/>
            </w:tcBorders>
          </w:tcPr>
          <w:p w14:paraId="61E79272" w14:textId="26EC9C98" w:rsidR="008F334F" w:rsidRPr="00EA392F" w:rsidRDefault="006F4D87" w:rsidP="00C5702F">
            <w:pPr>
              <w:pStyle w:val="Compact"/>
              <w:jc w:val="center"/>
            </w:pPr>
            <w:r>
              <w:t>0.9</w:t>
            </w:r>
            <w:r w:rsidR="008F334F" w:rsidRPr="00EA392F">
              <w:t>, </w:t>
            </w:r>
            <w:r>
              <w:t>2.</w:t>
            </w:r>
            <w:r w:rsidR="00DD7861">
              <w:t>6</w:t>
            </w:r>
          </w:p>
        </w:tc>
        <w:tc>
          <w:tcPr>
            <w:tcW w:w="288" w:type="dxa"/>
            <w:tcBorders>
              <w:bottom w:val="single" w:sz="4" w:space="0" w:color="auto"/>
            </w:tcBorders>
          </w:tcPr>
          <w:p w14:paraId="0BEA08D7" w14:textId="77777777" w:rsidR="008F334F" w:rsidRPr="00EA392F" w:rsidRDefault="008F334F" w:rsidP="00C5702F">
            <w:pPr>
              <w:pStyle w:val="Compact"/>
            </w:pPr>
          </w:p>
        </w:tc>
        <w:tc>
          <w:tcPr>
            <w:tcW w:w="576" w:type="dxa"/>
            <w:tcBorders>
              <w:bottom w:val="single" w:sz="4" w:space="0" w:color="auto"/>
            </w:tcBorders>
          </w:tcPr>
          <w:p w14:paraId="2C61E963" w14:textId="3CA7DA42" w:rsidR="008F334F" w:rsidRPr="00EA392F" w:rsidRDefault="00DD7861" w:rsidP="00C5702F">
            <w:pPr>
              <w:pStyle w:val="Compact"/>
            </w:pPr>
            <w:r>
              <w:t>40</w:t>
            </w:r>
          </w:p>
        </w:tc>
        <w:tc>
          <w:tcPr>
            <w:tcW w:w="720" w:type="dxa"/>
            <w:tcBorders>
              <w:bottom w:val="single" w:sz="4" w:space="0" w:color="auto"/>
            </w:tcBorders>
          </w:tcPr>
          <w:p w14:paraId="4343472B" w14:textId="01BAEA51" w:rsidR="008F334F" w:rsidRPr="00EA392F" w:rsidRDefault="006F4D87" w:rsidP="00C5702F">
            <w:pPr>
              <w:pStyle w:val="Compact"/>
            </w:pPr>
            <w:r>
              <w:t>2.</w:t>
            </w:r>
            <w:r w:rsidR="00DD7861">
              <w:t>2</w:t>
            </w:r>
          </w:p>
        </w:tc>
        <w:tc>
          <w:tcPr>
            <w:tcW w:w="1440" w:type="dxa"/>
            <w:tcBorders>
              <w:bottom w:val="single" w:sz="4" w:space="0" w:color="auto"/>
            </w:tcBorders>
          </w:tcPr>
          <w:p w14:paraId="070E0C0D" w14:textId="691AD509" w:rsidR="008F334F" w:rsidRPr="00EA392F" w:rsidRDefault="006F4D87" w:rsidP="00C5702F">
            <w:pPr>
              <w:pStyle w:val="Compact"/>
              <w:jc w:val="center"/>
            </w:pPr>
            <w:r>
              <w:t>1.3</w:t>
            </w:r>
            <w:r w:rsidR="008F334F" w:rsidRPr="00EA392F">
              <w:t>, </w:t>
            </w:r>
            <w:r>
              <w:t>3.4</w:t>
            </w:r>
          </w:p>
        </w:tc>
      </w:tr>
      <w:tr w:rsidR="008F334F" w:rsidRPr="00F70126" w14:paraId="0E492ED2" w14:textId="77777777" w:rsidTr="00C5702F">
        <w:trPr>
          <w:jc w:val="center"/>
        </w:trPr>
        <w:tc>
          <w:tcPr>
            <w:tcW w:w="8064" w:type="dxa"/>
            <w:gridSpan w:val="9"/>
            <w:tcBorders>
              <w:top w:val="single" w:sz="4" w:space="0" w:color="auto"/>
              <w:bottom w:val="single" w:sz="4" w:space="0" w:color="auto"/>
            </w:tcBorders>
          </w:tcPr>
          <w:p w14:paraId="7647CEB8" w14:textId="77777777" w:rsidR="008F334F" w:rsidRPr="00EA392F" w:rsidRDefault="008F334F" w:rsidP="00C5702F">
            <w:pPr>
              <w:pStyle w:val="Compact"/>
              <w:rPr>
                <w:sz w:val="22"/>
                <w:szCs w:val="22"/>
              </w:rPr>
            </w:pPr>
            <w:r w:rsidRPr="00EA392F">
              <w:rPr>
                <w:sz w:val="22"/>
                <w:szCs w:val="22"/>
              </w:rPr>
              <w:t>Abbreviations: CI, confidence interval; HR, hazard ratio</w:t>
            </w:r>
          </w:p>
          <w:p w14:paraId="3BD24FB9" w14:textId="71F97D0D" w:rsidR="008F334F" w:rsidRPr="00EA392F" w:rsidRDefault="008F334F" w:rsidP="00C5702F">
            <w:pPr>
              <w:pStyle w:val="Compact"/>
              <w:rPr>
                <w:sz w:val="22"/>
                <w:szCs w:val="22"/>
              </w:rPr>
            </w:pPr>
            <w:r w:rsidRPr="00EA392F">
              <w:rPr>
                <w:sz w:val="22"/>
                <w:szCs w:val="22"/>
              </w:rPr>
              <w:t>Notes: Estimates were adjusted for race, plant, and calendar year of worker exit. Risk sets were indexed by time since worker exit.</w:t>
            </w:r>
            <w:del w:id="213" w:author="Kevin Chen" w:date="2020-05-27T11:04:00Z">
              <w:r w:rsidR="00BF2881" w:rsidDel="00BF2881">
                <w:rPr>
                  <w:sz w:val="22"/>
                  <w:szCs w:val="22"/>
                </w:rPr>
                <w:delText xml:space="preserve"> </w:delText>
              </w:r>
              <w:r w:rsidR="00BF2881" w:rsidRPr="00EA392F" w:rsidDel="00BF2881">
                <w:rPr>
                  <w:sz w:val="22"/>
                  <w:szCs w:val="22"/>
                </w:rPr>
                <w:delText>Women and those with unknown date of worker exit were excluded from this analysis.</w:delText>
              </w:r>
            </w:del>
          </w:p>
        </w:tc>
      </w:tr>
    </w:tbl>
    <w:p w14:paraId="34A13817" w14:textId="77777777" w:rsidR="008F334F" w:rsidRDefault="008F334F" w:rsidP="00461BBC">
      <w:pPr>
        <w:pStyle w:val="BodyText2"/>
        <w:ind w:firstLine="720"/>
      </w:pPr>
    </w:p>
    <w:p w14:paraId="3781B3FC" w14:textId="74875AD1" w:rsidR="00B32DBF" w:rsidRPr="00F70126" w:rsidRDefault="00B32DBF" w:rsidP="00461BBC">
      <w:pPr>
        <w:pStyle w:val="BodyText2"/>
        <w:ind w:firstLine="720"/>
      </w:pPr>
      <w:r w:rsidRPr="00F70126">
        <w:t>When a penalized spline function of age at worker exit was substituted for the categorical variable</w:t>
      </w:r>
      <w:r w:rsidR="00180B84" w:rsidRPr="00F70126">
        <w:t xml:space="preserve"> in the Cox models</w:t>
      </w:r>
      <w:r w:rsidRPr="00F70126">
        <w:t>, the HR</w:t>
      </w:r>
      <w:r w:rsidR="00B76367" w:rsidRPr="00F70126">
        <w:t>s</w:t>
      </w:r>
      <w:r w:rsidRPr="00F70126">
        <w:t xml:space="preserve"> for both suicide and the combined outcome </w:t>
      </w:r>
      <w:r w:rsidR="00180B84" w:rsidRPr="00F70126">
        <w:t>were highest for those who left work in their mid-30s (</w:t>
      </w:r>
      <w:proofErr w:type="spellStart"/>
      <w:r w:rsidR="00180B84" w:rsidRPr="00F70126">
        <w:t>eFig</w:t>
      </w:r>
      <w:r w:rsidR="0091373E" w:rsidRPr="00F70126">
        <w:t>ure</w:t>
      </w:r>
      <w:proofErr w:type="spellEnd"/>
      <w:r w:rsidR="00180B84" w:rsidRPr="00F70126">
        <w:t xml:space="preserve"> </w:t>
      </w:r>
      <w:ins w:id="214" w:author="Ellen Eisen [2]" w:date="2020-05-14T16:15:00Z">
        <w:r w:rsidR="00281EDD">
          <w:t>3</w:t>
        </w:r>
      </w:ins>
      <w:del w:id="215" w:author="Ellen Eisen [2]" w:date="2020-05-14T16:15:00Z">
        <w:r w:rsidR="005F4628" w:rsidRPr="00F70126" w:rsidDel="00281EDD">
          <w:delText>4</w:delText>
        </w:r>
      </w:del>
      <w:r w:rsidR="00180B84" w:rsidRPr="00F70126">
        <w:t xml:space="preserve">). The maximum HR was almost 2-fold for suicide and </w:t>
      </w:r>
      <w:r w:rsidR="00E7308A" w:rsidRPr="00F70126">
        <w:t>2.5-</w:t>
      </w:r>
      <w:r w:rsidR="00180B84" w:rsidRPr="00F70126">
        <w:t xml:space="preserve">fold for overdose combined with suicide, relative to those who left work after age 55. </w:t>
      </w:r>
      <w:r w:rsidR="00B76367" w:rsidRPr="00F70126">
        <w:t>The</w:t>
      </w:r>
      <w:r w:rsidR="00180B84" w:rsidRPr="00F70126">
        <w:t xml:space="preserve"> HRs</w:t>
      </w:r>
      <w:r w:rsidRPr="00F70126">
        <w:t xml:space="preserve"> </w:t>
      </w:r>
      <w:r w:rsidR="00180B84" w:rsidRPr="00F70126">
        <w:t xml:space="preserve">decline </w:t>
      </w:r>
      <w:r w:rsidR="00751701" w:rsidRPr="00F70126">
        <w:t>as age at</w:t>
      </w:r>
      <w:r w:rsidR="00180B84" w:rsidRPr="00F70126">
        <w:t xml:space="preserve"> worker exit</w:t>
      </w:r>
      <w:r w:rsidR="00751701" w:rsidRPr="00F70126">
        <w:t xml:space="preserve"> increases from mid-30s to 55</w:t>
      </w:r>
      <w:r w:rsidR="00180B84" w:rsidRPr="00F70126">
        <w:t xml:space="preserve"> but </w:t>
      </w:r>
      <w:r w:rsidRPr="00F70126">
        <w:t xml:space="preserve">remain </w:t>
      </w:r>
      <w:r w:rsidR="00E7308A" w:rsidRPr="00F70126">
        <w:t xml:space="preserve">slightly </w:t>
      </w:r>
      <w:r w:rsidRPr="00F70126">
        <w:t>elevated relative to the risk at retirement age.</w:t>
      </w:r>
      <w:r w:rsidR="00E261F4">
        <w:t xml:space="preserve"> </w:t>
      </w:r>
    </w:p>
    <w:p w14:paraId="6F06EC2A" w14:textId="3FD8435E" w:rsidR="00907F96" w:rsidRPr="00F70126" w:rsidRDefault="00F54772" w:rsidP="00461BBC">
      <w:pPr>
        <w:pStyle w:val="BodyText2"/>
        <w:ind w:firstLine="720"/>
      </w:pPr>
      <w:r w:rsidRPr="00F70126">
        <w:lastRenderedPageBreak/>
        <w:t xml:space="preserve">Among the </w:t>
      </w:r>
      <w:r w:rsidR="00B97C9A">
        <w:t>9,251</w:t>
      </w:r>
      <w:r w:rsidRPr="00F70126">
        <w:t xml:space="preserve"> men still at work </w:t>
      </w:r>
      <w:r w:rsidR="00B97C9A">
        <w:t xml:space="preserve">on December </w:t>
      </w:r>
      <w:proofErr w:type="gramStart"/>
      <w:r w:rsidR="00B97C9A">
        <w:t>31</w:t>
      </w:r>
      <w:proofErr w:type="gramEnd"/>
      <w:r w:rsidR="00B97C9A">
        <w:t xml:space="preserve"> 1994, there were</w:t>
      </w:r>
      <w:r w:rsidRPr="00F70126">
        <w:t xml:space="preserve"> </w:t>
      </w:r>
      <w:r w:rsidR="009F0287">
        <w:t>54</w:t>
      </w:r>
      <w:r w:rsidR="009F0287" w:rsidRPr="00F70126">
        <w:t xml:space="preserve"> </w:t>
      </w:r>
      <w:r w:rsidRPr="00F70126">
        <w:t xml:space="preserve">additional cases, </w:t>
      </w:r>
      <w:r w:rsidR="009F0287">
        <w:t>31</w:t>
      </w:r>
      <w:r w:rsidR="009F0287" w:rsidRPr="00F70126">
        <w:t xml:space="preserve"> </w:t>
      </w:r>
      <w:r w:rsidR="00B97C9A">
        <w:t>suicides and</w:t>
      </w:r>
      <w:r w:rsidRPr="00F70126">
        <w:t xml:space="preserve"> </w:t>
      </w:r>
      <w:r w:rsidR="009F0287">
        <w:t>23</w:t>
      </w:r>
      <w:r w:rsidR="009F0287" w:rsidRPr="00F70126">
        <w:t xml:space="preserve"> </w:t>
      </w:r>
      <w:r w:rsidRPr="00F70126">
        <w:t>fatal overdoses</w:t>
      </w:r>
      <w:r w:rsidR="000E6637" w:rsidRPr="00F70126">
        <w:t>.</w:t>
      </w:r>
      <w:r w:rsidRPr="00F70126">
        <w:t xml:space="preserve"> </w:t>
      </w:r>
      <w:del w:id="216" w:author="Ellen Eisen [2]" w:date="2020-05-14T16:22:00Z">
        <w:r w:rsidR="00282C03" w:rsidRPr="00F70126" w:rsidDel="00281EDD">
          <w:delText>T</w:delText>
        </w:r>
        <w:r w:rsidRPr="00F70126" w:rsidDel="00281EDD">
          <w:delText xml:space="preserve">he distribution of </w:delText>
        </w:r>
        <w:r w:rsidR="00282C03" w:rsidRPr="00F70126" w:rsidDel="00281EDD">
          <w:delText xml:space="preserve">the date of death </w:delText>
        </w:r>
        <w:r w:rsidRPr="00F70126" w:rsidDel="00281EDD">
          <w:delText>relative to date of worker exit</w:delText>
        </w:r>
        <w:r w:rsidR="000E6637" w:rsidRPr="00F70126" w:rsidDel="00281EDD">
          <w:delText xml:space="preserve"> (eFigure</w:delText>
        </w:r>
        <w:r w:rsidR="005F4628" w:rsidRPr="00F70126" w:rsidDel="00281EDD">
          <w:delText xml:space="preserve"> </w:delText>
        </w:r>
      </w:del>
      <w:del w:id="217" w:author="Ellen Eisen [2]" w:date="2020-05-14T16:16:00Z">
        <w:r w:rsidR="005F4628" w:rsidRPr="00F70126" w:rsidDel="00281EDD">
          <w:delText>3</w:delText>
        </w:r>
      </w:del>
      <w:del w:id="218" w:author="Ellen Eisen [2]" w:date="2020-05-14T16:22:00Z">
        <w:r w:rsidR="000E6637" w:rsidRPr="00F70126" w:rsidDel="00281EDD">
          <w:delText>)</w:delText>
        </w:r>
        <w:r w:rsidRPr="00F70126" w:rsidDel="00281EDD">
          <w:delText xml:space="preserve"> </w:delText>
        </w:r>
        <w:r w:rsidR="00282C03" w:rsidRPr="00F70126" w:rsidDel="00281EDD">
          <w:delText xml:space="preserve">indicates that </w:delText>
        </w:r>
        <w:r w:rsidRPr="00F70126" w:rsidDel="00281EDD">
          <w:delText xml:space="preserve">. </w:delText>
        </w:r>
      </w:del>
      <w:r w:rsidR="00494D0A" w:rsidRPr="00F70126">
        <w:t xml:space="preserve">Although we do not know </w:t>
      </w:r>
      <w:ins w:id="219" w:author="Ellen Eisen [2]" w:date="2020-05-11T16:03:00Z">
        <w:r w:rsidR="008D780E">
          <w:t xml:space="preserve">exactly </w:t>
        </w:r>
      </w:ins>
      <w:r w:rsidR="00494D0A" w:rsidRPr="00F70126">
        <w:t xml:space="preserve">when </w:t>
      </w:r>
      <w:ins w:id="220" w:author="Ellen Eisen [2]" w:date="2020-05-11T15:29:00Z">
        <w:r w:rsidR="00E261F4">
          <w:t xml:space="preserve">those cases </w:t>
        </w:r>
      </w:ins>
      <w:ins w:id="221" w:author="Ellen Eisen [2]" w:date="2020-05-11T16:03:00Z">
        <w:r w:rsidR="008D780E">
          <w:t xml:space="preserve">with incomplete work records </w:t>
        </w:r>
      </w:ins>
      <w:r w:rsidR="00494D0A" w:rsidRPr="00F70126">
        <w:t xml:space="preserve">left work, </w:t>
      </w:r>
      <w:r w:rsidRPr="00F70126">
        <w:t xml:space="preserve">almost all the overdoses </w:t>
      </w:r>
      <w:r w:rsidR="00417E81" w:rsidRPr="00F70126">
        <w:t xml:space="preserve">occurred </w:t>
      </w:r>
      <w:r w:rsidR="009E405C" w:rsidRPr="00F70126">
        <w:t xml:space="preserve">in </w:t>
      </w:r>
      <w:r w:rsidRPr="00F70126">
        <w:t xml:space="preserve">Plant 2 during </w:t>
      </w:r>
      <w:r w:rsidR="009E405C" w:rsidRPr="00F70126">
        <w:t xml:space="preserve">the years leading up to the closing of </w:t>
      </w:r>
      <w:r w:rsidRPr="00F70126">
        <w:t xml:space="preserve">that plant </w:t>
      </w:r>
      <w:r w:rsidR="009E405C" w:rsidRPr="00F70126">
        <w:t>in 2010.</w:t>
      </w:r>
    </w:p>
    <w:p w14:paraId="6E01DDE2" w14:textId="0AB87A6F" w:rsidR="00F25E4B" w:rsidRPr="00F70126" w:rsidRDefault="0048231A" w:rsidP="00932C98">
      <w:pPr>
        <w:pStyle w:val="Heading1"/>
        <w:rPr>
          <w:rFonts w:cs="Arial"/>
        </w:rPr>
      </w:pPr>
      <w:r w:rsidRPr="00F70126">
        <w:rPr>
          <w:rFonts w:cs="Arial"/>
        </w:rPr>
        <w:t>DISCUSSION</w:t>
      </w:r>
    </w:p>
    <w:p w14:paraId="54C83BC5" w14:textId="077C32C0" w:rsidR="00010C9B" w:rsidRPr="00F70126" w:rsidRDefault="005F4628" w:rsidP="00461BBC">
      <w:pPr>
        <w:pStyle w:val="BodyText2"/>
        <w:ind w:firstLine="720"/>
      </w:pPr>
      <w:bookmarkStart w:id="222" w:name="_Hlk32483832"/>
      <w:r w:rsidRPr="00F70126">
        <w:t xml:space="preserve">This study </w:t>
      </w:r>
      <w:r w:rsidR="00C7180C" w:rsidRPr="00F70126">
        <w:t xml:space="preserve">used </w:t>
      </w:r>
      <w:r w:rsidR="00FF2AE5" w:rsidRPr="00F70126">
        <w:t>data from</w:t>
      </w:r>
      <w:r w:rsidR="009B4AA7" w:rsidRPr="00F70126">
        <w:t xml:space="preserve"> </w:t>
      </w:r>
      <w:r w:rsidR="00EB19EA" w:rsidRPr="00F70126">
        <w:t xml:space="preserve">an </w:t>
      </w:r>
      <w:r w:rsidR="009B4AA7" w:rsidRPr="00F70126">
        <w:t xml:space="preserve">existing cohort study </w:t>
      </w:r>
      <w:r w:rsidR="00FF2AE5" w:rsidRPr="00F70126">
        <w:t xml:space="preserve">initially designed </w:t>
      </w:r>
      <w:r w:rsidR="00EB19EA" w:rsidRPr="00F70126">
        <w:t xml:space="preserve">to </w:t>
      </w:r>
      <w:r w:rsidR="00FF2AE5" w:rsidRPr="00F70126">
        <w:t>assess</w:t>
      </w:r>
      <w:r w:rsidR="008B431A" w:rsidRPr="00F70126">
        <w:t xml:space="preserve"> </w:t>
      </w:r>
      <w:r w:rsidR="009B4AA7" w:rsidRPr="00F70126">
        <w:t>the health effects of occupational exposures</w:t>
      </w:r>
      <w:bookmarkEnd w:id="222"/>
      <w:r w:rsidR="00C7180C" w:rsidRPr="00F70126">
        <w:t xml:space="preserve"> to examine the implications of leaving work for risk of death by</w:t>
      </w:r>
      <w:r w:rsidR="00EB19EA" w:rsidRPr="00F70126">
        <w:t xml:space="preserve"> suicide and overdose</w:t>
      </w:r>
      <w:r w:rsidR="007F4D50" w:rsidRPr="00F70126">
        <w:t xml:space="preserve">. </w:t>
      </w:r>
      <w:r w:rsidR="00315A23" w:rsidRPr="00F70126">
        <w:t xml:space="preserve">Our results suggest that </w:t>
      </w:r>
      <w:r w:rsidR="0028726B" w:rsidRPr="00F70126">
        <w:t xml:space="preserve">leaving </w:t>
      </w:r>
      <w:r w:rsidR="000F553A" w:rsidRPr="00F70126">
        <w:t xml:space="preserve">work </w:t>
      </w:r>
      <w:r w:rsidR="000903DC" w:rsidRPr="00F70126">
        <w:t xml:space="preserve">prior to retirement </w:t>
      </w:r>
      <w:r w:rsidR="000F553A" w:rsidRPr="00F70126">
        <w:t xml:space="preserve">age </w:t>
      </w:r>
      <w:r w:rsidR="00315A23" w:rsidRPr="00F70126">
        <w:t xml:space="preserve">was associated with increased risk </w:t>
      </w:r>
      <w:r w:rsidR="008B2D63" w:rsidRPr="00F70126">
        <w:t xml:space="preserve">even when follow-up was restricted to </w:t>
      </w:r>
      <w:r w:rsidR="00315A23" w:rsidRPr="00F70126">
        <w:t xml:space="preserve">five years </w:t>
      </w:r>
      <w:r w:rsidR="008B2D63" w:rsidRPr="00F70126">
        <w:t xml:space="preserve">after </w:t>
      </w:r>
      <w:r w:rsidR="00315A23" w:rsidRPr="00F70126">
        <w:t>work</w:t>
      </w:r>
      <w:r w:rsidR="0028726B" w:rsidRPr="00F70126">
        <w:t>er exit</w:t>
      </w:r>
      <w:r w:rsidR="00315A23" w:rsidRPr="00F70126">
        <w:t xml:space="preserve">. Few </w:t>
      </w:r>
      <w:r w:rsidR="00C7180C" w:rsidRPr="00F70126">
        <w:t xml:space="preserve">deaths by suicide or overdose </w:t>
      </w:r>
      <w:r w:rsidR="00315A23" w:rsidRPr="00F70126">
        <w:t xml:space="preserve">occurred </w:t>
      </w:r>
      <w:r w:rsidR="00C7180C" w:rsidRPr="00F70126">
        <w:t>while workers were still employed,</w:t>
      </w:r>
      <w:r w:rsidR="00315A23" w:rsidRPr="00F70126">
        <w:t xml:space="preserve"> and most occurred among those who left </w:t>
      </w:r>
      <w:r w:rsidR="00C7180C" w:rsidRPr="00F70126">
        <w:t xml:space="preserve">work </w:t>
      </w:r>
      <w:r w:rsidR="00315A23" w:rsidRPr="00F70126">
        <w:t xml:space="preserve">before age 55. </w:t>
      </w:r>
      <w:bookmarkStart w:id="223" w:name="_Hlk30682628"/>
      <w:r w:rsidR="00315A23" w:rsidRPr="00F70126">
        <w:t>The</w:t>
      </w:r>
      <w:r w:rsidR="003363A7" w:rsidRPr="00F70126">
        <w:t>se</w:t>
      </w:r>
      <w:r w:rsidR="00315A23" w:rsidRPr="00F70126">
        <w:t xml:space="preserve"> </w:t>
      </w:r>
      <w:r w:rsidR="003363A7" w:rsidRPr="00F70126">
        <w:t>results are</w:t>
      </w:r>
      <w:r w:rsidR="00315A23" w:rsidRPr="00F70126">
        <w:t xml:space="preserve"> consistent with </w:t>
      </w:r>
      <w:r w:rsidR="00D87E86" w:rsidRPr="00F70126">
        <w:t xml:space="preserve">sociological </w:t>
      </w:r>
      <w:r w:rsidR="00315A23" w:rsidRPr="00F70126">
        <w:t xml:space="preserve">studies of the health consequences of </w:t>
      </w:r>
      <w:r w:rsidR="00485D51" w:rsidRPr="00F70126">
        <w:t>worker exi</w:t>
      </w:r>
      <w:r w:rsidR="000903DC" w:rsidRPr="00F70126">
        <w:t>t.</w:t>
      </w:r>
      <w:r w:rsidR="000F3DEA" w:rsidRPr="00F70126">
        <w:fldChar w:fldCharType="begin" w:fldLock="1"/>
      </w:r>
      <w:r w:rsidR="008B7037">
        <w:instrText>ADDIN CSL_CITATION {"citationItems":[{"id":"ITEM-1","itemData":{"author":[{"dropping-particle":"","family":"Burgard","given":"SA","non-dropping-particle":"","parse-names":false,"suffix":""},{"dropping-particle":"","family":"Brand","given":"JE","non-dropping-particle":"","parse-names":false,"suffix":""},{"dropping-particle":"","family":"House","given":"JS","non-dropping-particle":"","parse-names":false,"suffix":""}],"container-title":"J Health and Social Behavior","id":"ITEM-1","issued":{"date-parts":[["2007"]]},"page":"369-84.","title":"Toward a better estimation of the effect of job loss on health","type":"article-journal","volume":"48"},"uris":["http://www.mendeley.com/documents/?uuid=bbd1d618-310b-4785-a36e-69be8baab1f0","http://www.mendeley.com/documents/?uuid=6f5e0aeb-f7df-4a62-98a9-5233939f2261"]},{"id":"ITEM-2","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Sociology","id":"ITEM-2","issued":{"date-parts":[["2015"]]},"page":"359-75","title":"The Far-Reaching Impact of Job Loss and Unemployment","type":"article-journal","volume":"41"},"uris":["http://www.mendeley.com/documents/?uuid=b3df42dc-bdc6-4aab-9da4-af523e1a9710","http://www.mendeley.com/documents/?uuid=68829e36-3904-4489-9cc1-0b269a471b3c"]},{"id":"ITEM-3","itemData":{"author":[{"dropping-particle":"","family":"Classen","given":"TJ","non-dropping-particle":"","parse-names":false,"suffix":""},{"dropping-particle":"","family":"Dunn","given":"RA","non-dropping-particle":"","parse-names":false,"suffix":""}],"container-title":"Health Economics","id":"ITEM-3","issued":{"date-parts":[["2012"]]},"page":"338-350","title":"The Effect of Job Loss and Unemployment Duration on Suicide Risk in the US: A new look using mass-layoffs and unemployment duration","type":"article-journal","volume":"21"},"uris":["http://www.mendeley.com/documents/?uuid=cf6ca803-b880-46a2-81a6-5651d103bcde","http://www.mendeley.com/documents/?uuid=ae24d699-7305-49b4-91eb-7b5cc2514704"]}],"mendeley":{"formattedCitation":"[28–30]","plainTextFormattedCitation":"[28–30]","previouslyFormattedCitation":"[28–30]"},"properties":{"noteIndex":0},"schema":"https://github.com/citation-style-language/schema/raw/master/csl-citation.json"}</w:instrText>
      </w:r>
      <w:r w:rsidR="000F3DEA" w:rsidRPr="00F70126">
        <w:fldChar w:fldCharType="separate"/>
      </w:r>
      <w:r w:rsidR="008B7037" w:rsidRPr="008B7037">
        <w:rPr>
          <w:noProof/>
        </w:rPr>
        <w:t>[28–30]</w:t>
      </w:r>
      <w:r w:rsidR="000F3DEA" w:rsidRPr="00F70126">
        <w:fldChar w:fldCharType="end"/>
      </w:r>
      <w:r w:rsidR="00315A23" w:rsidRPr="00F70126">
        <w:t xml:space="preserve"> </w:t>
      </w:r>
      <w:r w:rsidR="00D82372" w:rsidRPr="00F70126">
        <w:t>Although we have no data on subsequent employment</w:t>
      </w:r>
      <w:r w:rsidR="000B533B" w:rsidRPr="00F70126">
        <w:t>,</w:t>
      </w:r>
      <w:r w:rsidR="00315A23" w:rsidRPr="00F70126">
        <w:t xml:space="preserve"> </w:t>
      </w:r>
      <w:r w:rsidR="0028726B" w:rsidRPr="00F70126">
        <w:t xml:space="preserve">the </w:t>
      </w:r>
      <w:r w:rsidR="00315A23" w:rsidRPr="00F70126">
        <w:t xml:space="preserve">literature suggests that rehire may mitigate the adverse impacts, </w:t>
      </w:r>
      <w:r w:rsidR="008B2D63" w:rsidRPr="00F70126">
        <w:t xml:space="preserve">but </w:t>
      </w:r>
      <w:r w:rsidR="00315A23" w:rsidRPr="00F70126">
        <w:t>does not eliminate the distress.</w:t>
      </w:r>
      <w:r w:rsidR="004067D0" w:rsidRPr="00F70126">
        <w:fldChar w:fldCharType="begin" w:fldLock="1"/>
      </w:r>
      <w:r w:rsidR="008B7037">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68829e36-3904-4489-9cc1-0b269a471b3c","http://www.mendeley.com/documents/?uuid=b3df42dc-bdc6-4aab-9da4-af523e1a9710"]}],"mendeley":{"formattedCitation":"[29]","plainTextFormattedCitation":"[29]","previouslyFormattedCitation":"[29]"},"properties":{"noteIndex":0},"schema":"https://github.com/citation-style-language/schema/raw/master/csl-citation.json"}</w:instrText>
      </w:r>
      <w:r w:rsidR="004067D0" w:rsidRPr="00F70126">
        <w:fldChar w:fldCharType="separate"/>
      </w:r>
      <w:r w:rsidR="008B7037" w:rsidRPr="008B7037">
        <w:rPr>
          <w:noProof/>
        </w:rPr>
        <w:t>[29]</w:t>
      </w:r>
      <w:r w:rsidR="004067D0" w:rsidRPr="00F70126">
        <w:fldChar w:fldCharType="end"/>
      </w:r>
    </w:p>
    <w:p w14:paraId="28AB37EE" w14:textId="0F24A5FA" w:rsidR="003363A7" w:rsidRPr="00F70126" w:rsidRDefault="003363A7" w:rsidP="00461BBC">
      <w:pPr>
        <w:pStyle w:val="BodyText2"/>
        <w:ind w:firstLine="720"/>
        <w:rPr>
          <w:lang w:eastAsia="ja-JP"/>
        </w:rPr>
      </w:pPr>
      <w:r w:rsidRPr="00F70126">
        <w:t xml:space="preserve">These findings are </w:t>
      </w:r>
      <w:r w:rsidR="00C16C2D" w:rsidRPr="00F70126">
        <w:t>also consistent</w:t>
      </w:r>
      <w:r w:rsidRPr="00F70126">
        <w:t xml:space="preserve"> with</w:t>
      </w:r>
      <w:r w:rsidR="00C16C2D" w:rsidRPr="00F70126">
        <w:t xml:space="preserve"> </w:t>
      </w:r>
      <w:del w:id="224" w:author="Ellen Eisen [2]" w:date="2020-05-13T15:25:00Z">
        <w:r w:rsidR="00C16C2D" w:rsidRPr="00F70126" w:rsidDel="00C8468A">
          <w:delText>findings from</w:delText>
        </w:r>
        <w:r w:rsidRPr="00F70126" w:rsidDel="00C8468A">
          <w:delText xml:space="preserve"> </w:delText>
        </w:r>
      </w:del>
      <w:r w:rsidRPr="00F70126">
        <w:t>recent studies</w:t>
      </w:r>
      <w:r w:rsidR="00AC5891" w:rsidRPr="00F70126">
        <w:t xml:space="preserve"> linking conditions of employment with </w:t>
      </w:r>
      <w:r w:rsidR="00384EFE" w:rsidRPr="00F70126">
        <w:t xml:space="preserve">mental health, </w:t>
      </w:r>
      <w:r w:rsidR="00AC5891" w:rsidRPr="00F70126">
        <w:t>suicide</w:t>
      </w:r>
      <w:r w:rsidR="00384EFE" w:rsidRPr="00F70126">
        <w:t>,</w:t>
      </w:r>
      <w:r w:rsidR="00AC5891" w:rsidRPr="00F70126">
        <w:t xml:space="preserve"> </w:t>
      </w:r>
      <w:r w:rsidR="005F4628" w:rsidRPr="00F70126">
        <w:t xml:space="preserve">and </w:t>
      </w:r>
      <w:r w:rsidR="00AC5891" w:rsidRPr="00F70126">
        <w:t>overdose mortality</w:t>
      </w:r>
      <w:r w:rsidR="00EB19EA" w:rsidRPr="00F70126">
        <w:t>.</w:t>
      </w:r>
      <w:r w:rsidRPr="00F70126">
        <w:t xml:space="preserve"> </w:t>
      </w:r>
      <w:r w:rsidR="00384EFE" w:rsidRPr="00F70126">
        <w:t>We reported effects of layoffs on mental healthcare utilization and injury risk among workers at 30 US plants using a difference-in-differences approach.</w:t>
      </w:r>
      <w:r w:rsidR="00384EFE" w:rsidRPr="00F70126">
        <w:fldChar w:fldCharType="begin" w:fldLock="1"/>
      </w:r>
      <w:r w:rsidR="008B7037">
        <w:instrText>ADDIN CSL_CITATION {"citationItems":[{"id":"ITEM-1","itemData":{"DOI":"10.1136/jech-2018-211774","ISSN":"14702738","abstract":"Background Relatively few studies have examined the effects of layoffs on remaining workers, although the effects of layoffs and downsizing events may extend beyond those employees who lose their jobs. Methods We examined the effects of layoffs on mental healthcare utilisation and injury risk among workers at 30 US plants between 2003 and 2013. We defined layoffs as reductions in the hourly workforce of 20% or more at each plant. Using a difference-in-differences approach, we compared the change in outcomes during layoffs versus the same 3-month period 1 year previously, accounting for secular trends with control plants. Results Our study population included 15 502 workers and 7 layoff events between 2003 and 2013. Layoffs were associated with only minor decreases in injuries (-0.006, 95% CI -0.013 to 0.001). The probability of outpatient visits related to mental health increased by 1% during layoffs (0.010, 95% CI 0.003 to 0.017), and the probability of mental health-related prescriptions increased by 1.4% (0.014, 95% CI -0.0006 to 0.027). Among women, the increase in outpatient visits was more pronounced (0.017, 95% CI 0.003 to 0.031). Increased prescription utilisation appeared attributable primarily to opioid use (0.016, 95% CI 0.005 to 0.027). Conclusion Our results indicate an association between layoffs and remaining workers' mental health and safety, although changes mental healthcare utilisation may reflect both changes in underlying mental health and changes in care-seeking. Future research on concordance of service utilisation and underlying health may yield valuable insight into the experiences employed workers in the wake of layoffs.","author":[{"dropping-particle":"","family":"Elser","given":"Holly","non-dropping-particle":"","parse-names":false,"suffix":""},{"dropping-particle":"","family":"Ben-Michael","given":"Eli","non-dropping-particle":"","parse-names":false,"suffix":""},{"dropping-particle":"","family":"Rehkopf","given":"David","non-dropping-particle":"","parse-names":false,"suffix":""},{"dropping-particle":"","family":"Modrek","given":"Sepideh","non-dropping-particle":"","parse-names":false,"suffix":""},{"dropping-particle":"","family":"Eisen","given":"Ellen A.","non-dropping-particle":"","parse-names":false,"suffix":""},{"dropping-particle":"","family":"Cullen","given":"Mark R.","non-dropping-particle":"","parse-names":false,"suffix":""}],"container-title":"Journal of Epidemiology and Community Health","id":"ITEM-1","issue":"12","issued":{"date-parts":[["2019"]]},"page":"1094-1100","title":"Layoffs and the mental health and safety of remaining workers: A difference-in-differences analysis of the US aluminium industry","type":"article-journal","volume":"73"},"uris":["http://www.mendeley.com/documents/?uuid=838ad4cb-3082-4f13-9dc7-a54da8c7ce3b","http://www.mendeley.com/documents/?uuid=8db8e506-3b8b-4b0d-9f2d-95eeb88d5e52"]}],"mendeley":{"formattedCitation":"[31]","plainTextFormattedCitation":"[31]","previouslyFormattedCitation":"[31]"},"properties":{"noteIndex":0},"schema":"https://github.com/citation-style-language/schema/raw/master/csl-citation.json"}</w:instrText>
      </w:r>
      <w:r w:rsidR="00384EFE" w:rsidRPr="00F70126">
        <w:fldChar w:fldCharType="separate"/>
      </w:r>
      <w:r w:rsidR="008B7037" w:rsidRPr="008B7037">
        <w:rPr>
          <w:noProof/>
        </w:rPr>
        <w:t>[31]</w:t>
      </w:r>
      <w:r w:rsidR="00384EFE" w:rsidRPr="00F70126">
        <w:fldChar w:fldCharType="end"/>
      </w:r>
      <w:r w:rsidR="00384EFE" w:rsidRPr="00F70126">
        <w:t xml:space="preserve"> </w:t>
      </w:r>
      <w:r w:rsidR="00DA169B" w:rsidRPr="00F70126">
        <w:t>In that study, t</w:t>
      </w:r>
      <w:r w:rsidR="00384EFE" w:rsidRPr="00F70126">
        <w:t xml:space="preserve">he </w:t>
      </w:r>
      <w:r w:rsidR="00DA169B" w:rsidRPr="00F70126">
        <w:t xml:space="preserve">increase in the </w:t>
      </w:r>
      <w:r w:rsidR="00384EFE" w:rsidRPr="00F70126">
        <w:t>probability of mental health-related prescriptions appeared attributable primarily to opioid use</w:t>
      </w:r>
      <w:r w:rsidR="00DA169B" w:rsidRPr="00F70126">
        <w:t>. In an ecologic study l</w:t>
      </w:r>
      <w:r w:rsidRPr="00F70126">
        <w:t xml:space="preserve">everaging variation in state economic policies over time, a quasi-experimental design </w:t>
      </w:r>
      <w:r w:rsidR="00EB19EA" w:rsidRPr="00F70126">
        <w:t xml:space="preserve">was used </w:t>
      </w:r>
      <w:r w:rsidRPr="00F70126">
        <w:t xml:space="preserve">to examine the impact of minimum wage and earned income tax credit policies on deaths of despair. Causal models suggest that </w:t>
      </w:r>
      <w:r w:rsidRPr="00F70126">
        <w:lastRenderedPageBreak/>
        <w:t>increasing both by 10% would have prevented 1230 suicides annually, but ha</w:t>
      </w:r>
      <w:ins w:id="225" w:author="Ellen Eisen" w:date="2020-05-26T12:19:00Z">
        <w:r w:rsidR="00455CEE">
          <w:t>ve</w:t>
        </w:r>
      </w:ins>
      <w:del w:id="226" w:author="Ellen Eisen" w:date="2020-05-26T12:19:00Z">
        <w:r w:rsidRPr="00F70126" w:rsidDel="00455CEE">
          <w:delText>d</w:delText>
        </w:r>
      </w:del>
      <w:r w:rsidRPr="00F70126">
        <w:t xml:space="preserve"> no impact on drug overdoses.</w:t>
      </w:r>
      <w:r w:rsidRPr="00F70126">
        <w:fldChar w:fldCharType="begin" w:fldLock="1"/>
      </w:r>
      <w:r w:rsidR="008B7037">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http://www.mendeley.com/documents/?uuid=c1e1ef2d-99ad-4046-bdca-67d5bc4bbb41"]}],"mendeley":{"formattedCitation":"[32]","plainTextFormattedCitation":"[32]","previouslyFormattedCitation":"[32]"},"properties":{"noteIndex":0},"schema":"https://github.com/citation-style-language/schema/raw/master/csl-citation.json"}</w:instrText>
      </w:r>
      <w:r w:rsidRPr="00F70126">
        <w:fldChar w:fldCharType="separate"/>
      </w:r>
      <w:r w:rsidR="008B7037" w:rsidRPr="008B7037">
        <w:rPr>
          <w:noProof/>
        </w:rPr>
        <w:t>[32]</w:t>
      </w:r>
      <w:r w:rsidRPr="00F70126">
        <w:fldChar w:fldCharType="end"/>
      </w:r>
      <w:r w:rsidRPr="00F70126">
        <w:t xml:space="preserve"> Another study found that higher state-wide union density was associated with lower mortality rates for suicide and overdose.</w:t>
      </w:r>
      <w:r w:rsidR="005458EB" w:rsidRPr="00F70126">
        <w:fldChar w:fldCharType="begin" w:fldLock="1"/>
      </w:r>
      <w:r w:rsidR="008B7037">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http://www.mendeley.com/documents/?uuid=ed1872c9-b8fe-4475-bce6-30d504d71f56"]}],"mendeley":{"formattedCitation":"[33]","plainTextFormattedCitation":"[33]","previouslyFormattedCitation":"[33]"},"properties":{"noteIndex":0},"schema":"https://github.com/citation-style-language/schema/raw/master/csl-citation.json"}</w:instrText>
      </w:r>
      <w:r w:rsidR="005458EB" w:rsidRPr="00F70126">
        <w:fldChar w:fldCharType="separate"/>
      </w:r>
      <w:r w:rsidR="008B7037" w:rsidRPr="008B7037">
        <w:rPr>
          <w:noProof/>
        </w:rPr>
        <w:t>[33]</w:t>
      </w:r>
      <w:r w:rsidR="005458EB" w:rsidRPr="00F70126">
        <w:fldChar w:fldCharType="end"/>
      </w:r>
      <w:r w:rsidRPr="00F70126">
        <w:t xml:space="preserve"> </w:t>
      </w:r>
      <w:r w:rsidR="00AC5891" w:rsidRPr="00F70126">
        <w:t xml:space="preserve">In a study </w:t>
      </w:r>
      <w:r w:rsidR="00384EFE" w:rsidRPr="00F70126">
        <w:t xml:space="preserve">directly </w:t>
      </w:r>
      <w:r w:rsidR="00AC5891" w:rsidRPr="00F70126">
        <w:t xml:space="preserve">relevant to this one, </w:t>
      </w:r>
      <w:r w:rsidRPr="00F70126">
        <w:t xml:space="preserve">a difference-in-differences approach </w:t>
      </w:r>
      <w:ins w:id="227" w:author="Ellen Eisen" w:date="2020-05-26T12:19:00Z">
        <w:r w:rsidR="00455CEE">
          <w:t>estimated</w:t>
        </w:r>
      </w:ins>
      <w:del w:id="228" w:author="Ellen Eisen" w:date="2020-05-26T12:20:00Z">
        <w:r w:rsidR="00AC5891" w:rsidRPr="00F70126" w:rsidDel="00455CEE">
          <w:delText>resulted</w:delText>
        </w:r>
      </w:del>
      <w:r w:rsidR="00AC5891" w:rsidRPr="00F70126">
        <w:t xml:space="preserve"> in</w:t>
      </w:r>
      <w:r w:rsidRPr="00F70126">
        <w:t xml:space="preserve"> an association between county-level automobile assembly closures, 1999 to 2016, and opioid mortality.</w:t>
      </w:r>
      <w:r w:rsidR="005458EB" w:rsidRPr="00F70126">
        <w:fldChar w:fldCharType="begin" w:fldLock="1"/>
      </w:r>
      <w:r w:rsidR="008B7037">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w:instrText>
      </w:r>
      <w:r w:rsidR="008B7037">
        <w:rPr>
          <w:lang w:eastAsia="ja-JP"/>
        </w:rPr>
        <w:instrText xml:space="preserv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http://www.mendeley.com/documents/?uuid=63077172-79a9-4aa8-8a6b-7bf70e71c291"]}],"mendeley":{"formattedCitation":"[34]","plainTextFormattedCitation":"[34]","previouslyFormattedCitation":"[34]"},"properties":{"noteIndex":0},"schema":"https://github.com/citation-style-language/schema/raw/master/csl-citation.json"}</w:instrText>
      </w:r>
      <w:r w:rsidR="005458EB" w:rsidRPr="00F70126">
        <w:fldChar w:fldCharType="separate"/>
      </w:r>
      <w:r w:rsidR="008B7037" w:rsidRPr="008B7037">
        <w:rPr>
          <w:noProof/>
          <w:lang w:eastAsia="ja-JP"/>
        </w:rPr>
        <w:t>[34]</w:t>
      </w:r>
      <w:r w:rsidR="005458EB" w:rsidRPr="00F70126">
        <w:fldChar w:fldCharType="end"/>
      </w:r>
      <w:r w:rsidR="00384EFE" w:rsidRPr="00F70126">
        <w:rPr>
          <w:lang w:eastAsia="ja-JP"/>
        </w:rPr>
        <w:t xml:space="preserve"> </w:t>
      </w:r>
    </w:p>
    <w:bookmarkEnd w:id="223"/>
    <w:p w14:paraId="32138C6A" w14:textId="50E210D6" w:rsidR="00ED3CC3" w:rsidRPr="00F70126" w:rsidRDefault="00ED3CC3" w:rsidP="00461BBC">
      <w:pPr>
        <w:pStyle w:val="BodyText2"/>
        <w:ind w:firstLine="720"/>
      </w:pPr>
      <w:r w:rsidRPr="00F70126">
        <w:rPr>
          <w:lang w:eastAsia="ja-JP"/>
        </w:rPr>
        <w:t>Of the three study plants, Plant 2 had the highest incidence rate of suicide in this study. This plant was located at the site of Willow Run, a factory in southeastern Michigan renowned for the mass production of fighter planes during WWII.</w:t>
      </w:r>
      <w:r w:rsidR="00DA169B" w:rsidRPr="00F70126">
        <w:fldChar w:fldCharType="begin" w:fldLock="1"/>
      </w:r>
      <w:r w:rsidR="008B7037">
        <w:rPr>
          <w:lang w:eastAsia="ja-JP"/>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d75fccd0-96d8-4733-bfc4-f46a5c0ff7e5","http://www.mendeley.com/documents/?uuid=3d4ec0ef-157c-4357-b2ab-d0194fdeb43a"]}],"mendeley":{"formattedCitation":"[20]","plainTextFormattedCitation":"[20]","previouslyFormattedCitation":"[20]"},"properties":{"noteIndex":0},"schema":"https://github.com/citation-style-language/schema/raw/master/csl-citation.json"}</w:instrText>
      </w:r>
      <w:r w:rsidR="00DA169B" w:rsidRPr="00F70126">
        <w:fldChar w:fldCharType="separate"/>
      </w:r>
      <w:r w:rsidR="008B7037" w:rsidRPr="008B7037">
        <w:rPr>
          <w:noProof/>
          <w:lang w:eastAsia="ja-JP"/>
        </w:rPr>
        <w:t>[20]</w:t>
      </w:r>
      <w:r w:rsidR="00DA169B" w:rsidRPr="00F70126">
        <w:fldChar w:fldCharType="end"/>
      </w:r>
      <w:r w:rsidRPr="00F70126">
        <w:rPr>
          <w:lang w:eastAsia="ja-JP"/>
        </w:rPr>
        <w:t xml:space="preserve"> </w:t>
      </w:r>
      <w:r w:rsidR="005458EB" w:rsidRPr="00F70126">
        <w:rPr>
          <w:lang w:eastAsia="ja-JP"/>
        </w:rPr>
        <w:t xml:space="preserve">Constructed by Ford Motor Company in 1941 </w:t>
      </w:r>
      <w:r w:rsidRPr="00F70126">
        <w:rPr>
          <w:lang w:eastAsia="ja-JP"/>
        </w:rPr>
        <w:t>to produce the B-24 Liberator heavy bomber</w:t>
      </w:r>
      <w:r w:rsidR="005458EB" w:rsidRPr="00F70126">
        <w:rPr>
          <w:lang w:eastAsia="ja-JP"/>
        </w:rPr>
        <w:t>, the plant was the largest in the world at the time, employing more than 100,000 worker</w:t>
      </w:r>
      <w:r w:rsidR="005458EB" w:rsidRPr="00F70126">
        <w:t>s</w:t>
      </w:r>
      <w:r w:rsidRPr="00F70126">
        <w:t>. Willow Run was sold to GM after a fire in 1953</w:t>
      </w:r>
      <w:r w:rsidR="005458EB" w:rsidRPr="00F70126">
        <w:t>. B</w:t>
      </w:r>
      <w:r w:rsidRPr="00F70126">
        <w:t>y 1970</w:t>
      </w:r>
      <w:r w:rsidR="005458EB" w:rsidRPr="00F70126">
        <w:t>,</w:t>
      </w:r>
      <w:r w:rsidRPr="00F70126">
        <w:t xml:space="preserve"> </w:t>
      </w:r>
      <w:r w:rsidR="005458EB" w:rsidRPr="00F70126">
        <w:t xml:space="preserve">it </w:t>
      </w:r>
      <w:r w:rsidRPr="00F70126">
        <w:t>employed 10,000 workers making automatic transmissions. Plant 2 closed in 2010 as part of GM’s bankruptcy proceedings. In 1970, the population of the surrounding township was 30,000; today it is 20,000. This scenario dramatizes the challenges smaller towns face in coping with the decline in manufacturing.</w:t>
      </w:r>
    </w:p>
    <w:p w14:paraId="610C6F4F" w14:textId="6438929B" w:rsidR="00ED3CC3" w:rsidRPr="00F70126" w:rsidRDefault="00ED3CC3" w:rsidP="00932C98">
      <w:pPr>
        <w:pStyle w:val="Heading2"/>
        <w:rPr>
          <w:rFonts w:cs="Arial"/>
        </w:rPr>
      </w:pPr>
      <w:r w:rsidRPr="00F70126">
        <w:rPr>
          <w:rFonts w:cs="Arial"/>
        </w:rPr>
        <w:t>Limitations</w:t>
      </w:r>
    </w:p>
    <w:p w14:paraId="06EBD2CA" w14:textId="7BBA015F" w:rsidR="00C05FA0" w:rsidRPr="00F70126" w:rsidRDefault="005C10CA" w:rsidP="00461BBC">
      <w:pPr>
        <w:pStyle w:val="BodyText2"/>
        <w:ind w:firstLine="720"/>
      </w:pPr>
      <w:ins w:id="229" w:author="Ellen Eisen [2]" w:date="2020-05-11T14:43:00Z">
        <w:r>
          <w:t xml:space="preserve">The </w:t>
        </w:r>
      </w:ins>
      <w:ins w:id="230" w:author="Holly C Elser" w:date="2020-05-12T21:34:00Z">
        <w:r w:rsidR="00E022E9" w:rsidRPr="00E55C8B">
          <w:t>analysis presented here is constrained by the study data</w:t>
        </w:r>
        <w:r w:rsidR="00E022E9">
          <w:t>,</w:t>
        </w:r>
      </w:ins>
      <w:ins w:id="231" w:author="Ellen Eisen [2]" w:date="2020-05-11T14:43:00Z">
        <w:r>
          <w:t xml:space="preserve"> in</w:t>
        </w:r>
        <w:r w:rsidRPr="007D5C83">
          <w:t xml:space="preserve"> that employment </w:t>
        </w:r>
      </w:ins>
      <w:ins w:id="232" w:author="Ellen Eisen [2]" w:date="2020-05-13T15:34:00Z">
        <w:r w:rsidR="00C8468A">
          <w:t xml:space="preserve">records </w:t>
        </w:r>
      </w:ins>
      <w:ins w:id="233" w:author="Ellen Eisen [2]" w:date="2020-05-11T14:43:00Z">
        <w:r w:rsidR="00C8468A">
          <w:t>en</w:t>
        </w:r>
      </w:ins>
      <w:ins w:id="234" w:author="Ellen Eisen [2]" w:date="2020-05-13T15:35:00Z">
        <w:r w:rsidR="00C8468A">
          <w:t>d</w:t>
        </w:r>
      </w:ins>
      <w:ins w:id="235" w:author="Ellen Eisen [2]" w:date="2020-05-11T14:43:00Z">
        <w:r>
          <w:t xml:space="preserve"> in </w:t>
        </w:r>
        <w:r w:rsidRPr="007D5C83">
          <w:t>1994</w:t>
        </w:r>
        <w:r>
          <w:t xml:space="preserve"> although the plants </w:t>
        </w:r>
      </w:ins>
      <w:ins w:id="236" w:author="Ellen Eisen [2]" w:date="2020-05-13T15:35:00Z">
        <w:r w:rsidR="00C8468A">
          <w:t xml:space="preserve">continued to </w:t>
        </w:r>
      </w:ins>
      <w:ins w:id="237" w:author="Ellen Eisen [2]" w:date="2020-05-11T14:43:00Z">
        <w:r w:rsidR="00C8468A">
          <w:t>operate</w:t>
        </w:r>
      </w:ins>
      <w:ins w:id="238" w:author="Ellen Eisen [2]" w:date="2020-05-13T15:35:00Z">
        <w:r w:rsidR="00C8468A">
          <w:t xml:space="preserve"> </w:t>
        </w:r>
      </w:ins>
      <w:ins w:id="239" w:author="Ellen Eisen [2]" w:date="2020-05-13T15:36:00Z">
        <w:r w:rsidR="00C8468A">
          <w:t xml:space="preserve">into the 2000s </w:t>
        </w:r>
      </w:ins>
      <w:ins w:id="240" w:author="Ellen Eisen [2]" w:date="2020-05-11T14:43:00Z">
        <w:r>
          <w:t>and follow-up continued until 2015</w:t>
        </w:r>
        <w:r w:rsidRPr="007D5C83">
          <w:t xml:space="preserve">. </w:t>
        </w:r>
      </w:ins>
      <w:r w:rsidR="00106236" w:rsidRPr="00F70126">
        <w:t xml:space="preserve">Interpretation of our results is </w:t>
      </w:r>
      <w:ins w:id="241" w:author="Ellen Eisen [2]" w:date="2020-05-11T14:43:00Z">
        <w:r>
          <w:t xml:space="preserve">further </w:t>
        </w:r>
      </w:ins>
      <w:r w:rsidR="00106236" w:rsidRPr="00F70126">
        <w:t xml:space="preserve">constrained by lack of information on </w:t>
      </w:r>
      <w:ins w:id="242" w:author="Ellen Eisen [2]" w:date="2020-05-11T14:43:00Z">
        <w:r>
          <w:t>injury, drug abuse</w:t>
        </w:r>
      </w:ins>
      <w:ins w:id="243" w:author="Ellen Eisen [2]" w:date="2020-05-13T14:13:00Z">
        <w:r w:rsidR="00215FA6">
          <w:t>,</w:t>
        </w:r>
      </w:ins>
      <w:ins w:id="244" w:author="Ellen Eisen [2]" w:date="2020-05-11T14:43:00Z">
        <w:r>
          <w:t xml:space="preserve"> or </w:t>
        </w:r>
      </w:ins>
      <w:r w:rsidR="000E2199" w:rsidRPr="00F70126">
        <w:t xml:space="preserve">diagnosis or treatment for </w:t>
      </w:r>
      <w:r w:rsidR="00106236" w:rsidRPr="00F70126">
        <w:t>d</w:t>
      </w:r>
      <w:r w:rsidR="00941F40" w:rsidRPr="00F70126">
        <w:t>epression</w:t>
      </w:r>
      <w:r w:rsidR="00106236" w:rsidRPr="00F70126">
        <w:t xml:space="preserve">. As illustrated in the </w:t>
      </w:r>
      <w:r w:rsidR="00BA7C71" w:rsidRPr="00F70126">
        <w:t xml:space="preserve">causal diagram </w:t>
      </w:r>
      <w:r w:rsidR="00106236" w:rsidRPr="00F70126">
        <w:t>(</w:t>
      </w:r>
      <w:del w:id="245" w:author="Ellen Eisen [2]" w:date="2020-05-13T12:19:00Z">
        <w:r w:rsidR="000C7F75" w:rsidRPr="00F70126" w:rsidDel="00215FA6">
          <w:delText xml:space="preserve">e </w:delText>
        </w:r>
      </w:del>
      <w:r w:rsidR="00106236" w:rsidRPr="00F70126">
        <w:t xml:space="preserve">Figure 1), it is plausible that </w:t>
      </w:r>
      <w:ins w:id="246" w:author="Ellen Eisen [2]" w:date="2020-05-11T14:43:00Z">
        <w:r>
          <w:t xml:space="preserve">these factors </w:t>
        </w:r>
      </w:ins>
      <w:r w:rsidR="00106236" w:rsidRPr="00F70126">
        <w:t>contribute</w:t>
      </w:r>
      <w:del w:id="247" w:author="Ellen Eisen [2]" w:date="2020-05-13T14:12:00Z">
        <w:r w:rsidR="00106236" w:rsidRPr="00F70126" w:rsidDel="00215FA6">
          <w:delText>s</w:delText>
        </w:r>
      </w:del>
      <w:r w:rsidR="00106236" w:rsidRPr="00F70126">
        <w:t xml:space="preserve"> to the risk of both </w:t>
      </w:r>
      <w:proofErr w:type="gramStart"/>
      <w:r w:rsidR="00485D51" w:rsidRPr="00F70126">
        <w:t>worker</w:t>
      </w:r>
      <w:proofErr w:type="gramEnd"/>
      <w:r w:rsidR="00485D51" w:rsidRPr="00F70126">
        <w:t xml:space="preserve"> exit </w:t>
      </w:r>
      <w:r w:rsidR="00106236" w:rsidRPr="00F70126">
        <w:t>and suicide</w:t>
      </w:r>
      <w:r w:rsidR="00D27EE1" w:rsidRPr="00F70126">
        <w:t>,</w:t>
      </w:r>
      <w:r w:rsidR="00106236" w:rsidRPr="00F70126">
        <w:t xml:space="preserve"> and </w:t>
      </w:r>
      <w:ins w:id="248" w:author="Ellen Eisen [2]" w:date="2020-05-13T14:12:00Z">
        <w:r w:rsidR="00215FA6">
          <w:t>are</w:t>
        </w:r>
      </w:ins>
      <w:del w:id="249" w:author="Ellen Eisen [2]" w:date="2020-05-13T14:12:00Z">
        <w:r w:rsidR="00106236" w:rsidRPr="00F70126" w:rsidDel="00215FA6">
          <w:delText>is</w:delText>
        </w:r>
      </w:del>
      <w:r w:rsidR="00106236" w:rsidRPr="00F70126">
        <w:t xml:space="preserve"> therefore</w:t>
      </w:r>
      <w:del w:id="250" w:author="Ellen Eisen [2]" w:date="2020-05-13T14:12:00Z">
        <w:r w:rsidR="00106236" w:rsidRPr="00F70126" w:rsidDel="00215FA6">
          <w:delText xml:space="preserve"> a</w:delText>
        </w:r>
      </w:del>
      <w:r w:rsidR="00106236" w:rsidRPr="00F70126">
        <w:t xml:space="preserve"> time-varying confounder</w:t>
      </w:r>
      <w:ins w:id="251" w:author="Ellen Eisen [2]" w:date="2020-05-13T14:13:00Z">
        <w:r w:rsidR="00215FA6">
          <w:t>s</w:t>
        </w:r>
      </w:ins>
      <w:r w:rsidR="00106236" w:rsidRPr="00F70126">
        <w:t xml:space="preserve">. </w:t>
      </w:r>
      <w:r w:rsidR="000E2199" w:rsidRPr="00F70126">
        <w:lastRenderedPageBreak/>
        <w:t xml:space="preserve">Without information on mental health status over time, we cannot adjust for confounding or </w:t>
      </w:r>
      <w:ins w:id="252" w:author="Ellen Eisen" w:date="2020-05-26T12:20:00Z">
        <w:r w:rsidR="00455CEE">
          <w:t>isolate</w:t>
        </w:r>
      </w:ins>
      <w:del w:id="253" w:author="Ellen Eisen" w:date="2020-05-26T12:20:00Z">
        <w:r w:rsidR="000E2199" w:rsidRPr="00F70126" w:rsidDel="00455CEE">
          <w:delText>parse out</w:delText>
        </w:r>
      </w:del>
      <w:r w:rsidR="000E2199" w:rsidRPr="00F70126">
        <w:t xml:space="preserve"> the direct effect of </w:t>
      </w:r>
      <w:r w:rsidR="00485D51" w:rsidRPr="00F70126">
        <w:t xml:space="preserve">worker </w:t>
      </w:r>
      <w:proofErr w:type="gramStart"/>
      <w:r w:rsidR="00485D51" w:rsidRPr="00F70126">
        <w:t>exit</w:t>
      </w:r>
      <w:proofErr w:type="gramEnd"/>
      <w:r w:rsidR="00485D51" w:rsidRPr="00F70126">
        <w:t xml:space="preserve"> </w:t>
      </w:r>
      <w:r w:rsidR="000E2199" w:rsidRPr="00F70126">
        <w:t xml:space="preserve">from a </w:t>
      </w:r>
      <w:ins w:id="254" w:author="Ellen Eisen" w:date="2020-05-26T12:20:00Z">
        <w:r w:rsidR="00455CEE">
          <w:t>mediating</w:t>
        </w:r>
      </w:ins>
      <w:ins w:id="255" w:author="Ellen Eisen" w:date="2020-05-26T12:21:00Z">
        <w:r w:rsidR="00455CEE">
          <w:t xml:space="preserve"> </w:t>
        </w:r>
      </w:ins>
      <w:r w:rsidR="000E2199" w:rsidRPr="00F70126">
        <w:t>pathway through ongoing depression.</w:t>
      </w:r>
    </w:p>
    <w:p w14:paraId="5D69478C" w14:textId="1CE0D589" w:rsidR="00D902B7" w:rsidRPr="00F70126" w:rsidRDefault="00D902B7" w:rsidP="00461BBC">
      <w:pPr>
        <w:pStyle w:val="BodyText2"/>
        <w:ind w:firstLine="720"/>
      </w:pPr>
      <w:r w:rsidRPr="00F70126">
        <w:t xml:space="preserve">Suicide rates in the U.S. are higher for men than for women and have increased substantially </w:t>
      </w:r>
      <w:ins w:id="256" w:author="Ellen Eisen [2]" w:date="2020-05-13T15:37:00Z">
        <w:r w:rsidR="00C8468A">
          <w:t>for the</w:t>
        </w:r>
      </w:ins>
      <w:del w:id="257" w:author="Ellen Eisen [2]" w:date="2020-05-13T15:37:00Z">
        <w:r w:rsidRPr="00F70126" w:rsidDel="00C8468A">
          <w:delText>in</w:delText>
        </w:r>
      </w:del>
      <w:r w:rsidRPr="00F70126">
        <w:t xml:space="preserve"> middle age</w:t>
      </w:r>
      <w:ins w:id="258" w:author="Ellen Eisen [2]" w:date="2020-05-13T15:37:00Z">
        <w:r w:rsidR="00C8468A">
          <w:t>d</w:t>
        </w:r>
      </w:ins>
      <w:r w:rsidRPr="00F70126">
        <w:t xml:space="preserve"> </w:t>
      </w:r>
      <w:ins w:id="259" w:author="Ellen Eisen [2]" w:date="2020-05-13T15:37:00Z">
        <w:r w:rsidR="00C8468A">
          <w:t>of</w:t>
        </w:r>
      </w:ins>
      <w:del w:id="260" w:author="Ellen Eisen [2]" w:date="2020-05-13T15:37:00Z">
        <w:r w:rsidRPr="00F70126" w:rsidDel="00C8468A">
          <w:delText>for</w:delText>
        </w:r>
      </w:del>
      <w:r w:rsidRPr="00F70126">
        <w:t xml:space="preserve"> both sexes since 1999. Suicide risk among 45 to 64 year old men was higher than for those aged 25 to 44, with rates of 29.7 and 24.3 per 100,000, respectively, in 2014.</w:t>
      </w:r>
      <w:r w:rsidRPr="00F70126">
        <w:fldChar w:fldCharType="begin" w:fldLock="1"/>
      </w:r>
      <w:r w:rsidR="008B7037">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e1cd1ac-3993-4371-98b6-90325728cefc","http://www.mendeley.com/documents/?uuid=1d852f93-00b7-4364-b505-73d5fe0471c4"]}],"mendeley":{"formattedCitation":"[8]","plainTextFormattedCitation":"[8]","previouslyFormattedCitation":"[8]"},"properties":{"noteIndex":0},"schema":"https://github.com/citation-style-language/schema/raw/master/csl-citation.json"}</w:instrText>
      </w:r>
      <w:r w:rsidRPr="00F70126">
        <w:fldChar w:fldCharType="separate"/>
      </w:r>
      <w:r w:rsidR="008B7037" w:rsidRPr="008B7037">
        <w:rPr>
          <w:noProof/>
        </w:rPr>
        <w:t>[8]</w:t>
      </w:r>
      <w:r w:rsidRPr="00F70126">
        <w:fldChar w:fldCharType="end"/>
      </w:r>
      <w:r w:rsidRPr="00F70126">
        <w:t xml:space="preserve"> To the extent that suicide risk increases for older age groups, there will be less potential for confounding by age when follow-up is restricted to five years after exit. The bias, however, would be toward the null, since retirees are the reference in this study.</w:t>
      </w:r>
    </w:p>
    <w:p w14:paraId="431C0B33" w14:textId="54C9EFE8" w:rsidR="00D902B7" w:rsidRPr="00F70126" w:rsidRDefault="00C72A7A" w:rsidP="00461BBC">
      <w:pPr>
        <w:pStyle w:val="BodyText2"/>
        <w:ind w:firstLine="720"/>
      </w:pPr>
      <w:r w:rsidRPr="00F70126">
        <w:t xml:space="preserve">Although suicide rates are slightly higher for older ages, </w:t>
      </w:r>
      <w:r w:rsidR="00D902B7" w:rsidRPr="00F70126">
        <w:t>competing risks from other causes of death</w:t>
      </w:r>
      <w:r w:rsidRPr="00F70126">
        <w:t>,</w:t>
      </w:r>
      <w:r w:rsidR="00D902B7" w:rsidRPr="00F70126">
        <w:t xml:space="preserve"> e.g., cardiovascular disease and cancer</w:t>
      </w:r>
      <w:r w:rsidRPr="00F70126">
        <w:t>,</w:t>
      </w:r>
      <w:r w:rsidR="00D902B7" w:rsidRPr="00F70126">
        <w:t xml:space="preserve"> are </w:t>
      </w:r>
      <w:r w:rsidRPr="00F70126">
        <w:t xml:space="preserve">far </w:t>
      </w:r>
      <w:r w:rsidR="00D902B7" w:rsidRPr="00F70126">
        <w:t xml:space="preserve">more likely for workers who are oldest at </w:t>
      </w:r>
      <w:r w:rsidR="00D03697" w:rsidRPr="00F70126">
        <w:t xml:space="preserve">the </w:t>
      </w:r>
      <w:r w:rsidR="00D902B7" w:rsidRPr="00F70126">
        <w:t xml:space="preserve">time of leaving work. The </w:t>
      </w:r>
      <w:r w:rsidR="00187EC6" w:rsidRPr="00F70126">
        <w:t>direction of this bias depends on the relative risk of suicide among the observed and unobserved older workers; arguments could be made to support either direction.</w:t>
      </w:r>
      <w:r w:rsidR="00D902B7" w:rsidRPr="00F70126">
        <w:t xml:space="preserve"> </w:t>
      </w:r>
    </w:p>
    <w:p w14:paraId="5B3172C0" w14:textId="355AEF89" w:rsidR="004410E3" w:rsidRPr="00F70126" w:rsidRDefault="004410E3" w:rsidP="00461BBC">
      <w:pPr>
        <w:pStyle w:val="BodyText2"/>
        <w:ind w:firstLine="720"/>
      </w:pPr>
      <w:r w:rsidRPr="00F70126">
        <w:t xml:space="preserve">Our findings are most </w:t>
      </w:r>
      <w:r w:rsidR="00D902B7" w:rsidRPr="00F70126">
        <w:t xml:space="preserve">precise </w:t>
      </w:r>
      <w:r w:rsidRPr="00F70126">
        <w:t xml:space="preserve">for suicide. Mortality follow-up ends in 2015, and we observed a rise in the number of overdose fatalities in the last </w:t>
      </w:r>
      <w:del w:id="261" w:author="Microsoft Office User" w:date="2020-05-14T16:45:00Z">
        <w:r w:rsidRPr="00F70126" w:rsidDel="006E1D11">
          <w:delText>5</w:delText>
        </w:r>
      </w:del>
      <w:ins w:id="262" w:author="Microsoft Office User" w:date="2020-05-14T16:45:00Z">
        <w:r w:rsidR="006E1D11">
          <w:t>10</w:t>
        </w:r>
      </w:ins>
      <w:r w:rsidRPr="00F70126">
        <w:t>-</w:t>
      </w:r>
      <w:del w:id="263" w:author="Microsoft Office User" w:date="2020-05-14T16:45:00Z">
        <w:r w:rsidRPr="00F70126" w:rsidDel="006E1D11">
          <w:delText xml:space="preserve">10 </w:delText>
        </w:r>
      </w:del>
      <w:ins w:id="264" w:author="Microsoft Office User" w:date="2020-05-14T16:45:00Z">
        <w:r w:rsidR="006E1D11">
          <w:t>15</w:t>
        </w:r>
        <w:r w:rsidR="006E1D11" w:rsidRPr="00F70126">
          <w:t xml:space="preserve"> </w:t>
        </w:r>
      </w:ins>
      <w:r w:rsidRPr="00F70126">
        <w:t>years of follow-up</w:t>
      </w:r>
      <w:ins w:id="265" w:author="Ellen Eisen" w:date="2020-05-26T12:21:00Z">
        <w:r w:rsidR="00455CEE">
          <w:t>, from 2000 to 2015</w:t>
        </w:r>
      </w:ins>
      <w:r w:rsidRPr="00F70126">
        <w:t xml:space="preserve">. </w:t>
      </w:r>
      <w:r w:rsidR="000B4E98" w:rsidRPr="00F70126">
        <w:t xml:space="preserve">Together the trends suggest that since the 1990s, suicide rates have fallen </w:t>
      </w:r>
      <w:ins w:id="266" w:author="Ellen Eisen" w:date="2020-05-26T12:21:00Z">
        <w:r w:rsidR="00455CEE">
          <w:t xml:space="preserve">in this cohort </w:t>
        </w:r>
      </w:ins>
      <w:r w:rsidR="000B4E98" w:rsidRPr="00F70126">
        <w:t xml:space="preserve">as the rate of drug overdose has increased, consistent with the steeply rising rate of opioid mortality in the U.S. since 1999. </w:t>
      </w:r>
      <w:r w:rsidRPr="00F70126">
        <w:t xml:space="preserve">In total, however, there were too few overdose cases to examine separately. </w:t>
      </w:r>
    </w:p>
    <w:p w14:paraId="61FACBAF" w14:textId="77777777" w:rsidR="004E664F" w:rsidRPr="00F70126" w:rsidRDefault="00ED3CC3" w:rsidP="00932C98">
      <w:pPr>
        <w:pStyle w:val="Heading2"/>
        <w:rPr>
          <w:rFonts w:cs="Arial"/>
        </w:rPr>
      </w:pPr>
      <w:r w:rsidRPr="00F70126">
        <w:rPr>
          <w:rFonts w:cs="Arial"/>
        </w:rPr>
        <w:lastRenderedPageBreak/>
        <w:t>Conclusion</w:t>
      </w:r>
      <w:r w:rsidR="00311E8A" w:rsidRPr="00F70126">
        <w:rPr>
          <w:rFonts w:cs="Arial"/>
        </w:rPr>
        <w:t>s</w:t>
      </w:r>
    </w:p>
    <w:p w14:paraId="6FE65647" w14:textId="284AF003" w:rsidR="00382C11" w:rsidRDefault="00ED3CC3" w:rsidP="00461BBC">
      <w:pPr>
        <w:pStyle w:val="BodyText2"/>
        <w:ind w:firstLine="720"/>
      </w:pPr>
      <w:r w:rsidRPr="00F70126">
        <w:t xml:space="preserve">Michigan autoworkers who left work </w:t>
      </w:r>
      <w:r w:rsidR="00BA7C71" w:rsidRPr="00F70126">
        <w:t xml:space="preserve">after </w:t>
      </w:r>
      <w:r w:rsidRPr="00F70126">
        <w:t>1970 had a higher risk of death</w:t>
      </w:r>
      <w:r w:rsidR="004E664F" w:rsidRPr="00F70126">
        <w:t xml:space="preserve"> </w:t>
      </w:r>
      <w:r w:rsidRPr="00F70126">
        <w:t xml:space="preserve">from suicide or overdose than </w:t>
      </w:r>
      <w:r w:rsidR="00D27EE1" w:rsidRPr="00F70126">
        <w:t xml:space="preserve">those who remained </w:t>
      </w:r>
      <w:r w:rsidRPr="00F70126">
        <w:t>active</w:t>
      </w:r>
      <w:r w:rsidR="00D27EE1" w:rsidRPr="00F70126">
        <w:t>ly</w:t>
      </w:r>
      <w:r w:rsidRPr="00F70126">
        <w:t xml:space="preserve"> employe</w:t>
      </w:r>
      <w:r w:rsidR="00D27EE1" w:rsidRPr="00F70126">
        <w:t>d</w:t>
      </w:r>
      <w:r w:rsidRPr="00F70126">
        <w:t xml:space="preserve">. </w:t>
      </w:r>
      <w:ins w:id="267" w:author="Ellen Eisen [2]" w:date="2020-05-14T16:37:00Z">
        <w:r w:rsidR="002C5E43">
          <w:t xml:space="preserve">Those who left </w:t>
        </w:r>
        <w:del w:id="268" w:author="Ellen Eisen" w:date="2020-05-27T10:01:00Z">
          <w:r w:rsidR="002C5E43" w:rsidDel="006D5888">
            <w:delText xml:space="preserve">work </w:delText>
          </w:r>
        </w:del>
        <w:r w:rsidR="002C5E43">
          <w:t xml:space="preserve">prior to retirement age had </w:t>
        </w:r>
      </w:ins>
      <w:ins w:id="269" w:author="Ellen Eisen" w:date="2020-05-27T10:00:00Z">
        <w:r w:rsidR="006D5888">
          <w:t xml:space="preserve">higher </w:t>
        </w:r>
      </w:ins>
      <w:ins w:id="270" w:author="Ellen Eisen [2]" w:date="2020-05-14T16:37:00Z">
        <w:del w:id="271" w:author="Ellen Eisen" w:date="2020-05-27T10:00:00Z">
          <w:r w:rsidR="002C5E43" w:rsidDel="006D5888">
            <w:delText xml:space="preserve">elevated </w:delText>
          </w:r>
        </w:del>
      </w:ins>
      <w:ins w:id="272" w:author="Ellen Eisen [2]" w:date="2020-05-14T16:38:00Z">
        <w:r w:rsidR="002C5E43">
          <w:t>rates</w:t>
        </w:r>
      </w:ins>
      <w:ins w:id="273" w:author="Ellen Eisen" w:date="2020-05-27T10:00:00Z">
        <w:r w:rsidR="006D5888">
          <w:t xml:space="preserve"> than </w:t>
        </w:r>
      </w:ins>
      <w:ins w:id="274" w:author="Ellen Eisen" w:date="2020-05-27T10:01:00Z">
        <w:r w:rsidR="006D5888">
          <w:t>those who left after</w:t>
        </w:r>
      </w:ins>
      <w:del w:id="275" w:author="Ellen Eisen [2]" w:date="2020-05-14T16:38:00Z">
        <w:r w:rsidR="00BA7C71" w:rsidRPr="00F70126" w:rsidDel="002C5E43">
          <w:delText>Most events occurred within five years of leaving work among those who left before retirement age</w:delText>
        </w:r>
      </w:del>
      <w:r w:rsidR="00BA7C71" w:rsidRPr="00F70126">
        <w:t>, suggesting that leaving work early may increase the risk</w:t>
      </w:r>
      <w:r w:rsidR="00A740B5" w:rsidRPr="00F70126">
        <w:t>.</w:t>
      </w:r>
    </w:p>
    <w:p w14:paraId="66F950F4" w14:textId="77777777" w:rsidR="00455275" w:rsidRDefault="000C7D26" w:rsidP="00455275">
      <w:pPr>
        <w:spacing w:line="276" w:lineRule="auto"/>
        <w:rPr>
          <w:ins w:id="276" w:author="Kevin Chen" w:date="2020-06-01T09:32:00Z"/>
          <w:b/>
          <w:bCs/>
        </w:rPr>
      </w:pPr>
      <w:r>
        <w:rPr>
          <w:b/>
          <w:bCs/>
        </w:rPr>
        <w:br w:type="page"/>
      </w:r>
      <w:ins w:id="277" w:author="Kevin Chen" w:date="2020-06-01T09:32:00Z">
        <w:r w:rsidR="00455275">
          <w:rPr>
            <w:b/>
            <w:bCs/>
          </w:rPr>
          <w:lastRenderedPageBreak/>
          <w:t>CONTRIBUTORSHIP</w:t>
        </w:r>
      </w:ins>
    </w:p>
    <w:p w14:paraId="05A37DC8" w14:textId="77777777" w:rsidR="00455275" w:rsidRPr="00A01562" w:rsidRDefault="00455275" w:rsidP="00455275">
      <w:pPr>
        <w:spacing w:line="276" w:lineRule="auto"/>
        <w:rPr>
          <w:ins w:id="278" w:author="Kevin Chen" w:date="2020-06-01T09:32:00Z"/>
        </w:rPr>
      </w:pPr>
      <w:ins w:id="279" w:author="Kevin Chen" w:date="2020-06-01T09:32:00Z">
        <w:r w:rsidRPr="00A01562">
          <w:t>Ellen Eisen made substantial contributions to the acquisition, conception and design of the work, and interpretation of data.</w:t>
        </w:r>
      </w:ins>
    </w:p>
    <w:p w14:paraId="6C1D0CAA" w14:textId="77777777" w:rsidR="00455275" w:rsidRPr="00A01562" w:rsidRDefault="00455275" w:rsidP="00455275">
      <w:pPr>
        <w:spacing w:line="276" w:lineRule="auto"/>
        <w:rPr>
          <w:ins w:id="280" w:author="Kevin Chen" w:date="2020-06-01T09:32:00Z"/>
        </w:rPr>
      </w:pPr>
      <w:ins w:id="281" w:author="Kevin Chen" w:date="2020-06-01T09:32:00Z">
        <w:r w:rsidRPr="00A01562">
          <w:t>Kevin Chen made substantial contributions to the data analysis.</w:t>
        </w:r>
      </w:ins>
    </w:p>
    <w:p w14:paraId="317BB9A3" w14:textId="77777777" w:rsidR="00455275" w:rsidRPr="00A01562" w:rsidRDefault="00455275" w:rsidP="00455275">
      <w:pPr>
        <w:spacing w:line="276" w:lineRule="auto"/>
        <w:rPr>
          <w:ins w:id="282" w:author="Kevin Chen" w:date="2020-06-01T09:32:00Z"/>
        </w:rPr>
      </w:pPr>
      <w:ins w:id="283" w:author="Kevin Chen" w:date="2020-06-01T09:32:00Z">
        <w:r w:rsidRPr="00A01562">
          <w:t xml:space="preserve">Holly </w:t>
        </w:r>
        <w:proofErr w:type="spellStart"/>
        <w:r w:rsidRPr="00A01562">
          <w:t>Elser</w:t>
        </w:r>
        <w:proofErr w:type="spellEnd"/>
        <w:r w:rsidRPr="00A01562">
          <w:t xml:space="preserve"> made substantial contributions to the conception and design of the work, and interpretation.</w:t>
        </w:r>
      </w:ins>
    </w:p>
    <w:p w14:paraId="728D80FF" w14:textId="77777777" w:rsidR="00455275" w:rsidRPr="00A01562" w:rsidRDefault="00455275" w:rsidP="00455275">
      <w:pPr>
        <w:spacing w:line="276" w:lineRule="auto"/>
        <w:rPr>
          <w:ins w:id="284" w:author="Kevin Chen" w:date="2020-06-01T09:32:00Z"/>
        </w:rPr>
      </w:pPr>
      <w:ins w:id="285" w:author="Kevin Chen" w:date="2020-06-01T09:32:00Z">
        <w:r w:rsidRPr="00A01562">
          <w:t xml:space="preserve">Sally </w:t>
        </w:r>
        <w:proofErr w:type="spellStart"/>
        <w:r w:rsidRPr="00A01562">
          <w:t>Picciotto</w:t>
        </w:r>
        <w:proofErr w:type="spellEnd"/>
        <w:r w:rsidRPr="00A01562">
          <w:t xml:space="preserve"> made substantial contributions to the analysis and interpretation of the work.</w:t>
        </w:r>
      </w:ins>
    </w:p>
    <w:p w14:paraId="399AAE39" w14:textId="77777777" w:rsidR="00455275" w:rsidRPr="00A01562" w:rsidRDefault="00455275" w:rsidP="00455275">
      <w:pPr>
        <w:spacing w:line="276" w:lineRule="auto"/>
        <w:rPr>
          <w:ins w:id="286" w:author="Kevin Chen" w:date="2020-06-01T09:32:00Z"/>
        </w:rPr>
      </w:pPr>
      <w:ins w:id="287" w:author="Kevin Chen" w:date="2020-06-01T09:32:00Z">
        <w:r w:rsidRPr="00A01562">
          <w:t>Corinne Riddell made substantial contributions to the analysis and interpretation of the data.</w:t>
        </w:r>
      </w:ins>
    </w:p>
    <w:p w14:paraId="7E1A96A5" w14:textId="77777777" w:rsidR="00455275" w:rsidRPr="00A01562" w:rsidRDefault="00455275" w:rsidP="00455275">
      <w:pPr>
        <w:spacing w:line="276" w:lineRule="auto"/>
        <w:rPr>
          <w:ins w:id="288" w:author="Kevin Chen" w:date="2020-06-01T09:32:00Z"/>
        </w:rPr>
      </w:pPr>
      <w:ins w:id="289" w:author="Kevin Chen" w:date="2020-06-01T09:32:00Z">
        <w:r w:rsidRPr="00A01562">
          <w:t>Mary Combs made substantial contributions to the interpretation of data.</w:t>
        </w:r>
      </w:ins>
    </w:p>
    <w:p w14:paraId="5D124541" w14:textId="77777777" w:rsidR="00455275" w:rsidRPr="00A01562" w:rsidRDefault="00455275" w:rsidP="00455275">
      <w:pPr>
        <w:spacing w:line="276" w:lineRule="auto"/>
        <w:rPr>
          <w:ins w:id="290" w:author="Kevin Chen" w:date="2020-06-01T09:32:00Z"/>
        </w:rPr>
      </w:pPr>
      <w:ins w:id="291" w:author="Kevin Chen" w:date="2020-06-01T09:32:00Z">
        <w:r w:rsidRPr="00A01562">
          <w:t xml:space="preserve">Suzanne </w:t>
        </w:r>
        <w:proofErr w:type="spellStart"/>
        <w:r w:rsidRPr="00A01562">
          <w:t>Dufault</w:t>
        </w:r>
        <w:proofErr w:type="spellEnd"/>
        <w:r w:rsidRPr="00A01562">
          <w:t xml:space="preserve"> made substantial contributions to the design of the work.</w:t>
        </w:r>
      </w:ins>
    </w:p>
    <w:p w14:paraId="20F7BEA2" w14:textId="77777777" w:rsidR="00455275" w:rsidRPr="00A01562" w:rsidRDefault="00455275" w:rsidP="00455275">
      <w:pPr>
        <w:spacing w:line="276" w:lineRule="auto"/>
        <w:rPr>
          <w:ins w:id="292" w:author="Kevin Chen" w:date="2020-06-01T09:32:00Z"/>
        </w:rPr>
      </w:pPr>
      <w:ins w:id="293" w:author="Kevin Chen" w:date="2020-06-01T09:32:00Z">
        <w:r w:rsidRPr="00A01562">
          <w:t>Sidra Goldman-Mellor made substantial contributions to the conception of the work.</w:t>
        </w:r>
      </w:ins>
    </w:p>
    <w:p w14:paraId="5B591588" w14:textId="77777777" w:rsidR="00455275" w:rsidRPr="00A01562" w:rsidRDefault="00455275" w:rsidP="00455275">
      <w:pPr>
        <w:spacing w:line="276" w:lineRule="auto"/>
        <w:rPr>
          <w:ins w:id="294" w:author="Kevin Chen" w:date="2020-06-01T09:32:00Z"/>
        </w:rPr>
      </w:pPr>
      <w:ins w:id="295" w:author="Kevin Chen" w:date="2020-06-01T09:32:00Z">
        <w:r w:rsidRPr="00A01562">
          <w:t>Joshua Cohen made substantial contributions to the conception of the work and interpretation of data.</w:t>
        </w:r>
      </w:ins>
    </w:p>
    <w:p w14:paraId="039BE398" w14:textId="77777777" w:rsidR="00455275" w:rsidRPr="00A01562" w:rsidRDefault="00455275" w:rsidP="00455275">
      <w:pPr>
        <w:spacing w:line="276" w:lineRule="auto"/>
        <w:rPr>
          <w:ins w:id="296" w:author="Kevin Chen" w:date="2020-06-01T09:32:00Z"/>
        </w:rPr>
      </w:pPr>
      <w:ins w:id="297" w:author="Kevin Chen" w:date="2020-06-01T09:32:00Z">
        <w:r w:rsidRPr="00A01562">
          <w:t>All authors were involved in the drafting or revising the work critically.</w:t>
        </w:r>
      </w:ins>
    </w:p>
    <w:p w14:paraId="0E76E1E3" w14:textId="77777777" w:rsidR="00455275" w:rsidRPr="00A01562" w:rsidRDefault="00455275" w:rsidP="00455275">
      <w:pPr>
        <w:spacing w:line="276" w:lineRule="auto"/>
        <w:rPr>
          <w:ins w:id="298" w:author="Kevin Chen" w:date="2020-06-01T09:32:00Z"/>
        </w:rPr>
      </w:pPr>
      <w:ins w:id="299" w:author="Kevin Chen" w:date="2020-06-01T09:32:00Z">
        <w:r w:rsidRPr="00A01562">
          <w:t>All authors have approved the final version to be published.</w:t>
        </w:r>
      </w:ins>
    </w:p>
    <w:p w14:paraId="6B6D74B3" w14:textId="0ED959C7" w:rsidR="00455275" w:rsidRPr="00B571EF" w:rsidRDefault="00455275" w:rsidP="00455275">
      <w:pPr>
        <w:spacing w:line="276" w:lineRule="auto"/>
        <w:rPr>
          <w:ins w:id="300" w:author="Kevin Chen" w:date="2020-06-01T09:32:00Z"/>
        </w:rPr>
      </w:pPr>
      <w:ins w:id="301" w:author="Kevin Chen" w:date="2020-06-01T09:32:00Z">
        <w:r w:rsidRPr="00A01562">
          <w:t>All authors agree to be accountable for all aspects of the work.</w:t>
        </w:r>
      </w:ins>
    </w:p>
    <w:p w14:paraId="6122E94B" w14:textId="77777777" w:rsidR="00455275" w:rsidRDefault="00455275" w:rsidP="00455275">
      <w:pPr>
        <w:rPr>
          <w:ins w:id="302" w:author="Kevin Chen" w:date="2020-06-01T09:32:00Z"/>
          <w:rFonts w:cs="Arial"/>
        </w:rPr>
      </w:pPr>
      <w:ins w:id="303" w:author="Kevin Chen" w:date="2020-06-01T09:32:00Z">
        <w:r>
          <w:rPr>
            <w:rFonts w:cs="Arial"/>
            <w:b/>
          </w:rPr>
          <w:t>FUNDING</w:t>
        </w:r>
      </w:ins>
    </w:p>
    <w:p w14:paraId="135CD32B" w14:textId="77777777" w:rsidR="00455275" w:rsidRDefault="00455275" w:rsidP="00455275">
      <w:pPr>
        <w:spacing w:line="276" w:lineRule="auto"/>
        <w:rPr>
          <w:ins w:id="304" w:author="Kevin Chen" w:date="2020-06-01T09:32:00Z"/>
          <w:rFonts w:cs="Arial"/>
        </w:rPr>
      </w:pPr>
      <w:ins w:id="305" w:author="Kevin Chen" w:date="2020-06-01T09:32:00Z">
        <w:r w:rsidRPr="0027514C">
          <w:rPr>
            <w:rFonts w:cs="Arial"/>
          </w:rPr>
          <w:t>This work was supported in part by the National Institute on Aging at the National Institutes of Health (grant 2P30AG01283)</w:t>
        </w:r>
        <w:r>
          <w:rPr>
            <w:rFonts w:cs="Arial"/>
          </w:rPr>
          <w:t>.</w:t>
        </w:r>
      </w:ins>
    </w:p>
    <w:p w14:paraId="6B1DC1D4" w14:textId="77777777" w:rsidR="00455275" w:rsidRDefault="00455275" w:rsidP="00455275">
      <w:pPr>
        <w:spacing w:line="276" w:lineRule="auto"/>
        <w:rPr>
          <w:ins w:id="306" w:author="Kevin Chen" w:date="2020-06-01T09:32:00Z"/>
          <w:rFonts w:cs="Arial"/>
          <w:b/>
          <w:bCs/>
        </w:rPr>
      </w:pPr>
      <w:ins w:id="307" w:author="Kevin Chen" w:date="2020-06-01T09:32:00Z">
        <w:r w:rsidRPr="00A01562">
          <w:rPr>
            <w:rFonts w:cs="Arial"/>
            <w:b/>
            <w:bCs/>
          </w:rPr>
          <w:t>COMPETING INTERESTS</w:t>
        </w:r>
      </w:ins>
    </w:p>
    <w:p w14:paraId="6FA1DE78" w14:textId="77777777" w:rsidR="00455275" w:rsidRPr="00A01562" w:rsidRDefault="00455275" w:rsidP="00455275">
      <w:pPr>
        <w:spacing w:line="276" w:lineRule="auto"/>
        <w:rPr>
          <w:ins w:id="308" w:author="Kevin Chen" w:date="2020-06-01T09:32:00Z"/>
          <w:rFonts w:cs="Arial"/>
        </w:rPr>
      </w:pPr>
      <w:ins w:id="309" w:author="Kevin Chen" w:date="2020-06-01T09:32:00Z">
        <w:r w:rsidRPr="00A01562">
          <w:rPr>
            <w:rFonts w:cs="Arial"/>
          </w:rPr>
          <w:t>None to declare.</w:t>
        </w:r>
      </w:ins>
    </w:p>
    <w:p w14:paraId="2FE0968F" w14:textId="77777777" w:rsidR="00455275" w:rsidRDefault="00455275" w:rsidP="00455275">
      <w:pPr>
        <w:spacing w:line="276" w:lineRule="auto"/>
        <w:rPr>
          <w:ins w:id="310" w:author="Kevin Chen" w:date="2020-06-01T09:32:00Z"/>
          <w:rFonts w:cs="Arial"/>
          <w:b/>
          <w:bCs/>
        </w:rPr>
      </w:pPr>
      <w:ins w:id="311" w:author="Kevin Chen" w:date="2020-06-01T09:32:00Z">
        <w:r w:rsidRPr="00A01562">
          <w:rPr>
            <w:rFonts w:cs="Arial"/>
            <w:b/>
            <w:bCs/>
          </w:rPr>
          <w:t>ACKNOWLEDGEMENTS</w:t>
        </w:r>
      </w:ins>
    </w:p>
    <w:p w14:paraId="67B00694" w14:textId="2B33B4B4" w:rsidR="000C7D26" w:rsidRPr="00455275" w:rsidRDefault="00455275">
      <w:pPr>
        <w:spacing w:line="276" w:lineRule="auto"/>
      </w:pPr>
      <w:ins w:id="312" w:author="Kevin Chen" w:date="2020-06-01T09:32:00Z">
        <w:r w:rsidRPr="00A01562">
          <w:rPr>
            <w:rFonts w:cs="Arial"/>
          </w:rPr>
          <w:t>None.</w:t>
        </w:r>
        <w:r>
          <w:rPr>
            <w:b/>
            <w:bCs/>
          </w:rPr>
          <w:br w:type="page"/>
        </w:r>
      </w:ins>
    </w:p>
    <w:p w14:paraId="2DFB0A97" w14:textId="53FFCC78" w:rsidR="00B54F81" w:rsidRDefault="00B54F81" w:rsidP="003C3DC9">
      <w:pPr>
        <w:pStyle w:val="Heading1"/>
      </w:pPr>
      <w:r>
        <w:lastRenderedPageBreak/>
        <w:t>Summary box</w:t>
      </w:r>
    </w:p>
    <w:p w14:paraId="274C772C" w14:textId="3F0495FE" w:rsidR="000C7D26" w:rsidRDefault="000C7D26" w:rsidP="00B54F81">
      <w:pPr>
        <w:pStyle w:val="Heading2"/>
      </w:pPr>
      <w:r w:rsidRPr="00311D3A">
        <w:t xml:space="preserve">What </w:t>
      </w:r>
      <w:r>
        <w:t>is</w:t>
      </w:r>
      <w:r w:rsidRPr="00311D3A">
        <w:t xml:space="preserve"> already know</w:t>
      </w:r>
      <w:r>
        <w:t>n</w:t>
      </w:r>
    </w:p>
    <w:p w14:paraId="44E2D461" w14:textId="77777777" w:rsidR="006C37E2" w:rsidRDefault="000C7D26" w:rsidP="006C37E2">
      <w:pPr>
        <w:pStyle w:val="BodyText2"/>
      </w:pPr>
      <w:r>
        <w:t>U.S. suicide and overdose mortality rates are rising for working age adults with no college education.</w:t>
      </w:r>
    </w:p>
    <w:p w14:paraId="6C096AC5" w14:textId="0E4D41D2" w:rsidR="000C7D26" w:rsidRDefault="000C7D26" w:rsidP="006C37E2">
      <w:pPr>
        <w:pStyle w:val="BodyText2"/>
      </w:pPr>
      <w:r>
        <w:t>Manufacturing has been declining in the U.S. for decades, as precarious work has been increasing.</w:t>
      </w:r>
    </w:p>
    <w:p w14:paraId="2446363B" w14:textId="33BEC83A" w:rsidR="000C7D26" w:rsidRDefault="000C7D26" w:rsidP="00A638C5">
      <w:pPr>
        <w:pStyle w:val="BodyText2"/>
      </w:pPr>
      <w:r>
        <w:t>Economic contraction and job loss have been linked to suicide, depression, and substance abuse.</w:t>
      </w:r>
    </w:p>
    <w:p w14:paraId="349B4442" w14:textId="310489E6" w:rsidR="000C7D26" w:rsidRDefault="000C7D26" w:rsidP="00B54F81">
      <w:pPr>
        <w:pStyle w:val="Heading2"/>
      </w:pPr>
      <w:r w:rsidRPr="00311D3A">
        <w:t>What this study adds</w:t>
      </w:r>
    </w:p>
    <w:p w14:paraId="4396751D" w14:textId="77777777" w:rsidR="000C7D26" w:rsidRPr="000C7D26" w:rsidRDefault="000C7D26" w:rsidP="006C37E2">
      <w:pPr>
        <w:pStyle w:val="BodyText2"/>
      </w:pPr>
      <w:r w:rsidRPr="000C7D26">
        <w:t>Individual-level findings from a large established cohort study of autoworkers followed from 1970 to 2015, covering the recent period of decline in the U.S. automobile industry.</w:t>
      </w:r>
    </w:p>
    <w:p w14:paraId="7E17AAE7" w14:textId="77777777" w:rsidR="000C7D26" w:rsidRPr="000C7D26" w:rsidRDefault="000C7D26" w:rsidP="006C37E2">
      <w:pPr>
        <w:pStyle w:val="BodyText2"/>
      </w:pPr>
      <w:r w:rsidRPr="000C7D26">
        <w:t>The cohort included all workers who ever worked at three automobile manufacturing facilities in Michigan, all of which closed by the end of the study period.</w:t>
      </w:r>
    </w:p>
    <w:p w14:paraId="6D046A29" w14:textId="501FB58E" w:rsidR="000C7D26" w:rsidRPr="000C7D26" w:rsidRDefault="000C7D26" w:rsidP="006C37E2">
      <w:pPr>
        <w:pStyle w:val="BodyText2"/>
      </w:pPr>
      <w:r w:rsidRPr="000C7D26">
        <w:t xml:space="preserve">We found that suicide was associated with employment status; the hazard rate was </w:t>
      </w:r>
      <w:r w:rsidR="00966818">
        <w:t>16</w:t>
      </w:r>
      <w:r w:rsidRPr="000C7D26">
        <w:t xml:space="preserve"> times higher among inactive workers who had terminated employment.</w:t>
      </w:r>
    </w:p>
    <w:p w14:paraId="5D6985AD" w14:textId="77777777" w:rsidR="000C7D26" w:rsidRPr="000C7D26" w:rsidRDefault="000C7D26" w:rsidP="006C37E2">
      <w:pPr>
        <w:pStyle w:val="BodyText2"/>
      </w:pPr>
      <w:r w:rsidRPr="000C7D26">
        <w:t>When compared to rate among retirees, the rate of suicide combined with overdose was elevated for workers who left work younger, when leaving was less likely to be voluntary.</w:t>
      </w:r>
    </w:p>
    <w:p w14:paraId="7611E35E" w14:textId="77777777" w:rsidR="000C7D26" w:rsidRDefault="000C7D26" w:rsidP="00461BBC">
      <w:pPr>
        <w:pStyle w:val="BodyText2"/>
        <w:ind w:firstLine="720"/>
      </w:pPr>
    </w:p>
    <w:p w14:paraId="3D964BD1" w14:textId="6E29AEB6" w:rsidR="00DB7954" w:rsidRPr="00F70126" w:rsidRDefault="00CD7CC6" w:rsidP="00932C98">
      <w:pPr>
        <w:pStyle w:val="Heading1"/>
        <w:rPr>
          <w:rFonts w:cs="Arial"/>
        </w:rPr>
      </w:pPr>
      <w:r w:rsidRPr="00F70126">
        <w:rPr>
          <w:rFonts w:cs="Arial"/>
        </w:rPr>
        <w:br w:type="page"/>
      </w:r>
      <w:r w:rsidR="00DB7954" w:rsidRPr="00F70126">
        <w:rPr>
          <w:rFonts w:cs="Arial"/>
        </w:rPr>
        <w:lastRenderedPageBreak/>
        <w:t>References</w:t>
      </w:r>
    </w:p>
    <w:p w14:paraId="043D7ED6" w14:textId="2FA7200D" w:rsidR="00A95EDA" w:rsidRPr="00A95EDA" w:rsidRDefault="00CC087C" w:rsidP="00A95EDA">
      <w:pPr>
        <w:widowControl w:val="0"/>
        <w:autoSpaceDE w:val="0"/>
        <w:autoSpaceDN w:val="0"/>
        <w:adjustRightInd w:val="0"/>
        <w:ind w:left="640" w:hanging="640"/>
        <w:rPr>
          <w:rFonts w:cs="Arial"/>
          <w:noProof/>
        </w:rPr>
      </w:pPr>
      <w:r w:rsidRPr="00F70126">
        <w:rPr>
          <w:rFonts w:cs="Arial"/>
          <w:szCs w:val="22"/>
        </w:rPr>
        <w:fldChar w:fldCharType="begin" w:fldLock="1"/>
      </w:r>
      <w:r w:rsidRPr="00F70126">
        <w:rPr>
          <w:rFonts w:cs="Arial"/>
          <w:szCs w:val="22"/>
        </w:rPr>
        <w:instrText xml:space="preserve">ADDIN Mendeley Bibliography CSL_BIBLIOGRAPHY </w:instrText>
      </w:r>
      <w:r w:rsidRPr="00F70126">
        <w:rPr>
          <w:rFonts w:cs="Arial"/>
          <w:szCs w:val="22"/>
        </w:rPr>
        <w:fldChar w:fldCharType="separate"/>
      </w:r>
      <w:r w:rsidR="00A95EDA" w:rsidRPr="00A95EDA">
        <w:rPr>
          <w:rFonts w:cs="Arial"/>
          <w:noProof/>
        </w:rPr>
        <w:t xml:space="preserve">1 </w:t>
      </w:r>
      <w:r w:rsidR="00A95EDA" w:rsidRPr="00A95EDA">
        <w:rPr>
          <w:rFonts w:cs="Arial"/>
          <w:noProof/>
        </w:rPr>
        <w:tab/>
        <w:t xml:space="preserve">Hedegaard H, Warner M, Miniño AM. Drug Overdose Deaths in the United States, 1999-2016. </w:t>
      </w:r>
      <w:r w:rsidR="00A95EDA" w:rsidRPr="00A95EDA">
        <w:rPr>
          <w:rFonts w:cs="Arial"/>
          <w:i/>
          <w:iCs/>
          <w:noProof/>
        </w:rPr>
        <w:t>NCHS data brief, no 294</w:t>
      </w:r>
      <w:r w:rsidR="00A95EDA" w:rsidRPr="00A95EDA">
        <w:rPr>
          <w:rFonts w:cs="Arial"/>
          <w:noProof/>
        </w:rPr>
        <w:t xml:space="preserve"> Published Online First: 2017.http://www.ncbi.nlm.nih.gov/pubmed/30500323</w:t>
      </w:r>
    </w:p>
    <w:p w14:paraId="4637985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 </w:t>
      </w:r>
      <w:r w:rsidRPr="00A95EDA">
        <w:rPr>
          <w:rFonts w:cs="Arial"/>
          <w:noProof/>
        </w:rPr>
        <w:tab/>
        <w:t>CDC. Underlying Cause of Death 1999-2017. 2014.https://wonder.cdc.gov/wonder/help/ucd.html</w:t>
      </w:r>
    </w:p>
    <w:p w14:paraId="5DDBBE62"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 </w:t>
      </w:r>
      <w:r w:rsidRPr="00A95EDA">
        <w:rPr>
          <w:rFonts w:cs="Arial"/>
          <w:noProof/>
        </w:rPr>
        <w:tab/>
        <w:t xml:space="preserve">Case A, Deaton A. Rising morbidity and mortality in midlife among white non-Hispanic Americans in the 21st century. </w:t>
      </w:r>
      <w:r w:rsidRPr="00A95EDA">
        <w:rPr>
          <w:rFonts w:cs="Arial"/>
          <w:i/>
          <w:iCs/>
          <w:noProof/>
        </w:rPr>
        <w:t>Proc Natl Acad Sci</w:t>
      </w:r>
      <w:r w:rsidRPr="00A95EDA">
        <w:rPr>
          <w:rFonts w:cs="Arial"/>
          <w:noProof/>
        </w:rPr>
        <w:t xml:space="preserve"> 2015;</w:t>
      </w:r>
      <w:r w:rsidRPr="00A95EDA">
        <w:rPr>
          <w:rFonts w:cs="Arial"/>
          <w:b/>
          <w:bCs/>
          <w:noProof/>
        </w:rPr>
        <w:t>112</w:t>
      </w:r>
      <w:r w:rsidRPr="00A95EDA">
        <w:rPr>
          <w:rFonts w:cs="Arial"/>
          <w:noProof/>
        </w:rPr>
        <w:t>:15078–83. doi:10.1073/pnas.1518393112</w:t>
      </w:r>
    </w:p>
    <w:p w14:paraId="522396B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4 </w:t>
      </w:r>
      <w:r w:rsidRPr="00A95EDA">
        <w:rPr>
          <w:rFonts w:cs="Arial"/>
          <w:noProof/>
        </w:rPr>
        <w:tab/>
        <w:t xml:space="preserve">Case A, Deaton A. Mortality and morbidity in the 21(st) century. </w:t>
      </w:r>
      <w:r w:rsidRPr="00A95EDA">
        <w:rPr>
          <w:rFonts w:cs="Arial"/>
          <w:i/>
          <w:iCs/>
          <w:noProof/>
        </w:rPr>
        <w:t>Brookings Pap Econ Act</w:t>
      </w:r>
      <w:r w:rsidRPr="00A95EDA">
        <w:rPr>
          <w:rFonts w:cs="Arial"/>
          <w:noProof/>
        </w:rPr>
        <w:t xml:space="preserve"> 2017;</w:t>
      </w:r>
      <w:r w:rsidRPr="00A95EDA">
        <w:rPr>
          <w:rFonts w:cs="Arial"/>
          <w:b/>
          <w:bCs/>
          <w:noProof/>
        </w:rPr>
        <w:t>2017</w:t>
      </w:r>
      <w:r w:rsidRPr="00A95EDA">
        <w:rPr>
          <w:rFonts w:cs="Arial"/>
          <w:noProof/>
        </w:rPr>
        <w:t>:397–476.http://www.ncbi.nlm.nih.gov/pubmed/29033460%0Ahttp://www.pubmedcentral.nih.gov/articlerender.fcgi?artid=PMC5640267</w:t>
      </w:r>
    </w:p>
    <w:p w14:paraId="3A59872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5 </w:t>
      </w:r>
      <w:r w:rsidRPr="00A95EDA">
        <w:rPr>
          <w:rFonts w:cs="Arial"/>
          <w:noProof/>
        </w:rPr>
        <w:tab/>
        <w:t xml:space="preserve">Galea S, Ahern J, Tardiff K, </w:t>
      </w:r>
      <w:r w:rsidRPr="00A95EDA">
        <w:rPr>
          <w:rFonts w:cs="Arial"/>
          <w:i/>
          <w:iCs/>
          <w:noProof/>
        </w:rPr>
        <w:t>et al.</w:t>
      </w:r>
      <w:r w:rsidRPr="00A95EDA">
        <w:rPr>
          <w:rFonts w:cs="Arial"/>
          <w:noProof/>
        </w:rPr>
        <w:t xml:space="preserve"> Racial/Ethnic Disparities in Overdose Mortality Trends in New York City, 1990-1998. </w:t>
      </w:r>
      <w:r w:rsidRPr="00A95EDA">
        <w:rPr>
          <w:rFonts w:cs="Arial"/>
          <w:i/>
          <w:iCs/>
          <w:noProof/>
        </w:rPr>
        <w:t>J Urban Heal</w:t>
      </w:r>
      <w:r w:rsidRPr="00A95EDA">
        <w:rPr>
          <w:rFonts w:cs="Arial"/>
          <w:noProof/>
        </w:rPr>
        <w:t xml:space="preserve"> 2003;</w:t>
      </w:r>
      <w:r w:rsidRPr="00A95EDA">
        <w:rPr>
          <w:rFonts w:cs="Arial"/>
          <w:b/>
          <w:bCs/>
          <w:noProof/>
        </w:rPr>
        <w:t>80</w:t>
      </w:r>
      <w:r w:rsidRPr="00A95EDA">
        <w:rPr>
          <w:rFonts w:cs="Arial"/>
          <w:noProof/>
        </w:rPr>
        <w:t>:201–11. doi:10.1093/jurban/jtg023</w:t>
      </w:r>
    </w:p>
    <w:p w14:paraId="17A3B8F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6 </w:t>
      </w:r>
      <w:r w:rsidRPr="00A95EDA">
        <w:rPr>
          <w:rFonts w:cs="Arial"/>
          <w:noProof/>
        </w:rPr>
        <w:tab/>
        <w:t xml:space="preserve">Keyes KM, Cerdá M, Brady JE, </w:t>
      </w:r>
      <w:r w:rsidRPr="00A95EDA">
        <w:rPr>
          <w:rFonts w:cs="Arial"/>
          <w:i/>
          <w:iCs/>
          <w:noProof/>
        </w:rPr>
        <w:t>et al.</w:t>
      </w:r>
      <w:r w:rsidRPr="00A95EDA">
        <w:rPr>
          <w:rFonts w:cs="Arial"/>
          <w:noProof/>
        </w:rPr>
        <w:t xml:space="preserve"> Understanding the rural-urban differences in nonmedical prescription opioid use and abuse in the United States. </w:t>
      </w:r>
      <w:r w:rsidRPr="00A95EDA">
        <w:rPr>
          <w:rFonts w:cs="Arial"/>
          <w:i/>
          <w:iCs/>
          <w:noProof/>
        </w:rPr>
        <w:t>Am J Public Health</w:t>
      </w:r>
      <w:r w:rsidRPr="00A95EDA">
        <w:rPr>
          <w:rFonts w:cs="Arial"/>
          <w:noProof/>
        </w:rPr>
        <w:t xml:space="preserve"> 2014;</w:t>
      </w:r>
      <w:r w:rsidRPr="00A95EDA">
        <w:rPr>
          <w:rFonts w:cs="Arial"/>
          <w:b/>
          <w:bCs/>
          <w:noProof/>
        </w:rPr>
        <w:t>104</w:t>
      </w:r>
      <w:r w:rsidRPr="00A95EDA">
        <w:rPr>
          <w:rFonts w:cs="Arial"/>
          <w:noProof/>
        </w:rPr>
        <w:t>:52–9. doi:10.2105/AJPH.2013.301709</w:t>
      </w:r>
    </w:p>
    <w:p w14:paraId="7EFCB479"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7 </w:t>
      </w:r>
      <w:r w:rsidRPr="00A95EDA">
        <w:rPr>
          <w:rFonts w:cs="Arial"/>
          <w:noProof/>
        </w:rPr>
        <w:tab/>
        <w:t xml:space="preserve">Case A, Deaton A. </w:t>
      </w:r>
      <w:r w:rsidRPr="00A95EDA">
        <w:rPr>
          <w:rFonts w:cs="Arial"/>
          <w:i/>
          <w:iCs/>
          <w:noProof/>
        </w:rPr>
        <w:t>Deaths of Despair and the Future of Capitalism</w:t>
      </w:r>
      <w:r w:rsidRPr="00A95EDA">
        <w:rPr>
          <w:rFonts w:cs="Arial"/>
          <w:noProof/>
        </w:rPr>
        <w:t xml:space="preserve">. Princeton University Press 2020. </w:t>
      </w:r>
    </w:p>
    <w:p w14:paraId="3FA47BBF"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8 </w:t>
      </w:r>
      <w:r w:rsidRPr="00A95EDA">
        <w:rPr>
          <w:rFonts w:cs="Arial"/>
          <w:noProof/>
        </w:rPr>
        <w:tab/>
        <w:t xml:space="preserve">Curtin S, Warner M, Hedegaard H. Increase in suicide in the United States, 1999-2014. NCHS data brief. 2016. </w:t>
      </w:r>
    </w:p>
    <w:p w14:paraId="242C168B"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9 </w:t>
      </w:r>
      <w:r w:rsidRPr="00A95EDA">
        <w:rPr>
          <w:rFonts w:cs="Arial"/>
          <w:noProof/>
        </w:rPr>
        <w:tab/>
        <w:t>Hedegaard H, Curtin SC, Warner M. NCHS Data Brief, Number330, November 2018. 2018;:1999–2017.https://www.cdc.gov/nchs/data/databriefs/db330_tables-508.pdf#2.</w:t>
      </w:r>
    </w:p>
    <w:p w14:paraId="4A69A943"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10 </w:t>
      </w:r>
      <w:r w:rsidRPr="00A95EDA">
        <w:rPr>
          <w:rFonts w:cs="Arial"/>
          <w:noProof/>
        </w:rPr>
        <w:tab/>
        <w:t>CDCNewsroom. Americans in rural areas more likely to die by suicide. 2017.</w:t>
      </w:r>
    </w:p>
    <w:p w14:paraId="528F5637"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11 </w:t>
      </w:r>
      <w:r w:rsidRPr="00A95EDA">
        <w:rPr>
          <w:rFonts w:cs="Arial"/>
          <w:noProof/>
        </w:rPr>
        <w:tab/>
        <w:t xml:space="preserve">Rose SJ. Is Foreign Trade the Cause of Manufacturing Job Losses? </w:t>
      </w:r>
      <w:r w:rsidRPr="00A95EDA">
        <w:rPr>
          <w:rFonts w:cs="Arial"/>
          <w:i/>
          <w:iCs/>
          <w:noProof/>
        </w:rPr>
        <w:t>Washington, DC Urban Inst</w:t>
      </w:r>
      <w:r w:rsidRPr="00A95EDA">
        <w:rPr>
          <w:rFonts w:cs="Arial"/>
          <w:noProof/>
        </w:rPr>
        <w:t xml:space="preserve"> 2018;:1–15.</w:t>
      </w:r>
    </w:p>
    <w:p w14:paraId="5FEB64E1"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12 </w:t>
      </w:r>
      <w:r w:rsidRPr="00A95EDA">
        <w:rPr>
          <w:rFonts w:cs="Arial"/>
          <w:noProof/>
        </w:rPr>
        <w:tab/>
        <w:t xml:space="preserve">Charles KK, Hurst E, Schwartz M. </w:t>
      </w:r>
      <w:r w:rsidRPr="00A95EDA">
        <w:rPr>
          <w:rFonts w:cs="Arial"/>
          <w:i/>
          <w:iCs/>
          <w:noProof/>
        </w:rPr>
        <w:t>The Transformation of Manufacturing and the Decline in U.S. Employment</w:t>
      </w:r>
      <w:r w:rsidRPr="00A95EDA">
        <w:rPr>
          <w:rFonts w:cs="Arial"/>
          <w:noProof/>
        </w:rPr>
        <w:t>. 2018. doi:10.2139/ssrn.3154376</w:t>
      </w:r>
    </w:p>
    <w:p w14:paraId="6489F0F7"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13 </w:t>
      </w:r>
      <w:r w:rsidRPr="00A95EDA">
        <w:rPr>
          <w:rFonts w:cs="Arial"/>
          <w:noProof/>
        </w:rPr>
        <w:tab/>
        <w:t xml:space="preserve">Kalleberg AL. Precarious work, insecure workers: Employment relations in transition. </w:t>
      </w:r>
      <w:r w:rsidRPr="00A95EDA">
        <w:rPr>
          <w:rFonts w:cs="Arial"/>
          <w:i/>
          <w:iCs/>
          <w:noProof/>
        </w:rPr>
        <w:t>Am Sociol Rev</w:t>
      </w:r>
      <w:r w:rsidRPr="00A95EDA">
        <w:rPr>
          <w:rFonts w:cs="Arial"/>
          <w:noProof/>
        </w:rPr>
        <w:t xml:space="preserve"> 2009;</w:t>
      </w:r>
      <w:r w:rsidRPr="00A95EDA">
        <w:rPr>
          <w:rFonts w:cs="Arial"/>
          <w:b/>
          <w:bCs/>
          <w:noProof/>
        </w:rPr>
        <w:t>74</w:t>
      </w:r>
      <w:r w:rsidRPr="00A95EDA">
        <w:rPr>
          <w:rFonts w:cs="Arial"/>
          <w:noProof/>
        </w:rPr>
        <w:t>:1–22. doi:10.1177/000312240907400101</w:t>
      </w:r>
    </w:p>
    <w:p w14:paraId="1AEE1CC8"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14 </w:t>
      </w:r>
      <w:r w:rsidRPr="00A95EDA">
        <w:rPr>
          <w:rFonts w:cs="Arial"/>
          <w:noProof/>
        </w:rPr>
        <w:tab/>
        <w:t xml:space="preserve">Fort T, Pierce J, Schott P. New perspectoves on the decline of US manufactuirng employment. </w:t>
      </w:r>
      <w:r w:rsidRPr="00A95EDA">
        <w:rPr>
          <w:rFonts w:cs="Arial"/>
          <w:i/>
          <w:iCs/>
          <w:noProof/>
        </w:rPr>
        <w:t>J Econ Perspect</w:t>
      </w:r>
      <w:r w:rsidRPr="00A95EDA">
        <w:rPr>
          <w:rFonts w:cs="Arial"/>
          <w:noProof/>
        </w:rPr>
        <w:t xml:space="preserve"> 2018;</w:t>
      </w:r>
      <w:r w:rsidRPr="00A95EDA">
        <w:rPr>
          <w:rFonts w:cs="Arial"/>
          <w:b/>
          <w:bCs/>
          <w:noProof/>
        </w:rPr>
        <w:t>32</w:t>
      </w:r>
      <w:r w:rsidRPr="00A95EDA">
        <w:rPr>
          <w:rFonts w:cs="Arial"/>
          <w:noProof/>
        </w:rPr>
        <w:t>:47–72.</w:t>
      </w:r>
    </w:p>
    <w:p w14:paraId="3BD2F17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lastRenderedPageBreak/>
        <w:t xml:space="preserve">15 </w:t>
      </w:r>
      <w:r w:rsidRPr="00A95EDA">
        <w:rPr>
          <w:rFonts w:cs="Arial"/>
          <w:noProof/>
        </w:rPr>
        <w:tab/>
        <w:t xml:space="preserve">Autor DH, Dorn D, Hanson GH. The China Shock: Learning from Labor-Market Adjustment to Large Changes in Trade. </w:t>
      </w:r>
      <w:r w:rsidRPr="00A95EDA">
        <w:rPr>
          <w:rFonts w:cs="Arial"/>
          <w:i/>
          <w:iCs/>
          <w:noProof/>
        </w:rPr>
        <w:t>Ssrn</w:t>
      </w:r>
      <w:r w:rsidRPr="00A95EDA">
        <w:rPr>
          <w:rFonts w:cs="Arial"/>
          <w:noProof/>
        </w:rPr>
        <w:t xml:space="preserve"> Published Online First: 2016. doi:10.1146/annurev-economics-080315-015041</w:t>
      </w:r>
    </w:p>
    <w:p w14:paraId="2685F650"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16 </w:t>
      </w:r>
      <w:r w:rsidRPr="00A95EDA">
        <w:rPr>
          <w:rFonts w:cs="Arial"/>
          <w:noProof/>
        </w:rPr>
        <w:tab/>
        <w:t xml:space="preserve">Klier T. From tail fins to hybrids: How Detroit lost its dominance of the U.S. auto market. </w:t>
      </w:r>
      <w:r w:rsidRPr="00A95EDA">
        <w:rPr>
          <w:rFonts w:cs="Arial"/>
          <w:i/>
          <w:iCs/>
          <w:noProof/>
        </w:rPr>
        <w:t>Econ Perspect</w:t>
      </w:r>
      <w:r w:rsidRPr="00A95EDA">
        <w:rPr>
          <w:rFonts w:cs="Arial"/>
          <w:noProof/>
        </w:rPr>
        <w:t xml:space="preserve"> 2009;</w:t>
      </w:r>
      <w:r w:rsidRPr="00A95EDA">
        <w:rPr>
          <w:rFonts w:cs="Arial"/>
          <w:b/>
          <w:bCs/>
          <w:noProof/>
        </w:rPr>
        <w:t>33</w:t>
      </w:r>
      <w:r w:rsidRPr="00A95EDA">
        <w:rPr>
          <w:rFonts w:cs="Arial"/>
          <w:noProof/>
        </w:rPr>
        <w:t>.</w:t>
      </w:r>
    </w:p>
    <w:p w14:paraId="7C47289C"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17 </w:t>
      </w:r>
      <w:r w:rsidRPr="00A95EDA">
        <w:rPr>
          <w:rFonts w:cs="Arial"/>
          <w:noProof/>
        </w:rPr>
        <w:tab/>
        <w:t xml:space="preserve">Burgard SA, Brand JE, House JS. Toward a better estimation of the effect of job loss on health. </w:t>
      </w:r>
      <w:r w:rsidRPr="00A95EDA">
        <w:rPr>
          <w:rFonts w:cs="Arial"/>
          <w:i/>
          <w:iCs/>
          <w:noProof/>
        </w:rPr>
        <w:t>J Health Soc Behav</w:t>
      </w:r>
      <w:r w:rsidRPr="00A95EDA">
        <w:rPr>
          <w:rFonts w:cs="Arial"/>
          <w:noProof/>
        </w:rPr>
        <w:t xml:space="preserve"> 2007;</w:t>
      </w:r>
      <w:r w:rsidRPr="00A95EDA">
        <w:rPr>
          <w:rFonts w:cs="Arial"/>
          <w:b/>
          <w:bCs/>
          <w:noProof/>
        </w:rPr>
        <w:t>48</w:t>
      </w:r>
      <w:r w:rsidRPr="00A95EDA">
        <w:rPr>
          <w:rFonts w:cs="Arial"/>
          <w:noProof/>
        </w:rPr>
        <w:t>:369–84. doi:10.1177/002214650704800403</w:t>
      </w:r>
    </w:p>
    <w:p w14:paraId="50EDE8CC"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18 </w:t>
      </w:r>
      <w:r w:rsidRPr="00A95EDA">
        <w:rPr>
          <w:rFonts w:cs="Arial"/>
          <w:noProof/>
        </w:rPr>
        <w:tab/>
        <w:t xml:space="preserve">Eisen EA, Tolbert PE, Monson RR, </w:t>
      </w:r>
      <w:r w:rsidRPr="00A95EDA">
        <w:rPr>
          <w:rFonts w:cs="Arial"/>
          <w:i/>
          <w:iCs/>
          <w:noProof/>
        </w:rPr>
        <w:t>et al.</w:t>
      </w:r>
      <w:r w:rsidRPr="00A95EDA">
        <w:rPr>
          <w:rFonts w:cs="Arial"/>
          <w:noProof/>
        </w:rPr>
        <w:t xml:space="preserve"> Mortality studies of machining fluid exposure in the automobile industry I: A standardized mortality ratio analysis. </w:t>
      </w:r>
      <w:r w:rsidRPr="00A95EDA">
        <w:rPr>
          <w:rFonts w:cs="Arial"/>
          <w:i/>
          <w:iCs/>
          <w:noProof/>
        </w:rPr>
        <w:t>Am J Ind Med</w:t>
      </w:r>
      <w:r w:rsidRPr="00A95EDA">
        <w:rPr>
          <w:rFonts w:cs="Arial"/>
          <w:noProof/>
        </w:rPr>
        <w:t xml:space="preserve"> 1992;</w:t>
      </w:r>
      <w:r w:rsidRPr="00A95EDA">
        <w:rPr>
          <w:rFonts w:cs="Arial"/>
          <w:b/>
          <w:bCs/>
          <w:noProof/>
        </w:rPr>
        <w:t>22</w:t>
      </w:r>
      <w:r w:rsidRPr="00A95EDA">
        <w:rPr>
          <w:rFonts w:cs="Arial"/>
          <w:noProof/>
        </w:rPr>
        <w:t>:809–24.</w:t>
      </w:r>
    </w:p>
    <w:p w14:paraId="5208CB53"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19 </w:t>
      </w:r>
      <w:r w:rsidRPr="00A95EDA">
        <w:rPr>
          <w:rFonts w:cs="Arial"/>
          <w:noProof/>
        </w:rPr>
        <w:tab/>
        <w:t xml:space="preserve">Eisen EA, Bardin J, Gore R, </w:t>
      </w:r>
      <w:r w:rsidRPr="00A95EDA">
        <w:rPr>
          <w:rFonts w:cs="Arial"/>
          <w:i/>
          <w:iCs/>
          <w:noProof/>
        </w:rPr>
        <w:t>et al.</w:t>
      </w:r>
      <w:r w:rsidRPr="00A95EDA">
        <w:rPr>
          <w:rFonts w:cs="Arial"/>
          <w:noProof/>
        </w:rPr>
        <w:t xml:space="preserve"> Exposure-response models based on extended follow-up of a cohort mortality study in the automobile industry. </w:t>
      </w:r>
      <w:r w:rsidRPr="00A95EDA">
        <w:rPr>
          <w:rFonts w:cs="Arial"/>
          <w:i/>
          <w:iCs/>
          <w:noProof/>
        </w:rPr>
        <w:t>Scand J Work Env Heal</w:t>
      </w:r>
      <w:r w:rsidRPr="00A95EDA">
        <w:rPr>
          <w:rFonts w:cs="Arial"/>
          <w:noProof/>
        </w:rPr>
        <w:t xml:space="preserve"> 2001;</w:t>
      </w:r>
      <w:r w:rsidRPr="00A95EDA">
        <w:rPr>
          <w:rFonts w:cs="Arial"/>
          <w:b/>
          <w:bCs/>
          <w:noProof/>
        </w:rPr>
        <w:t>27</w:t>
      </w:r>
      <w:r w:rsidRPr="00A95EDA">
        <w:rPr>
          <w:rFonts w:cs="Arial"/>
          <w:noProof/>
        </w:rPr>
        <w:t>:240–9.</w:t>
      </w:r>
    </w:p>
    <w:p w14:paraId="366D1A9A"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20 </w:t>
      </w:r>
      <w:r w:rsidRPr="00A95EDA">
        <w:rPr>
          <w:rFonts w:cs="Arial"/>
          <w:noProof/>
        </w:rPr>
        <w:tab/>
        <w:t xml:space="preserve">Baime A. </w:t>
      </w:r>
      <w:r w:rsidRPr="00A95EDA">
        <w:rPr>
          <w:rFonts w:cs="Arial"/>
          <w:i/>
          <w:iCs/>
          <w:noProof/>
        </w:rPr>
        <w:t>The arsenal of democracy: FDR, Detroit, and an epic quest to arm an America at war</w:t>
      </w:r>
      <w:r w:rsidRPr="00A95EDA">
        <w:rPr>
          <w:rFonts w:cs="Arial"/>
          <w:noProof/>
        </w:rPr>
        <w:t xml:space="preserve">. Houghton Mifflin Harcourt 2014. </w:t>
      </w:r>
    </w:p>
    <w:p w14:paraId="12A24B8F"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21 </w:t>
      </w:r>
      <w:r w:rsidRPr="00A95EDA">
        <w:rPr>
          <w:rFonts w:cs="Arial"/>
          <w:noProof/>
        </w:rPr>
        <w:tab/>
        <w:t xml:space="preserve">US dept of Labor. Wage Chronology; General Motors., 1939-66. Washington, DC: 1966. </w:t>
      </w:r>
    </w:p>
    <w:p w14:paraId="7739569B"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22 </w:t>
      </w:r>
      <w:r w:rsidRPr="00A95EDA">
        <w:rPr>
          <w:rFonts w:cs="Arial"/>
          <w:noProof/>
        </w:rPr>
        <w:tab/>
        <w:t xml:space="preserve">Lea C, Hertz-Picciotto I, Anderson A. Gender differences in healthy worker effect among synthetic vitreous fiber workers. </w:t>
      </w:r>
      <w:r w:rsidRPr="00A95EDA">
        <w:rPr>
          <w:rFonts w:cs="Arial"/>
          <w:i/>
          <w:iCs/>
          <w:noProof/>
        </w:rPr>
        <w:t>Am J Epidemiol</w:t>
      </w:r>
      <w:r w:rsidRPr="00A95EDA">
        <w:rPr>
          <w:rFonts w:cs="Arial"/>
          <w:noProof/>
        </w:rPr>
        <w:t xml:space="preserve"> 1999;</w:t>
      </w:r>
      <w:r w:rsidRPr="00A95EDA">
        <w:rPr>
          <w:rFonts w:cs="Arial"/>
          <w:b/>
          <w:bCs/>
          <w:noProof/>
        </w:rPr>
        <w:t>150</w:t>
      </w:r>
      <w:r w:rsidRPr="00A95EDA">
        <w:rPr>
          <w:rFonts w:cs="Arial"/>
          <w:noProof/>
        </w:rPr>
        <w:t>:1099–106.</w:t>
      </w:r>
    </w:p>
    <w:p w14:paraId="6DBC783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23 </w:t>
      </w:r>
      <w:r w:rsidRPr="00A95EDA">
        <w:rPr>
          <w:rFonts w:cs="Arial"/>
          <w:noProof/>
        </w:rPr>
        <w:tab/>
        <w:t xml:space="preserve">Eisen EA  Hallock MF, Monson RR, Smith TJ, Woskie SR TPE. Mortality Studies of Machining Fluid Exposure in the Automobile Industry III: A case-control study of larynx cancer. </w:t>
      </w:r>
      <w:r w:rsidRPr="00A95EDA">
        <w:rPr>
          <w:rFonts w:cs="Arial"/>
          <w:i/>
          <w:iCs/>
          <w:noProof/>
        </w:rPr>
        <w:t>Am J Indus Med</w:t>
      </w:r>
      <w:r w:rsidRPr="00A95EDA">
        <w:rPr>
          <w:rFonts w:cs="Arial"/>
          <w:noProof/>
        </w:rPr>
        <w:t xml:space="preserve"> 1994;</w:t>
      </w:r>
      <w:r w:rsidRPr="00A95EDA">
        <w:rPr>
          <w:rFonts w:cs="Arial"/>
          <w:b/>
          <w:bCs/>
          <w:noProof/>
        </w:rPr>
        <w:t>26</w:t>
      </w:r>
      <w:r w:rsidRPr="00A95EDA">
        <w:rPr>
          <w:rFonts w:cs="Arial"/>
          <w:noProof/>
        </w:rPr>
        <w:t>:185–202.</w:t>
      </w:r>
    </w:p>
    <w:p w14:paraId="725C8BDA"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24 </w:t>
      </w:r>
      <w:r w:rsidRPr="00A95EDA">
        <w:rPr>
          <w:rFonts w:cs="Arial"/>
          <w:noProof/>
        </w:rPr>
        <w:tab/>
        <w:t xml:space="preserve">Eisen EA, Tolbert PE, Monson RR, </w:t>
      </w:r>
      <w:r w:rsidRPr="00A95EDA">
        <w:rPr>
          <w:rFonts w:cs="Arial"/>
          <w:i/>
          <w:iCs/>
          <w:noProof/>
        </w:rPr>
        <w:t>et al.</w:t>
      </w:r>
      <w:r w:rsidRPr="00A95EDA">
        <w:rPr>
          <w:rFonts w:cs="Arial"/>
          <w:noProof/>
        </w:rPr>
        <w:t xml:space="preserve"> Mortality studies of machining fluid exposure in the automobile industry I: A standardized mortality ratio analysis. </w:t>
      </w:r>
      <w:r w:rsidRPr="00A95EDA">
        <w:rPr>
          <w:rFonts w:cs="Arial"/>
          <w:i/>
          <w:iCs/>
          <w:noProof/>
        </w:rPr>
        <w:t>Am J Ind Med</w:t>
      </w:r>
      <w:r w:rsidRPr="00A95EDA">
        <w:rPr>
          <w:rFonts w:cs="Arial"/>
          <w:noProof/>
        </w:rPr>
        <w:t xml:space="preserve"> 1992;</w:t>
      </w:r>
      <w:r w:rsidRPr="00A95EDA">
        <w:rPr>
          <w:rFonts w:cs="Arial"/>
          <w:b/>
          <w:bCs/>
          <w:noProof/>
        </w:rPr>
        <w:t>22</w:t>
      </w:r>
      <w:r w:rsidRPr="00A95EDA">
        <w:rPr>
          <w:rFonts w:cs="Arial"/>
          <w:noProof/>
        </w:rPr>
        <w:t>. doi:10.1002/ajim.4700220604</w:t>
      </w:r>
    </w:p>
    <w:p w14:paraId="636E1B1C"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25 </w:t>
      </w:r>
      <w:r w:rsidRPr="00A95EDA">
        <w:rPr>
          <w:rFonts w:cs="Arial"/>
          <w:noProof/>
        </w:rPr>
        <w:tab/>
        <w:t xml:space="preserve">Stone DM, Holland KM, Bartholow B, </w:t>
      </w:r>
      <w:r w:rsidRPr="00A95EDA">
        <w:rPr>
          <w:rFonts w:cs="Arial"/>
          <w:i/>
          <w:iCs/>
          <w:noProof/>
        </w:rPr>
        <w:t>et al.</w:t>
      </w:r>
      <w:r w:rsidRPr="00A95EDA">
        <w:rPr>
          <w:rFonts w:cs="Arial"/>
          <w:noProof/>
        </w:rPr>
        <w:t xml:space="preserve"> Deciphering suicide and other manners of death associated with drug intoxication: A centers for disease control and prevention consultation meeting summary. </w:t>
      </w:r>
      <w:r w:rsidRPr="00A95EDA">
        <w:rPr>
          <w:rFonts w:cs="Arial"/>
          <w:i/>
          <w:iCs/>
          <w:noProof/>
        </w:rPr>
        <w:t>Am J Public Health</w:t>
      </w:r>
      <w:r w:rsidRPr="00A95EDA">
        <w:rPr>
          <w:rFonts w:cs="Arial"/>
          <w:noProof/>
        </w:rPr>
        <w:t xml:space="preserve"> 2017;</w:t>
      </w:r>
      <w:r w:rsidRPr="00A95EDA">
        <w:rPr>
          <w:rFonts w:cs="Arial"/>
          <w:b/>
          <w:bCs/>
          <w:noProof/>
        </w:rPr>
        <w:t>107</w:t>
      </w:r>
      <w:r w:rsidRPr="00A95EDA">
        <w:rPr>
          <w:rFonts w:cs="Arial"/>
          <w:noProof/>
        </w:rPr>
        <w:t>:1233–9. doi:10.2105/AJPH.2017.303863</w:t>
      </w:r>
    </w:p>
    <w:p w14:paraId="1212F730"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26 </w:t>
      </w:r>
      <w:r w:rsidRPr="00A95EDA">
        <w:rPr>
          <w:rFonts w:cs="Arial"/>
          <w:noProof/>
        </w:rPr>
        <w:tab/>
        <w:t xml:space="preserve">Therneau T, Grambsch P. </w:t>
      </w:r>
      <w:r w:rsidRPr="00A95EDA">
        <w:rPr>
          <w:rFonts w:cs="Arial"/>
          <w:i/>
          <w:iCs/>
          <w:noProof/>
        </w:rPr>
        <w:t>Modeling Survival Data: Extending the Cox Model</w:t>
      </w:r>
      <w:r w:rsidRPr="00A95EDA">
        <w:rPr>
          <w:rFonts w:cs="Arial"/>
          <w:noProof/>
        </w:rPr>
        <w:t xml:space="preserve">. New York: : Springer 2000. </w:t>
      </w:r>
    </w:p>
    <w:p w14:paraId="7CA1A322"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27 </w:t>
      </w:r>
      <w:r w:rsidRPr="00A95EDA">
        <w:rPr>
          <w:rFonts w:cs="Arial"/>
          <w:noProof/>
        </w:rPr>
        <w:tab/>
        <w:t>Therneau T. A Package for Survival Analysis in S_. version 2.38. 2015.https://cran.r-project.org/package=survival%3E.%0A</w:t>
      </w:r>
    </w:p>
    <w:p w14:paraId="5FFC401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28 </w:t>
      </w:r>
      <w:r w:rsidRPr="00A95EDA">
        <w:rPr>
          <w:rFonts w:cs="Arial"/>
          <w:noProof/>
        </w:rPr>
        <w:tab/>
        <w:t xml:space="preserve">Burgard S, Brand J, House J. Toward a better estimation of the effect of job loss on health. </w:t>
      </w:r>
      <w:r w:rsidRPr="00A95EDA">
        <w:rPr>
          <w:rFonts w:cs="Arial"/>
          <w:i/>
          <w:iCs/>
          <w:noProof/>
        </w:rPr>
        <w:t>J Heal Soc Behav</w:t>
      </w:r>
      <w:r w:rsidRPr="00A95EDA">
        <w:rPr>
          <w:rFonts w:cs="Arial"/>
          <w:noProof/>
        </w:rPr>
        <w:t xml:space="preserve"> 2007;</w:t>
      </w:r>
      <w:r w:rsidRPr="00A95EDA">
        <w:rPr>
          <w:rFonts w:cs="Arial"/>
          <w:b/>
          <w:bCs/>
          <w:noProof/>
        </w:rPr>
        <w:t>48</w:t>
      </w:r>
      <w:r w:rsidRPr="00A95EDA">
        <w:rPr>
          <w:rFonts w:cs="Arial"/>
          <w:noProof/>
        </w:rPr>
        <w:t>:369-84.</w:t>
      </w:r>
    </w:p>
    <w:p w14:paraId="6B34A6F9"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lastRenderedPageBreak/>
        <w:t xml:space="preserve">29 </w:t>
      </w:r>
      <w:r w:rsidRPr="00A95EDA">
        <w:rPr>
          <w:rFonts w:cs="Arial"/>
          <w:noProof/>
        </w:rPr>
        <w:tab/>
        <w:t xml:space="preserve">Brand J. The Far-Reaching Impact of Job Loss and Unemployment. </w:t>
      </w:r>
      <w:r w:rsidRPr="00A95EDA">
        <w:rPr>
          <w:rFonts w:cs="Arial"/>
          <w:i/>
          <w:iCs/>
          <w:noProof/>
        </w:rPr>
        <w:t>Annu Rev Sociol</w:t>
      </w:r>
      <w:r w:rsidRPr="00A95EDA">
        <w:rPr>
          <w:rFonts w:cs="Arial"/>
          <w:noProof/>
        </w:rPr>
        <w:t xml:space="preserve"> 2015;</w:t>
      </w:r>
      <w:r w:rsidRPr="00A95EDA">
        <w:rPr>
          <w:rFonts w:cs="Arial"/>
          <w:b/>
          <w:bCs/>
          <w:noProof/>
        </w:rPr>
        <w:t>41</w:t>
      </w:r>
      <w:r w:rsidRPr="00A95EDA">
        <w:rPr>
          <w:rFonts w:cs="Arial"/>
          <w:noProof/>
        </w:rPr>
        <w:t>:359–75. doi:10.1146/annurev-soc-071913-043237</w:t>
      </w:r>
    </w:p>
    <w:p w14:paraId="5DF683C2"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30 </w:t>
      </w:r>
      <w:r w:rsidRPr="00A95EDA">
        <w:rPr>
          <w:rFonts w:cs="Arial"/>
          <w:noProof/>
        </w:rPr>
        <w:tab/>
        <w:t xml:space="preserve">Classen T, Dunn R. The Effect of Job Loss and Unemployment Duration on Suicide Risk in the US: A new look using mass-layoffs and unemployment duration. </w:t>
      </w:r>
      <w:r w:rsidRPr="00A95EDA">
        <w:rPr>
          <w:rFonts w:cs="Arial"/>
          <w:i/>
          <w:iCs/>
          <w:noProof/>
        </w:rPr>
        <w:t>Health Econ</w:t>
      </w:r>
      <w:r w:rsidRPr="00A95EDA">
        <w:rPr>
          <w:rFonts w:cs="Arial"/>
          <w:noProof/>
        </w:rPr>
        <w:t xml:space="preserve"> 2012;</w:t>
      </w:r>
      <w:r w:rsidRPr="00A95EDA">
        <w:rPr>
          <w:rFonts w:cs="Arial"/>
          <w:b/>
          <w:bCs/>
          <w:noProof/>
        </w:rPr>
        <w:t>21</w:t>
      </w:r>
      <w:r w:rsidRPr="00A95EDA">
        <w:rPr>
          <w:rFonts w:cs="Arial"/>
          <w:noProof/>
        </w:rPr>
        <w:t>:338–50.</w:t>
      </w:r>
    </w:p>
    <w:p w14:paraId="5529997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31 </w:t>
      </w:r>
      <w:r w:rsidRPr="00A95EDA">
        <w:rPr>
          <w:rFonts w:cs="Arial"/>
          <w:noProof/>
        </w:rPr>
        <w:tab/>
        <w:t xml:space="preserve">Elser H, Ben-Michael E, Rehkopf D, </w:t>
      </w:r>
      <w:r w:rsidRPr="00A95EDA">
        <w:rPr>
          <w:rFonts w:cs="Arial"/>
          <w:i/>
          <w:iCs/>
          <w:noProof/>
        </w:rPr>
        <w:t>et al.</w:t>
      </w:r>
      <w:r w:rsidRPr="00A95EDA">
        <w:rPr>
          <w:rFonts w:cs="Arial"/>
          <w:noProof/>
        </w:rPr>
        <w:t xml:space="preserve"> Layoffs and the mental health and safety of remaining workers: A difference-in-differences analysis of the US aluminium industry. </w:t>
      </w:r>
      <w:r w:rsidRPr="00A95EDA">
        <w:rPr>
          <w:rFonts w:cs="Arial"/>
          <w:i/>
          <w:iCs/>
          <w:noProof/>
        </w:rPr>
        <w:t>J Epidemiol Community Health</w:t>
      </w:r>
      <w:r w:rsidRPr="00A95EDA">
        <w:rPr>
          <w:rFonts w:cs="Arial"/>
          <w:noProof/>
        </w:rPr>
        <w:t xml:space="preserve"> 2019;</w:t>
      </w:r>
      <w:r w:rsidRPr="00A95EDA">
        <w:rPr>
          <w:rFonts w:cs="Arial"/>
          <w:b/>
          <w:bCs/>
          <w:noProof/>
        </w:rPr>
        <w:t>73</w:t>
      </w:r>
      <w:r w:rsidRPr="00A95EDA">
        <w:rPr>
          <w:rFonts w:cs="Arial"/>
          <w:noProof/>
        </w:rPr>
        <w:t>:1094–100. doi:10.1136/jech-2018-211774</w:t>
      </w:r>
    </w:p>
    <w:p w14:paraId="37F265D1"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32 </w:t>
      </w:r>
      <w:r w:rsidRPr="00A95EDA">
        <w:rPr>
          <w:rFonts w:cs="Arial"/>
          <w:noProof/>
        </w:rPr>
        <w:tab/>
        <w:t xml:space="preserve">Dow WH, Godøy A, Lowenstein CA, </w:t>
      </w:r>
      <w:r w:rsidRPr="00A95EDA">
        <w:rPr>
          <w:rFonts w:cs="Arial"/>
          <w:i/>
          <w:iCs/>
          <w:noProof/>
        </w:rPr>
        <w:t>et al.</w:t>
      </w:r>
      <w:r w:rsidRPr="00A95EDA">
        <w:rPr>
          <w:rFonts w:cs="Arial"/>
          <w:noProof/>
        </w:rPr>
        <w:t xml:space="preserve"> NBER WORKING PAPER SERIES CAN ECONOMIC POLICIES REDUCE DEATHS OF DESPAIR? Can Economic Policies Reduce Deaths of Despair? Published Online First: 2019.http://www.nber.org/papers/w25787</w:t>
      </w:r>
    </w:p>
    <w:p w14:paraId="6938E41B"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33 </w:t>
      </w:r>
      <w:r w:rsidRPr="00A95EDA">
        <w:rPr>
          <w:rFonts w:cs="Arial"/>
          <w:noProof/>
        </w:rPr>
        <w:tab/>
        <w:t xml:space="preserve">Eisenberg-Guyot J, Mooney SJ, Hagopian A, </w:t>
      </w:r>
      <w:r w:rsidRPr="00A95EDA">
        <w:rPr>
          <w:rFonts w:cs="Arial"/>
          <w:i/>
          <w:iCs/>
          <w:noProof/>
        </w:rPr>
        <w:t>et al.</w:t>
      </w:r>
      <w:r w:rsidRPr="00A95EDA">
        <w:rPr>
          <w:rFonts w:cs="Arial"/>
          <w:noProof/>
        </w:rPr>
        <w:t xml:space="preserve"> Solidarity and disparity: declining labor union density and changing racial and educational mortality inequities. </w:t>
      </w:r>
      <w:r w:rsidRPr="00A95EDA">
        <w:rPr>
          <w:rFonts w:cs="Arial"/>
          <w:i/>
          <w:iCs/>
          <w:noProof/>
        </w:rPr>
        <w:t>Am J Ind Med</w:t>
      </w:r>
      <w:r w:rsidRPr="00A95EDA">
        <w:rPr>
          <w:rFonts w:cs="Arial"/>
          <w:noProof/>
        </w:rPr>
        <w:t xml:space="preserve"> 2019;:1–14. doi:10.1002/ajim.23081</w:t>
      </w:r>
    </w:p>
    <w:p w14:paraId="4693D033"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34 </w:t>
      </w:r>
      <w:r w:rsidRPr="00A95EDA">
        <w:rPr>
          <w:rFonts w:cs="Arial"/>
          <w:noProof/>
        </w:rPr>
        <w:tab/>
        <w:t xml:space="preserve">Venkataramani AS, Bair EF, O’Brien RL, </w:t>
      </w:r>
      <w:r w:rsidRPr="00A95EDA">
        <w:rPr>
          <w:rFonts w:cs="Arial"/>
          <w:i/>
          <w:iCs/>
          <w:noProof/>
        </w:rPr>
        <w:t>et al.</w:t>
      </w:r>
      <w:r w:rsidRPr="00A95EDA">
        <w:rPr>
          <w:rFonts w:cs="Arial"/>
          <w:noProof/>
        </w:rPr>
        <w:t xml:space="preserve"> Association Between Automotive Assembly Plant Closures and Opioid Overdose Mortality in the United States: A Difference-in-Differences Analysis. </w:t>
      </w:r>
      <w:r w:rsidRPr="00A95EDA">
        <w:rPr>
          <w:rFonts w:cs="Arial"/>
          <w:i/>
          <w:iCs/>
          <w:noProof/>
        </w:rPr>
        <w:t>JAMA Intern Med</w:t>
      </w:r>
      <w:r w:rsidRPr="00A95EDA">
        <w:rPr>
          <w:rFonts w:cs="Arial"/>
          <w:noProof/>
        </w:rPr>
        <w:t xml:space="preserve"> 2019;</w:t>
      </w:r>
      <w:r w:rsidRPr="00A95EDA">
        <w:rPr>
          <w:rFonts w:cs="Arial"/>
          <w:b/>
          <w:bCs/>
          <w:noProof/>
        </w:rPr>
        <w:t>19104</w:t>
      </w:r>
      <w:r w:rsidRPr="00A95EDA">
        <w:rPr>
          <w:rFonts w:cs="Arial"/>
          <w:noProof/>
        </w:rPr>
        <w:t>:1–9. doi:10.1001/jamainternmed.2019.5686</w:t>
      </w:r>
    </w:p>
    <w:p w14:paraId="0AB8B0AC" w14:textId="2EF94D99" w:rsidR="008B0A02" w:rsidRPr="0095566A" w:rsidRDefault="00CC087C" w:rsidP="0095566A">
      <w:pPr>
        <w:widowControl w:val="0"/>
        <w:autoSpaceDE w:val="0"/>
        <w:autoSpaceDN w:val="0"/>
        <w:adjustRightInd w:val="0"/>
        <w:rPr>
          <w:rFonts w:cs="Arial"/>
          <w:b/>
          <w:bCs/>
        </w:rPr>
      </w:pPr>
      <w:r w:rsidRPr="00F70126">
        <w:rPr>
          <w:rFonts w:cs="Arial"/>
        </w:rPr>
        <w:fldChar w:fldCharType="end"/>
      </w:r>
      <w:r w:rsidR="00282E49" w:rsidRPr="00F70126">
        <w:rPr>
          <w:rFonts w:cs="Arial"/>
        </w:rPr>
        <w:br w:type="page"/>
      </w:r>
      <w:r w:rsidR="008B0A02" w:rsidRPr="0095566A">
        <w:rPr>
          <w:rFonts w:cs="Arial"/>
          <w:b/>
          <w:bCs/>
        </w:rPr>
        <w:lastRenderedPageBreak/>
        <w:t>F</w:t>
      </w:r>
      <w:r w:rsidR="0061229A" w:rsidRPr="0095566A">
        <w:rPr>
          <w:rFonts w:cs="Arial"/>
          <w:b/>
          <w:bCs/>
        </w:rPr>
        <w:t>igures</w:t>
      </w:r>
    </w:p>
    <w:p w14:paraId="31FD19BA" w14:textId="09BCB0B4" w:rsidR="0021408A" w:rsidRPr="0021408A" w:rsidRDefault="0021408A" w:rsidP="0021408A">
      <w:pPr>
        <w:pStyle w:val="Caption"/>
        <w:rPr>
          <w:ins w:id="313" w:author="Kevin Chen" w:date="2020-05-27T13:52:00Z"/>
        </w:rPr>
      </w:pPr>
      <w:ins w:id="314" w:author="Kevin Chen" w:date="2020-05-27T13:52:00Z">
        <w:r w:rsidRPr="0021408A">
          <w:t>Figure 1: Directed acyclic graph (DAG) representing our working assumptions about the causal relationships between exposure, outcomes, and a simplified set of confounders.</w:t>
        </w:r>
      </w:ins>
    </w:p>
    <w:p w14:paraId="3787E718" w14:textId="2CDCC54C" w:rsidR="008B0A02" w:rsidRPr="009A24D9" w:rsidRDefault="008B0A02" w:rsidP="009A24D9">
      <w:pPr>
        <w:pStyle w:val="Caption"/>
      </w:pPr>
      <w:r w:rsidRPr="009A24D9">
        <w:t xml:space="preserve">Figure </w:t>
      </w:r>
      <w:del w:id="315" w:author="Kevin Chen" w:date="2020-05-17T12:27:00Z">
        <w:r w:rsidRPr="009A24D9" w:rsidDel="00ED6588">
          <w:delText>1</w:delText>
        </w:r>
      </w:del>
      <w:ins w:id="316" w:author="Kevin Chen" w:date="2020-05-17T12:27:00Z">
        <w:r w:rsidR="00ED6588">
          <w:t>2</w:t>
        </w:r>
      </w:ins>
      <w:r w:rsidRPr="009A24D9">
        <w:t>. Crude rate (per 10</w:t>
      </w:r>
      <w:ins w:id="317" w:author="Kevin Chen [2]" w:date="2020-05-11T13:47:00Z">
        <w:r w:rsidR="00E767F8">
          <w:t>0</w:t>
        </w:r>
      </w:ins>
      <w:r w:rsidRPr="009A24D9">
        <w:t>,000 person-years) of suicide</w:t>
      </w:r>
      <w:ins w:id="318" w:author="Kevin Chen [2]" w:date="2020-05-11T13:03:00Z">
        <w:r w:rsidR="0059454D">
          <w:t xml:space="preserve"> and the combined outcome of suicide and fatal overdose</w:t>
        </w:r>
      </w:ins>
      <w:r w:rsidRPr="009A24D9">
        <w:t xml:space="preserve"> by calendar year in the</w:t>
      </w:r>
      <w:ins w:id="319" w:author="Kevin Chen [2]" w:date="2020-05-11T13:03:00Z">
        <w:r w:rsidR="0059454D">
          <w:t xml:space="preserve"> full</w:t>
        </w:r>
      </w:ins>
      <w:r w:rsidRPr="009A24D9">
        <w:t xml:space="preserve"> UAW-GM Cohort.</w:t>
      </w:r>
    </w:p>
    <w:p w14:paraId="6E3790C6" w14:textId="47761BBB" w:rsidR="008B0A02" w:rsidRPr="009A24D9" w:rsidRDefault="008B0A02" w:rsidP="009A24D9">
      <w:pPr>
        <w:pStyle w:val="Caption"/>
      </w:pPr>
    </w:p>
    <w:sectPr w:rsidR="008B0A02" w:rsidRPr="009A24D9" w:rsidSect="00417006">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BC0AA" w14:textId="77777777" w:rsidR="00E64B37" w:rsidRDefault="00E64B37" w:rsidP="000A6924">
      <w:pPr>
        <w:spacing w:after="0"/>
      </w:pPr>
      <w:r>
        <w:separator/>
      </w:r>
    </w:p>
  </w:endnote>
  <w:endnote w:type="continuationSeparator" w:id="0">
    <w:p w14:paraId="7CF8C661" w14:textId="77777777" w:rsidR="00E64B37" w:rsidRDefault="00E64B37" w:rsidP="000A6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6022427"/>
      <w:docPartObj>
        <w:docPartGallery w:val="Page Numbers (Bottom of Page)"/>
        <w:docPartUnique/>
      </w:docPartObj>
    </w:sdtPr>
    <w:sdtEndPr>
      <w:rPr>
        <w:rFonts w:cs="Arial"/>
        <w:noProof/>
      </w:rPr>
    </w:sdtEndPr>
    <w:sdtContent>
      <w:p w14:paraId="6B705B7D" w14:textId="072BE908" w:rsidR="00807998" w:rsidRPr="00425D47" w:rsidRDefault="00807998">
        <w:pPr>
          <w:pStyle w:val="Footer"/>
          <w:jc w:val="center"/>
          <w:rPr>
            <w:rFonts w:cs="Arial"/>
          </w:rPr>
        </w:pPr>
        <w:r w:rsidRPr="00425D47">
          <w:rPr>
            <w:rFonts w:cs="Arial"/>
          </w:rPr>
          <w:fldChar w:fldCharType="begin"/>
        </w:r>
        <w:r w:rsidRPr="00425D47">
          <w:rPr>
            <w:rFonts w:cs="Arial"/>
          </w:rPr>
          <w:instrText xml:space="preserve"> PAGE   \* MERGEFORMAT </w:instrText>
        </w:r>
        <w:r w:rsidRPr="00425D47">
          <w:rPr>
            <w:rFonts w:cs="Arial"/>
          </w:rPr>
          <w:fldChar w:fldCharType="separate"/>
        </w:r>
        <w:r w:rsidR="00AE2F09">
          <w:rPr>
            <w:rFonts w:cs="Arial"/>
            <w:noProof/>
          </w:rPr>
          <w:t>16</w:t>
        </w:r>
        <w:r w:rsidRPr="00425D47">
          <w:rPr>
            <w:rFonts w:cs="Arial"/>
            <w:noProof/>
          </w:rPr>
          <w:fldChar w:fldCharType="end"/>
        </w:r>
      </w:p>
    </w:sdtContent>
  </w:sdt>
  <w:p w14:paraId="3606D641" w14:textId="77777777" w:rsidR="001C5DF9" w:rsidRPr="00425D47" w:rsidRDefault="001C5DF9">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E2874" w14:textId="77777777" w:rsidR="00E64B37" w:rsidRDefault="00E64B37" w:rsidP="000A6924">
      <w:pPr>
        <w:spacing w:after="0"/>
      </w:pPr>
      <w:r>
        <w:separator/>
      </w:r>
    </w:p>
  </w:footnote>
  <w:footnote w:type="continuationSeparator" w:id="0">
    <w:p w14:paraId="08DCCB9B" w14:textId="77777777" w:rsidR="00E64B37" w:rsidRDefault="00E64B37" w:rsidP="000A6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40333" w14:textId="7DA3F763" w:rsidR="000A6924" w:rsidRDefault="000A6924" w:rsidP="00B6436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6C42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8094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54E2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4891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5E4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B451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207E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54BE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807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3413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A378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68262B"/>
    <w:multiLevelType w:val="hybridMultilevel"/>
    <w:tmpl w:val="FFCCF7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931118"/>
    <w:multiLevelType w:val="multilevel"/>
    <w:tmpl w:val="AF48F00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F52AC5"/>
    <w:multiLevelType w:val="hybridMultilevel"/>
    <w:tmpl w:val="04684E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80D291C"/>
    <w:multiLevelType w:val="multilevel"/>
    <w:tmpl w:val="DD768CB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3"/>
  </w:num>
  <w:num w:numId="14">
    <w:abstractNumId w:val="13"/>
  </w:num>
  <w:num w:numId="15">
    <w:abstractNumId w:val="13"/>
  </w:num>
  <w:num w:numId="16">
    <w:abstractNumId w:val="13"/>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2"/>
  </w:num>
  <w:num w:numId="3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Chen">
    <w15:presenceInfo w15:providerId="None" w15:userId="Kevin Chen"/>
  </w15:person>
  <w15:person w15:author="Ellen Eisen">
    <w15:presenceInfo w15:providerId="AD" w15:userId="S::j801224702@berkeley.edu::5ef68c26-a870-48ab-9bcd-a8812769283c"/>
  </w15:person>
  <w15:person w15:author="Ellen Eisen [2]">
    <w15:presenceInfo w15:providerId="Windows Live" w15:userId="5ef68c26-a870-48ab-9bcd-a8812769283c"/>
  </w15:person>
  <w15:person w15:author="Kevin Chen [2]">
    <w15:presenceInfo w15:providerId="Windows Live" w15:userId="621ce2e1a2efd510"/>
  </w15:person>
  <w15:person w15:author="Holly C Elser">
    <w15:presenceInfo w15:providerId="AD" w15:userId="S::hollys1@stanford.edu::6a7f6561-b0e0-4810-bcc9-c111c58efa9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88"/>
    <w:rsid w:val="00003991"/>
    <w:rsid w:val="0000619D"/>
    <w:rsid w:val="00006E67"/>
    <w:rsid w:val="00010C9B"/>
    <w:rsid w:val="00015755"/>
    <w:rsid w:val="0001713C"/>
    <w:rsid w:val="0002099C"/>
    <w:rsid w:val="00021F46"/>
    <w:rsid w:val="000222C9"/>
    <w:rsid w:val="00025414"/>
    <w:rsid w:val="0002665D"/>
    <w:rsid w:val="000329D3"/>
    <w:rsid w:val="00032FAD"/>
    <w:rsid w:val="00041E48"/>
    <w:rsid w:val="000434A0"/>
    <w:rsid w:val="00045ACB"/>
    <w:rsid w:val="000462F6"/>
    <w:rsid w:val="0004793D"/>
    <w:rsid w:val="00050DC7"/>
    <w:rsid w:val="00055237"/>
    <w:rsid w:val="0006212C"/>
    <w:rsid w:val="00064220"/>
    <w:rsid w:val="00064DF8"/>
    <w:rsid w:val="00070B99"/>
    <w:rsid w:val="00071238"/>
    <w:rsid w:val="00071BB0"/>
    <w:rsid w:val="00075BFE"/>
    <w:rsid w:val="00076046"/>
    <w:rsid w:val="000762B9"/>
    <w:rsid w:val="000814CC"/>
    <w:rsid w:val="00086504"/>
    <w:rsid w:val="000900BF"/>
    <w:rsid w:val="000903DC"/>
    <w:rsid w:val="00091A18"/>
    <w:rsid w:val="000935F8"/>
    <w:rsid w:val="000A0F1D"/>
    <w:rsid w:val="000A0FD5"/>
    <w:rsid w:val="000A0FDB"/>
    <w:rsid w:val="000A1BA3"/>
    <w:rsid w:val="000A2405"/>
    <w:rsid w:val="000A4EAF"/>
    <w:rsid w:val="000A5649"/>
    <w:rsid w:val="000A6924"/>
    <w:rsid w:val="000A6CFA"/>
    <w:rsid w:val="000A71A0"/>
    <w:rsid w:val="000B18D0"/>
    <w:rsid w:val="000B4187"/>
    <w:rsid w:val="000B4A28"/>
    <w:rsid w:val="000B4E98"/>
    <w:rsid w:val="000B533B"/>
    <w:rsid w:val="000C1B21"/>
    <w:rsid w:val="000C58D4"/>
    <w:rsid w:val="000C72CF"/>
    <w:rsid w:val="000C7D26"/>
    <w:rsid w:val="000C7F75"/>
    <w:rsid w:val="000D6B75"/>
    <w:rsid w:val="000E1C98"/>
    <w:rsid w:val="000E2199"/>
    <w:rsid w:val="000E3DB8"/>
    <w:rsid w:val="000E49E2"/>
    <w:rsid w:val="000E6368"/>
    <w:rsid w:val="000E6637"/>
    <w:rsid w:val="000E6ED0"/>
    <w:rsid w:val="000F3DEA"/>
    <w:rsid w:val="000F4C3F"/>
    <w:rsid w:val="000F553A"/>
    <w:rsid w:val="000F7A9C"/>
    <w:rsid w:val="00101D8B"/>
    <w:rsid w:val="001030AA"/>
    <w:rsid w:val="001032EF"/>
    <w:rsid w:val="0010387E"/>
    <w:rsid w:val="00106236"/>
    <w:rsid w:val="00107477"/>
    <w:rsid w:val="00107671"/>
    <w:rsid w:val="0011243E"/>
    <w:rsid w:val="0011524A"/>
    <w:rsid w:val="00120423"/>
    <w:rsid w:val="001257ED"/>
    <w:rsid w:val="00126F3C"/>
    <w:rsid w:val="00127495"/>
    <w:rsid w:val="00130C46"/>
    <w:rsid w:val="0013249B"/>
    <w:rsid w:val="0013329F"/>
    <w:rsid w:val="00134A3F"/>
    <w:rsid w:val="00141318"/>
    <w:rsid w:val="00142462"/>
    <w:rsid w:val="001446AB"/>
    <w:rsid w:val="00147548"/>
    <w:rsid w:val="00152F8C"/>
    <w:rsid w:val="0016524D"/>
    <w:rsid w:val="00167292"/>
    <w:rsid w:val="00176FFF"/>
    <w:rsid w:val="00180801"/>
    <w:rsid w:val="00180B84"/>
    <w:rsid w:val="00182021"/>
    <w:rsid w:val="00182CD7"/>
    <w:rsid w:val="00182E98"/>
    <w:rsid w:val="0018754A"/>
    <w:rsid w:val="00187EC6"/>
    <w:rsid w:val="00190ABA"/>
    <w:rsid w:val="001938DA"/>
    <w:rsid w:val="00194011"/>
    <w:rsid w:val="0019710B"/>
    <w:rsid w:val="001A05A3"/>
    <w:rsid w:val="001A26D9"/>
    <w:rsid w:val="001A29C2"/>
    <w:rsid w:val="001A4CF9"/>
    <w:rsid w:val="001A739D"/>
    <w:rsid w:val="001A7920"/>
    <w:rsid w:val="001B1008"/>
    <w:rsid w:val="001B3833"/>
    <w:rsid w:val="001C327A"/>
    <w:rsid w:val="001C5DF9"/>
    <w:rsid w:val="001D0F43"/>
    <w:rsid w:val="001D36FC"/>
    <w:rsid w:val="001E0765"/>
    <w:rsid w:val="001E180E"/>
    <w:rsid w:val="001E2D33"/>
    <w:rsid w:val="001E35A2"/>
    <w:rsid w:val="001E430F"/>
    <w:rsid w:val="001E52BD"/>
    <w:rsid w:val="001E5CD9"/>
    <w:rsid w:val="001E6E11"/>
    <w:rsid w:val="001E70C8"/>
    <w:rsid w:val="001E7467"/>
    <w:rsid w:val="001E7C9C"/>
    <w:rsid w:val="001F11C5"/>
    <w:rsid w:val="001F307F"/>
    <w:rsid w:val="001F7A5F"/>
    <w:rsid w:val="00201946"/>
    <w:rsid w:val="00207467"/>
    <w:rsid w:val="002107B9"/>
    <w:rsid w:val="00211944"/>
    <w:rsid w:val="0021408A"/>
    <w:rsid w:val="00215B93"/>
    <w:rsid w:val="00215FA6"/>
    <w:rsid w:val="00216801"/>
    <w:rsid w:val="00220130"/>
    <w:rsid w:val="00237CA1"/>
    <w:rsid w:val="0024404D"/>
    <w:rsid w:val="00246195"/>
    <w:rsid w:val="00247289"/>
    <w:rsid w:val="00250CEC"/>
    <w:rsid w:val="00251808"/>
    <w:rsid w:val="00253AF0"/>
    <w:rsid w:val="00254AF3"/>
    <w:rsid w:val="00254C65"/>
    <w:rsid w:val="00256203"/>
    <w:rsid w:val="00256DBC"/>
    <w:rsid w:val="00264D38"/>
    <w:rsid w:val="002663D9"/>
    <w:rsid w:val="0027080A"/>
    <w:rsid w:val="00270878"/>
    <w:rsid w:val="00274342"/>
    <w:rsid w:val="00274D97"/>
    <w:rsid w:val="00280B05"/>
    <w:rsid w:val="00280E30"/>
    <w:rsid w:val="00281EDD"/>
    <w:rsid w:val="00282C03"/>
    <w:rsid w:val="00282E49"/>
    <w:rsid w:val="0028726B"/>
    <w:rsid w:val="00290642"/>
    <w:rsid w:val="0029087E"/>
    <w:rsid w:val="00290B6A"/>
    <w:rsid w:val="00293F74"/>
    <w:rsid w:val="00296076"/>
    <w:rsid w:val="002A349C"/>
    <w:rsid w:val="002A5C23"/>
    <w:rsid w:val="002A6BDF"/>
    <w:rsid w:val="002A74A3"/>
    <w:rsid w:val="002B1CB9"/>
    <w:rsid w:val="002B251A"/>
    <w:rsid w:val="002B7454"/>
    <w:rsid w:val="002C3A9C"/>
    <w:rsid w:val="002C4F7E"/>
    <w:rsid w:val="002C5E43"/>
    <w:rsid w:val="002D1BE5"/>
    <w:rsid w:val="002D3615"/>
    <w:rsid w:val="002D59D7"/>
    <w:rsid w:val="002E01FC"/>
    <w:rsid w:val="002E0F37"/>
    <w:rsid w:val="002E6BF1"/>
    <w:rsid w:val="002E7979"/>
    <w:rsid w:val="002F2773"/>
    <w:rsid w:val="002F2F52"/>
    <w:rsid w:val="002F4C35"/>
    <w:rsid w:val="00301AE5"/>
    <w:rsid w:val="00302CCC"/>
    <w:rsid w:val="00303673"/>
    <w:rsid w:val="00306FE7"/>
    <w:rsid w:val="003118D7"/>
    <w:rsid w:val="00311E8A"/>
    <w:rsid w:val="003120B4"/>
    <w:rsid w:val="00314ED3"/>
    <w:rsid w:val="00315A23"/>
    <w:rsid w:val="00316182"/>
    <w:rsid w:val="0032043C"/>
    <w:rsid w:val="00320604"/>
    <w:rsid w:val="003256EF"/>
    <w:rsid w:val="00325F93"/>
    <w:rsid w:val="003260E8"/>
    <w:rsid w:val="00335161"/>
    <w:rsid w:val="0033607D"/>
    <w:rsid w:val="003363A7"/>
    <w:rsid w:val="00337373"/>
    <w:rsid w:val="003461B2"/>
    <w:rsid w:val="00346BC9"/>
    <w:rsid w:val="003473FC"/>
    <w:rsid w:val="003555E8"/>
    <w:rsid w:val="00360BB5"/>
    <w:rsid w:val="0036299A"/>
    <w:rsid w:val="00381340"/>
    <w:rsid w:val="00382587"/>
    <w:rsid w:val="00382C11"/>
    <w:rsid w:val="003834EA"/>
    <w:rsid w:val="00384EFE"/>
    <w:rsid w:val="00385DCC"/>
    <w:rsid w:val="00386931"/>
    <w:rsid w:val="00386B7B"/>
    <w:rsid w:val="003871DA"/>
    <w:rsid w:val="00390142"/>
    <w:rsid w:val="00394871"/>
    <w:rsid w:val="0039723C"/>
    <w:rsid w:val="003A10D4"/>
    <w:rsid w:val="003A26B1"/>
    <w:rsid w:val="003A322D"/>
    <w:rsid w:val="003A374A"/>
    <w:rsid w:val="003A5B41"/>
    <w:rsid w:val="003B1E6C"/>
    <w:rsid w:val="003B2147"/>
    <w:rsid w:val="003B2AA2"/>
    <w:rsid w:val="003B7883"/>
    <w:rsid w:val="003C00F3"/>
    <w:rsid w:val="003C1356"/>
    <w:rsid w:val="003C3DC9"/>
    <w:rsid w:val="003C64DF"/>
    <w:rsid w:val="003D0DFC"/>
    <w:rsid w:val="003E1D5B"/>
    <w:rsid w:val="003E3A0B"/>
    <w:rsid w:val="003E501C"/>
    <w:rsid w:val="003E5692"/>
    <w:rsid w:val="003E7790"/>
    <w:rsid w:val="003E7A68"/>
    <w:rsid w:val="003F1B56"/>
    <w:rsid w:val="003F5B54"/>
    <w:rsid w:val="003F68CE"/>
    <w:rsid w:val="004040B3"/>
    <w:rsid w:val="004067D0"/>
    <w:rsid w:val="004100F2"/>
    <w:rsid w:val="00417006"/>
    <w:rsid w:val="00417702"/>
    <w:rsid w:val="00417E81"/>
    <w:rsid w:val="0042189E"/>
    <w:rsid w:val="00421AEF"/>
    <w:rsid w:val="00425268"/>
    <w:rsid w:val="00425D47"/>
    <w:rsid w:val="0043196F"/>
    <w:rsid w:val="004349AC"/>
    <w:rsid w:val="00434A30"/>
    <w:rsid w:val="004410E3"/>
    <w:rsid w:val="00442AE9"/>
    <w:rsid w:val="00442B3C"/>
    <w:rsid w:val="00446359"/>
    <w:rsid w:val="00451E8B"/>
    <w:rsid w:val="004537D4"/>
    <w:rsid w:val="00455275"/>
    <w:rsid w:val="00455CEE"/>
    <w:rsid w:val="004565B4"/>
    <w:rsid w:val="004600A2"/>
    <w:rsid w:val="00460B6D"/>
    <w:rsid w:val="00461BBC"/>
    <w:rsid w:val="00462893"/>
    <w:rsid w:val="004642A5"/>
    <w:rsid w:val="0047192B"/>
    <w:rsid w:val="00472E86"/>
    <w:rsid w:val="00473622"/>
    <w:rsid w:val="00476C93"/>
    <w:rsid w:val="0048231A"/>
    <w:rsid w:val="00485D51"/>
    <w:rsid w:val="0048734F"/>
    <w:rsid w:val="004907A6"/>
    <w:rsid w:val="00490EF1"/>
    <w:rsid w:val="00491A19"/>
    <w:rsid w:val="004930DB"/>
    <w:rsid w:val="00494D0A"/>
    <w:rsid w:val="00495E27"/>
    <w:rsid w:val="00496B44"/>
    <w:rsid w:val="004973AF"/>
    <w:rsid w:val="004A1BA3"/>
    <w:rsid w:val="004A2435"/>
    <w:rsid w:val="004A60C0"/>
    <w:rsid w:val="004B6FBF"/>
    <w:rsid w:val="004B7868"/>
    <w:rsid w:val="004C3E81"/>
    <w:rsid w:val="004C60FA"/>
    <w:rsid w:val="004D0C8C"/>
    <w:rsid w:val="004D230F"/>
    <w:rsid w:val="004D2324"/>
    <w:rsid w:val="004D2E5C"/>
    <w:rsid w:val="004D39E4"/>
    <w:rsid w:val="004D58EE"/>
    <w:rsid w:val="004D65EE"/>
    <w:rsid w:val="004D7B7E"/>
    <w:rsid w:val="004E0488"/>
    <w:rsid w:val="004E1144"/>
    <w:rsid w:val="004E6074"/>
    <w:rsid w:val="004E664F"/>
    <w:rsid w:val="004F0CED"/>
    <w:rsid w:val="004F4F57"/>
    <w:rsid w:val="00506EA9"/>
    <w:rsid w:val="00510263"/>
    <w:rsid w:val="00510D65"/>
    <w:rsid w:val="00513AF7"/>
    <w:rsid w:val="00514FB7"/>
    <w:rsid w:val="0051562E"/>
    <w:rsid w:val="00516420"/>
    <w:rsid w:val="005216AC"/>
    <w:rsid w:val="00522119"/>
    <w:rsid w:val="00526B34"/>
    <w:rsid w:val="005302AD"/>
    <w:rsid w:val="00534AF2"/>
    <w:rsid w:val="00536844"/>
    <w:rsid w:val="005426B8"/>
    <w:rsid w:val="00543E98"/>
    <w:rsid w:val="005458EB"/>
    <w:rsid w:val="00547E54"/>
    <w:rsid w:val="00561533"/>
    <w:rsid w:val="00563A74"/>
    <w:rsid w:val="005661A0"/>
    <w:rsid w:val="005665EB"/>
    <w:rsid w:val="0057067D"/>
    <w:rsid w:val="00571B66"/>
    <w:rsid w:val="00591688"/>
    <w:rsid w:val="00591CBC"/>
    <w:rsid w:val="0059306B"/>
    <w:rsid w:val="0059454D"/>
    <w:rsid w:val="00595574"/>
    <w:rsid w:val="0059690E"/>
    <w:rsid w:val="005A42CA"/>
    <w:rsid w:val="005B03C4"/>
    <w:rsid w:val="005B164F"/>
    <w:rsid w:val="005B305D"/>
    <w:rsid w:val="005B456D"/>
    <w:rsid w:val="005C0DE2"/>
    <w:rsid w:val="005C10CA"/>
    <w:rsid w:val="005C4C49"/>
    <w:rsid w:val="005C5677"/>
    <w:rsid w:val="005D3189"/>
    <w:rsid w:val="005D4044"/>
    <w:rsid w:val="005D7B89"/>
    <w:rsid w:val="005E2477"/>
    <w:rsid w:val="005F2CE2"/>
    <w:rsid w:val="005F2DAA"/>
    <w:rsid w:val="005F3835"/>
    <w:rsid w:val="005F4628"/>
    <w:rsid w:val="006001B4"/>
    <w:rsid w:val="00600953"/>
    <w:rsid w:val="00603656"/>
    <w:rsid w:val="006119D0"/>
    <w:rsid w:val="0061229A"/>
    <w:rsid w:val="00612BE0"/>
    <w:rsid w:val="00614DC5"/>
    <w:rsid w:val="0062040E"/>
    <w:rsid w:val="00621CBA"/>
    <w:rsid w:val="00623637"/>
    <w:rsid w:val="006250DE"/>
    <w:rsid w:val="0062527E"/>
    <w:rsid w:val="006273B1"/>
    <w:rsid w:val="00633072"/>
    <w:rsid w:val="006341D4"/>
    <w:rsid w:val="00635BBE"/>
    <w:rsid w:val="00636364"/>
    <w:rsid w:val="006401A9"/>
    <w:rsid w:val="006407ED"/>
    <w:rsid w:val="006424FA"/>
    <w:rsid w:val="0064304F"/>
    <w:rsid w:val="00644778"/>
    <w:rsid w:val="006460AD"/>
    <w:rsid w:val="00651824"/>
    <w:rsid w:val="00651EC2"/>
    <w:rsid w:val="0065424B"/>
    <w:rsid w:val="006552BC"/>
    <w:rsid w:val="00656E02"/>
    <w:rsid w:val="0066053B"/>
    <w:rsid w:val="006613D9"/>
    <w:rsid w:val="00666F17"/>
    <w:rsid w:val="0066702A"/>
    <w:rsid w:val="0067565A"/>
    <w:rsid w:val="006815C8"/>
    <w:rsid w:val="00681AAB"/>
    <w:rsid w:val="006917EB"/>
    <w:rsid w:val="00695ADA"/>
    <w:rsid w:val="00695E44"/>
    <w:rsid w:val="006A288E"/>
    <w:rsid w:val="006A2D8E"/>
    <w:rsid w:val="006A2E51"/>
    <w:rsid w:val="006A3C7A"/>
    <w:rsid w:val="006A75B5"/>
    <w:rsid w:val="006B0751"/>
    <w:rsid w:val="006B403C"/>
    <w:rsid w:val="006B427A"/>
    <w:rsid w:val="006B5272"/>
    <w:rsid w:val="006B5813"/>
    <w:rsid w:val="006B6BF2"/>
    <w:rsid w:val="006B704B"/>
    <w:rsid w:val="006C2841"/>
    <w:rsid w:val="006C324A"/>
    <w:rsid w:val="006C37E2"/>
    <w:rsid w:val="006C4288"/>
    <w:rsid w:val="006C739B"/>
    <w:rsid w:val="006D2237"/>
    <w:rsid w:val="006D2F0F"/>
    <w:rsid w:val="006D5888"/>
    <w:rsid w:val="006E1D11"/>
    <w:rsid w:val="006E3EE3"/>
    <w:rsid w:val="006E3F01"/>
    <w:rsid w:val="006F2226"/>
    <w:rsid w:val="006F42BB"/>
    <w:rsid w:val="006F4D87"/>
    <w:rsid w:val="00701A94"/>
    <w:rsid w:val="00702863"/>
    <w:rsid w:val="00702D92"/>
    <w:rsid w:val="00703896"/>
    <w:rsid w:val="00704475"/>
    <w:rsid w:val="00705DCA"/>
    <w:rsid w:val="00710AC0"/>
    <w:rsid w:val="00711B09"/>
    <w:rsid w:val="00711C47"/>
    <w:rsid w:val="0071311A"/>
    <w:rsid w:val="007132E0"/>
    <w:rsid w:val="00714D5A"/>
    <w:rsid w:val="00722FC2"/>
    <w:rsid w:val="00724EF7"/>
    <w:rsid w:val="007309D0"/>
    <w:rsid w:val="007342B3"/>
    <w:rsid w:val="00737EC7"/>
    <w:rsid w:val="007449F5"/>
    <w:rsid w:val="00744DDA"/>
    <w:rsid w:val="00746093"/>
    <w:rsid w:val="00746F33"/>
    <w:rsid w:val="007516A8"/>
    <w:rsid w:val="00751701"/>
    <w:rsid w:val="00752F99"/>
    <w:rsid w:val="007551EB"/>
    <w:rsid w:val="00756738"/>
    <w:rsid w:val="0075681B"/>
    <w:rsid w:val="007622D7"/>
    <w:rsid w:val="00762BA5"/>
    <w:rsid w:val="00763A70"/>
    <w:rsid w:val="00764CCD"/>
    <w:rsid w:val="00766207"/>
    <w:rsid w:val="00767EC4"/>
    <w:rsid w:val="00782E17"/>
    <w:rsid w:val="007857E0"/>
    <w:rsid w:val="00790D2D"/>
    <w:rsid w:val="00792E73"/>
    <w:rsid w:val="00793F11"/>
    <w:rsid w:val="007940BD"/>
    <w:rsid w:val="0079485E"/>
    <w:rsid w:val="007A257F"/>
    <w:rsid w:val="007A3929"/>
    <w:rsid w:val="007A6E44"/>
    <w:rsid w:val="007A79B1"/>
    <w:rsid w:val="007B02C0"/>
    <w:rsid w:val="007B0C42"/>
    <w:rsid w:val="007B2D8A"/>
    <w:rsid w:val="007B2E74"/>
    <w:rsid w:val="007B6B85"/>
    <w:rsid w:val="007C03FF"/>
    <w:rsid w:val="007C19CF"/>
    <w:rsid w:val="007C1F49"/>
    <w:rsid w:val="007C27B2"/>
    <w:rsid w:val="007C2BD6"/>
    <w:rsid w:val="007C305D"/>
    <w:rsid w:val="007C544C"/>
    <w:rsid w:val="007D391E"/>
    <w:rsid w:val="007D4C1E"/>
    <w:rsid w:val="007D569E"/>
    <w:rsid w:val="007E1541"/>
    <w:rsid w:val="007E23CD"/>
    <w:rsid w:val="007E3F45"/>
    <w:rsid w:val="007E5DF3"/>
    <w:rsid w:val="007E6BEB"/>
    <w:rsid w:val="007F01E0"/>
    <w:rsid w:val="007F4D50"/>
    <w:rsid w:val="007F4F03"/>
    <w:rsid w:val="00800375"/>
    <w:rsid w:val="00807998"/>
    <w:rsid w:val="00811F8A"/>
    <w:rsid w:val="00817045"/>
    <w:rsid w:val="00820F81"/>
    <w:rsid w:val="00823660"/>
    <w:rsid w:val="00826474"/>
    <w:rsid w:val="0083660D"/>
    <w:rsid w:val="00840AF6"/>
    <w:rsid w:val="0084639F"/>
    <w:rsid w:val="00846452"/>
    <w:rsid w:val="008466E2"/>
    <w:rsid w:val="0085219C"/>
    <w:rsid w:val="00852E34"/>
    <w:rsid w:val="0085671B"/>
    <w:rsid w:val="00856E9E"/>
    <w:rsid w:val="0086334A"/>
    <w:rsid w:val="00867D50"/>
    <w:rsid w:val="008704B9"/>
    <w:rsid w:val="008757C3"/>
    <w:rsid w:val="008806B7"/>
    <w:rsid w:val="00884547"/>
    <w:rsid w:val="008854BE"/>
    <w:rsid w:val="00886708"/>
    <w:rsid w:val="008873FF"/>
    <w:rsid w:val="00891390"/>
    <w:rsid w:val="00892099"/>
    <w:rsid w:val="00896419"/>
    <w:rsid w:val="008A17F3"/>
    <w:rsid w:val="008A5507"/>
    <w:rsid w:val="008A55C1"/>
    <w:rsid w:val="008A5DD2"/>
    <w:rsid w:val="008A74B1"/>
    <w:rsid w:val="008B0A02"/>
    <w:rsid w:val="008B2D63"/>
    <w:rsid w:val="008B431A"/>
    <w:rsid w:val="008B5511"/>
    <w:rsid w:val="008B7037"/>
    <w:rsid w:val="008B7D06"/>
    <w:rsid w:val="008C2534"/>
    <w:rsid w:val="008C2C52"/>
    <w:rsid w:val="008C4F18"/>
    <w:rsid w:val="008C5460"/>
    <w:rsid w:val="008D0524"/>
    <w:rsid w:val="008D228E"/>
    <w:rsid w:val="008D2725"/>
    <w:rsid w:val="008D4257"/>
    <w:rsid w:val="008D7671"/>
    <w:rsid w:val="008D780E"/>
    <w:rsid w:val="008D7A25"/>
    <w:rsid w:val="008E167C"/>
    <w:rsid w:val="008E3922"/>
    <w:rsid w:val="008E424A"/>
    <w:rsid w:val="008E5D41"/>
    <w:rsid w:val="008E5E89"/>
    <w:rsid w:val="008F20BC"/>
    <w:rsid w:val="008F334F"/>
    <w:rsid w:val="008F7B70"/>
    <w:rsid w:val="00900166"/>
    <w:rsid w:val="009003AF"/>
    <w:rsid w:val="00907A0D"/>
    <w:rsid w:val="00907F96"/>
    <w:rsid w:val="0091007C"/>
    <w:rsid w:val="009114B9"/>
    <w:rsid w:val="0091373E"/>
    <w:rsid w:val="009178E3"/>
    <w:rsid w:val="00923590"/>
    <w:rsid w:val="009264F9"/>
    <w:rsid w:val="00927F00"/>
    <w:rsid w:val="00931FEE"/>
    <w:rsid w:val="00932C98"/>
    <w:rsid w:val="0093378C"/>
    <w:rsid w:val="00934208"/>
    <w:rsid w:val="009345E3"/>
    <w:rsid w:val="00936F3A"/>
    <w:rsid w:val="00937B97"/>
    <w:rsid w:val="00941F40"/>
    <w:rsid w:val="00944398"/>
    <w:rsid w:val="009515DB"/>
    <w:rsid w:val="00953306"/>
    <w:rsid w:val="0095566A"/>
    <w:rsid w:val="00957112"/>
    <w:rsid w:val="00960077"/>
    <w:rsid w:val="00960A24"/>
    <w:rsid w:val="00962E1F"/>
    <w:rsid w:val="0096470A"/>
    <w:rsid w:val="00965C36"/>
    <w:rsid w:val="00966818"/>
    <w:rsid w:val="00967227"/>
    <w:rsid w:val="00972D75"/>
    <w:rsid w:val="00976186"/>
    <w:rsid w:val="00982F7A"/>
    <w:rsid w:val="0098596C"/>
    <w:rsid w:val="00986D7E"/>
    <w:rsid w:val="00987A57"/>
    <w:rsid w:val="00991B78"/>
    <w:rsid w:val="009A24D9"/>
    <w:rsid w:val="009A3444"/>
    <w:rsid w:val="009A6043"/>
    <w:rsid w:val="009A6B98"/>
    <w:rsid w:val="009B0492"/>
    <w:rsid w:val="009B063E"/>
    <w:rsid w:val="009B0A44"/>
    <w:rsid w:val="009B1625"/>
    <w:rsid w:val="009B3C63"/>
    <w:rsid w:val="009B4AA7"/>
    <w:rsid w:val="009B68B2"/>
    <w:rsid w:val="009C35C4"/>
    <w:rsid w:val="009C38C4"/>
    <w:rsid w:val="009C5706"/>
    <w:rsid w:val="009C6F72"/>
    <w:rsid w:val="009E161F"/>
    <w:rsid w:val="009E405C"/>
    <w:rsid w:val="009E4F48"/>
    <w:rsid w:val="009E630D"/>
    <w:rsid w:val="009F0287"/>
    <w:rsid w:val="009F343F"/>
    <w:rsid w:val="009F74EE"/>
    <w:rsid w:val="00A008BA"/>
    <w:rsid w:val="00A02181"/>
    <w:rsid w:val="00A06C0B"/>
    <w:rsid w:val="00A07CE8"/>
    <w:rsid w:val="00A11090"/>
    <w:rsid w:val="00A17A9D"/>
    <w:rsid w:val="00A300C3"/>
    <w:rsid w:val="00A3110E"/>
    <w:rsid w:val="00A3310C"/>
    <w:rsid w:val="00A35707"/>
    <w:rsid w:val="00A36EDB"/>
    <w:rsid w:val="00A402B9"/>
    <w:rsid w:val="00A404F0"/>
    <w:rsid w:val="00A41351"/>
    <w:rsid w:val="00A41B55"/>
    <w:rsid w:val="00A43CED"/>
    <w:rsid w:val="00A471F6"/>
    <w:rsid w:val="00A57007"/>
    <w:rsid w:val="00A57CDE"/>
    <w:rsid w:val="00A601A0"/>
    <w:rsid w:val="00A60861"/>
    <w:rsid w:val="00A61936"/>
    <w:rsid w:val="00A638C5"/>
    <w:rsid w:val="00A651B0"/>
    <w:rsid w:val="00A658E7"/>
    <w:rsid w:val="00A70445"/>
    <w:rsid w:val="00A72FDB"/>
    <w:rsid w:val="00A740B5"/>
    <w:rsid w:val="00A74B82"/>
    <w:rsid w:val="00A74B8D"/>
    <w:rsid w:val="00A77C8D"/>
    <w:rsid w:val="00A82228"/>
    <w:rsid w:val="00A829A2"/>
    <w:rsid w:val="00A85114"/>
    <w:rsid w:val="00A85347"/>
    <w:rsid w:val="00A86B6D"/>
    <w:rsid w:val="00A87B61"/>
    <w:rsid w:val="00A91FDA"/>
    <w:rsid w:val="00A92DB3"/>
    <w:rsid w:val="00A93E9C"/>
    <w:rsid w:val="00A95100"/>
    <w:rsid w:val="00A95EDA"/>
    <w:rsid w:val="00A96E5F"/>
    <w:rsid w:val="00AA328A"/>
    <w:rsid w:val="00AA43A1"/>
    <w:rsid w:val="00AA7A21"/>
    <w:rsid w:val="00AA7DFF"/>
    <w:rsid w:val="00AB08AF"/>
    <w:rsid w:val="00AB4B14"/>
    <w:rsid w:val="00AB4EF9"/>
    <w:rsid w:val="00AB4F0C"/>
    <w:rsid w:val="00AB6C5D"/>
    <w:rsid w:val="00AC2986"/>
    <w:rsid w:val="00AC33AE"/>
    <w:rsid w:val="00AC5891"/>
    <w:rsid w:val="00AC6105"/>
    <w:rsid w:val="00AC65D1"/>
    <w:rsid w:val="00AE17A6"/>
    <w:rsid w:val="00AE2F09"/>
    <w:rsid w:val="00AE40B1"/>
    <w:rsid w:val="00AF0FFE"/>
    <w:rsid w:val="00AF2505"/>
    <w:rsid w:val="00AF649F"/>
    <w:rsid w:val="00AF6643"/>
    <w:rsid w:val="00AF6E48"/>
    <w:rsid w:val="00B00DDC"/>
    <w:rsid w:val="00B0147B"/>
    <w:rsid w:val="00B074C2"/>
    <w:rsid w:val="00B07DBA"/>
    <w:rsid w:val="00B1063E"/>
    <w:rsid w:val="00B13035"/>
    <w:rsid w:val="00B135EE"/>
    <w:rsid w:val="00B13918"/>
    <w:rsid w:val="00B13C77"/>
    <w:rsid w:val="00B20055"/>
    <w:rsid w:val="00B208FC"/>
    <w:rsid w:val="00B21EEA"/>
    <w:rsid w:val="00B24B88"/>
    <w:rsid w:val="00B2697F"/>
    <w:rsid w:val="00B27AE3"/>
    <w:rsid w:val="00B27B4C"/>
    <w:rsid w:val="00B313CC"/>
    <w:rsid w:val="00B32DBF"/>
    <w:rsid w:val="00B342DD"/>
    <w:rsid w:val="00B34F6F"/>
    <w:rsid w:val="00B35C89"/>
    <w:rsid w:val="00B37C58"/>
    <w:rsid w:val="00B41380"/>
    <w:rsid w:val="00B4177C"/>
    <w:rsid w:val="00B423A5"/>
    <w:rsid w:val="00B426C9"/>
    <w:rsid w:val="00B42B76"/>
    <w:rsid w:val="00B44D68"/>
    <w:rsid w:val="00B462F2"/>
    <w:rsid w:val="00B46630"/>
    <w:rsid w:val="00B46D34"/>
    <w:rsid w:val="00B50577"/>
    <w:rsid w:val="00B50F64"/>
    <w:rsid w:val="00B54F81"/>
    <w:rsid w:val="00B5677D"/>
    <w:rsid w:val="00B571EF"/>
    <w:rsid w:val="00B6088F"/>
    <w:rsid w:val="00B61B55"/>
    <w:rsid w:val="00B63537"/>
    <w:rsid w:val="00B6436D"/>
    <w:rsid w:val="00B660E7"/>
    <w:rsid w:val="00B70913"/>
    <w:rsid w:val="00B70C85"/>
    <w:rsid w:val="00B749CC"/>
    <w:rsid w:val="00B74C4A"/>
    <w:rsid w:val="00B76367"/>
    <w:rsid w:val="00B766FA"/>
    <w:rsid w:val="00B81089"/>
    <w:rsid w:val="00B82D6E"/>
    <w:rsid w:val="00B83466"/>
    <w:rsid w:val="00B9151F"/>
    <w:rsid w:val="00B9168A"/>
    <w:rsid w:val="00B946D2"/>
    <w:rsid w:val="00B94C8A"/>
    <w:rsid w:val="00B94CC5"/>
    <w:rsid w:val="00B96674"/>
    <w:rsid w:val="00B97C9A"/>
    <w:rsid w:val="00BA0A7F"/>
    <w:rsid w:val="00BA2286"/>
    <w:rsid w:val="00BA64C6"/>
    <w:rsid w:val="00BA74DD"/>
    <w:rsid w:val="00BA7542"/>
    <w:rsid w:val="00BA7C71"/>
    <w:rsid w:val="00BB0938"/>
    <w:rsid w:val="00BB1453"/>
    <w:rsid w:val="00BB4D8E"/>
    <w:rsid w:val="00BB65A0"/>
    <w:rsid w:val="00BC2012"/>
    <w:rsid w:val="00BC3C6C"/>
    <w:rsid w:val="00BD23A3"/>
    <w:rsid w:val="00BD4070"/>
    <w:rsid w:val="00BD4FD5"/>
    <w:rsid w:val="00BE14DD"/>
    <w:rsid w:val="00BE1FCB"/>
    <w:rsid w:val="00BE2C41"/>
    <w:rsid w:val="00BE5BB7"/>
    <w:rsid w:val="00BE6F26"/>
    <w:rsid w:val="00BF0D2A"/>
    <w:rsid w:val="00BF2881"/>
    <w:rsid w:val="00BF3281"/>
    <w:rsid w:val="00BF3633"/>
    <w:rsid w:val="00BF3A11"/>
    <w:rsid w:val="00BF4867"/>
    <w:rsid w:val="00BF5F9A"/>
    <w:rsid w:val="00C03D40"/>
    <w:rsid w:val="00C05FA0"/>
    <w:rsid w:val="00C10777"/>
    <w:rsid w:val="00C12B84"/>
    <w:rsid w:val="00C138C0"/>
    <w:rsid w:val="00C148B8"/>
    <w:rsid w:val="00C16C2D"/>
    <w:rsid w:val="00C226A3"/>
    <w:rsid w:val="00C2368F"/>
    <w:rsid w:val="00C30635"/>
    <w:rsid w:val="00C30722"/>
    <w:rsid w:val="00C309D4"/>
    <w:rsid w:val="00C32D7F"/>
    <w:rsid w:val="00C345BC"/>
    <w:rsid w:val="00C40B7D"/>
    <w:rsid w:val="00C4140A"/>
    <w:rsid w:val="00C42CAA"/>
    <w:rsid w:val="00C44849"/>
    <w:rsid w:val="00C51FE1"/>
    <w:rsid w:val="00C51FFE"/>
    <w:rsid w:val="00C565CB"/>
    <w:rsid w:val="00C56CAE"/>
    <w:rsid w:val="00C5723E"/>
    <w:rsid w:val="00C60488"/>
    <w:rsid w:val="00C6505A"/>
    <w:rsid w:val="00C67679"/>
    <w:rsid w:val="00C70007"/>
    <w:rsid w:val="00C708A4"/>
    <w:rsid w:val="00C70EBE"/>
    <w:rsid w:val="00C7180C"/>
    <w:rsid w:val="00C72A7A"/>
    <w:rsid w:val="00C7781F"/>
    <w:rsid w:val="00C77AF2"/>
    <w:rsid w:val="00C81FAC"/>
    <w:rsid w:val="00C82D4D"/>
    <w:rsid w:val="00C8468A"/>
    <w:rsid w:val="00C85640"/>
    <w:rsid w:val="00C908EE"/>
    <w:rsid w:val="00C9542F"/>
    <w:rsid w:val="00CA0395"/>
    <w:rsid w:val="00CA24F0"/>
    <w:rsid w:val="00CA316D"/>
    <w:rsid w:val="00CB2717"/>
    <w:rsid w:val="00CB447E"/>
    <w:rsid w:val="00CB7037"/>
    <w:rsid w:val="00CB7898"/>
    <w:rsid w:val="00CC087C"/>
    <w:rsid w:val="00CC3A81"/>
    <w:rsid w:val="00CC4F8C"/>
    <w:rsid w:val="00CC57D3"/>
    <w:rsid w:val="00CD7CC6"/>
    <w:rsid w:val="00CE0FD2"/>
    <w:rsid w:val="00CE4C49"/>
    <w:rsid w:val="00CE5319"/>
    <w:rsid w:val="00CF126B"/>
    <w:rsid w:val="00CF4595"/>
    <w:rsid w:val="00CF4784"/>
    <w:rsid w:val="00CF4FAE"/>
    <w:rsid w:val="00CF5633"/>
    <w:rsid w:val="00CF7600"/>
    <w:rsid w:val="00CF7C92"/>
    <w:rsid w:val="00D03697"/>
    <w:rsid w:val="00D07085"/>
    <w:rsid w:val="00D11054"/>
    <w:rsid w:val="00D1267D"/>
    <w:rsid w:val="00D13852"/>
    <w:rsid w:val="00D14B8C"/>
    <w:rsid w:val="00D15282"/>
    <w:rsid w:val="00D20249"/>
    <w:rsid w:val="00D214A3"/>
    <w:rsid w:val="00D21B78"/>
    <w:rsid w:val="00D21F70"/>
    <w:rsid w:val="00D2311A"/>
    <w:rsid w:val="00D23A2B"/>
    <w:rsid w:val="00D27425"/>
    <w:rsid w:val="00D2784E"/>
    <w:rsid w:val="00D27EE1"/>
    <w:rsid w:val="00D30392"/>
    <w:rsid w:val="00D307AB"/>
    <w:rsid w:val="00D31043"/>
    <w:rsid w:val="00D3402E"/>
    <w:rsid w:val="00D4141A"/>
    <w:rsid w:val="00D468BD"/>
    <w:rsid w:val="00D5012B"/>
    <w:rsid w:val="00D50616"/>
    <w:rsid w:val="00D50EF9"/>
    <w:rsid w:val="00D5461C"/>
    <w:rsid w:val="00D5534F"/>
    <w:rsid w:val="00D61004"/>
    <w:rsid w:val="00D6254A"/>
    <w:rsid w:val="00D63A4C"/>
    <w:rsid w:val="00D649A3"/>
    <w:rsid w:val="00D7235B"/>
    <w:rsid w:val="00D77776"/>
    <w:rsid w:val="00D82372"/>
    <w:rsid w:val="00D84597"/>
    <w:rsid w:val="00D8533C"/>
    <w:rsid w:val="00D85C89"/>
    <w:rsid w:val="00D87E86"/>
    <w:rsid w:val="00D902B7"/>
    <w:rsid w:val="00D911C5"/>
    <w:rsid w:val="00D91983"/>
    <w:rsid w:val="00D92509"/>
    <w:rsid w:val="00D95162"/>
    <w:rsid w:val="00D96030"/>
    <w:rsid w:val="00DA0160"/>
    <w:rsid w:val="00DA169B"/>
    <w:rsid w:val="00DA5B79"/>
    <w:rsid w:val="00DB6454"/>
    <w:rsid w:val="00DB7954"/>
    <w:rsid w:val="00DC2687"/>
    <w:rsid w:val="00DC2B5A"/>
    <w:rsid w:val="00DC3033"/>
    <w:rsid w:val="00DD04B0"/>
    <w:rsid w:val="00DD0CA8"/>
    <w:rsid w:val="00DD12A3"/>
    <w:rsid w:val="00DD7861"/>
    <w:rsid w:val="00DE156E"/>
    <w:rsid w:val="00DE37E2"/>
    <w:rsid w:val="00DE4F4B"/>
    <w:rsid w:val="00DF04DB"/>
    <w:rsid w:val="00DF2B9F"/>
    <w:rsid w:val="00DF59C6"/>
    <w:rsid w:val="00E00485"/>
    <w:rsid w:val="00E022E9"/>
    <w:rsid w:val="00E03101"/>
    <w:rsid w:val="00E03AE4"/>
    <w:rsid w:val="00E04262"/>
    <w:rsid w:val="00E11040"/>
    <w:rsid w:val="00E129C8"/>
    <w:rsid w:val="00E16029"/>
    <w:rsid w:val="00E16957"/>
    <w:rsid w:val="00E16B93"/>
    <w:rsid w:val="00E2147A"/>
    <w:rsid w:val="00E246D7"/>
    <w:rsid w:val="00E24F54"/>
    <w:rsid w:val="00E261F4"/>
    <w:rsid w:val="00E301D1"/>
    <w:rsid w:val="00E30C88"/>
    <w:rsid w:val="00E317A2"/>
    <w:rsid w:val="00E31E0B"/>
    <w:rsid w:val="00E31E2E"/>
    <w:rsid w:val="00E35037"/>
    <w:rsid w:val="00E35ACF"/>
    <w:rsid w:val="00E42297"/>
    <w:rsid w:val="00E46C62"/>
    <w:rsid w:val="00E472A0"/>
    <w:rsid w:val="00E47690"/>
    <w:rsid w:val="00E50F9F"/>
    <w:rsid w:val="00E55A65"/>
    <w:rsid w:val="00E55C8B"/>
    <w:rsid w:val="00E6160F"/>
    <w:rsid w:val="00E64B37"/>
    <w:rsid w:val="00E6711D"/>
    <w:rsid w:val="00E67CFF"/>
    <w:rsid w:val="00E71F5B"/>
    <w:rsid w:val="00E7308A"/>
    <w:rsid w:val="00E75785"/>
    <w:rsid w:val="00E767F8"/>
    <w:rsid w:val="00E77C6B"/>
    <w:rsid w:val="00E84BEF"/>
    <w:rsid w:val="00E84D5C"/>
    <w:rsid w:val="00E86C14"/>
    <w:rsid w:val="00E876BE"/>
    <w:rsid w:val="00E90804"/>
    <w:rsid w:val="00E91C15"/>
    <w:rsid w:val="00E97184"/>
    <w:rsid w:val="00EA0A17"/>
    <w:rsid w:val="00EA392F"/>
    <w:rsid w:val="00EA5239"/>
    <w:rsid w:val="00EA5665"/>
    <w:rsid w:val="00EA69AD"/>
    <w:rsid w:val="00EA7DE1"/>
    <w:rsid w:val="00EB19EA"/>
    <w:rsid w:val="00EB3114"/>
    <w:rsid w:val="00EB63D9"/>
    <w:rsid w:val="00EB6ABB"/>
    <w:rsid w:val="00EB776E"/>
    <w:rsid w:val="00EC08F2"/>
    <w:rsid w:val="00EC508E"/>
    <w:rsid w:val="00EC7A7A"/>
    <w:rsid w:val="00ED041E"/>
    <w:rsid w:val="00ED22E7"/>
    <w:rsid w:val="00ED3CC3"/>
    <w:rsid w:val="00ED629D"/>
    <w:rsid w:val="00ED6588"/>
    <w:rsid w:val="00ED6DBA"/>
    <w:rsid w:val="00EE2088"/>
    <w:rsid w:val="00EE5049"/>
    <w:rsid w:val="00EF1608"/>
    <w:rsid w:val="00EF19CF"/>
    <w:rsid w:val="00EF2207"/>
    <w:rsid w:val="00EF36E6"/>
    <w:rsid w:val="00EF592F"/>
    <w:rsid w:val="00F01FBD"/>
    <w:rsid w:val="00F0311E"/>
    <w:rsid w:val="00F044E8"/>
    <w:rsid w:val="00F06DB0"/>
    <w:rsid w:val="00F0734D"/>
    <w:rsid w:val="00F07390"/>
    <w:rsid w:val="00F11FA7"/>
    <w:rsid w:val="00F15074"/>
    <w:rsid w:val="00F16255"/>
    <w:rsid w:val="00F16EA0"/>
    <w:rsid w:val="00F200BF"/>
    <w:rsid w:val="00F21427"/>
    <w:rsid w:val="00F214A2"/>
    <w:rsid w:val="00F22A1E"/>
    <w:rsid w:val="00F2385E"/>
    <w:rsid w:val="00F23A53"/>
    <w:rsid w:val="00F25E4B"/>
    <w:rsid w:val="00F26761"/>
    <w:rsid w:val="00F27039"/>
    <w:rsid w:val="00F31F1B"/>
    <w:rsid w:val="00F32933"/>
    <w:rsid w:val="00F3314A"/>
    <w:rsid w:val="00F342B4"/>
    <w:rsid w:val="00F3531D"/>
    <w:rsid w:val="00F366BA"/>
    <w:rsid w:val="00F37D51"/>
    <w:rsid w:val="00F37ECF"/>
    <w:rsid w:val="00F44EBB"/>
    <w:rsid w:val="00F4513B"/>
    <w:rsid w:val="00F45E32"/>
    <w:rsid w:val="00F467B2"/>
    <w:rsid w:val="00F4689C"/>
    <w:rsid w:val="00F52243"/>
    <w:rsid w:val="00F54772"/>
    <w:rsid w:val="00F54FD5"/>
    <w:rsid w:val="00F56051"/>
    <w:rsid w:val="00F56D5B"/>
    <w:rsid w:val="00F6150F"/>
    <w:rsid w:val="00F61885"/>
    <w:rsid w:val="00F638E4"/>
    <w:rsid w:val="00F70126"/>
    <w:rsid w:val="00F748E6"/>
    <w:rsid w:val="00F76B9B"/>
    <w:rsid w:val="00F76BE2"/>
    <w:rsid w:val="00F810F3"/>
    <w:rsid w:val="00F81B47"/>
    <w:rsid w:val="00F826EA"/>
    <w:rsid w:val="00F871D8"/>
    <w:rsid w:val="00F92091"/>
    <w:rsid w:val="00F948B9"/>
    <w:rsid w:val="00F9529F"/>
    <w:rsid w:val="00F95A3D"/>
    <w:rsid w:val="00FA1B4C"/>
    <w:rsid w:val="00FA2ED1"/>
    <w:rsid w:val="00FA416E"/>
    <w:rsid w:val="00FA5B9C"/>
    <w:rsid w:val="00FA7184"/>
    <w:rsid w:val="00FB10BA"/>
    <w:rsid w:val="00FB243F"/>
    <w:rsid w:val="00FB6115"/>
    <w:rsid w:val="00FC07CD"/>
    <w:rsid w:val="00FC1983"/>
    <w:rsid w:val="00FC1B21"/>
    <w:rsid w:val="00FC4FA0"/>
    <w:rsid w:val="00FC5011"/>
    <w:rsid w:val="00FC5207"/>
    <w:rsid w:val="00FC5873"/>
    <w:rsid w:val="00FD2D92"/>
    <w:rsid w:val="00FE0405"/>
    <w:rsid w:val="00FE2A1B"/>
    <w:rsid w:val="00FE7232"/>
    <w:rsid w:val="00FF0E80"/>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BDF"/>
    <w:pPr>
      <w:spacing w:line="240" w:lineRule="auto"/>
    </w:pPr>
    <w:rPr>
      <w:rFonts w:ascii="Arial" w:hAnsi="Arial"/>
      <w:sz w:val="24"/>
      <w:szCs w:val="24"/>
    </w:rPr>
  </w:style>
  <w:style w:type="paragraph" w:styleId="Heading1">
    <w:name w:val="heading 1"/>
    <w:basedOn w:val="Normal"/>
    <w:next w:val="BodyText"/>
    <w:link w:val="Heading1Char"/>
    <w:uiPriority w:val="9"/>
    <w:qFormat/>
    <w:rsid w:val="002A6BDF"/>
    <w:pPr>
      <w:keepNext/>
      <w:keepLines/>
      <w:spacing w:before="360" w:after="100" w:afterAutospacing="1"/>
      <w:outlineLvl w:val="0"/>
    </w:pPr>
    <w:rPr>
      <w:rFonts w:eastAsiaTheme="majorEastAsia" w:cstheme="majorBidi"/>
      <w:b/>
      <w:bCs/>
      <w:caps/>
      <w:szCs w:val="32"/>
    </w:rPr>
  </w:style>
  <w:style w:type="paragraph" w:styleId="Heading2">
    <w:name w:val="heading 2"/>
    <w:basedOn w:val="Normal"/>
    <w:next w:val="BodyText"/>
    <w:link w:val="Heading2Char"/>
    <w:uiPriority w:val="9"/>
    <w:unhideWhenUsed/>
    <w:qFormat/>
    <w:rsid w:val="002A6BDF"/>
    <w:pPr>
      <w:keepNext/>
      <w:keepLines/>
      <w:spacing w:before="200" w:after="100" w:afterAutospacing="1"/>
      <w:outlineLvl w:val="1"/>
    </w:pPr>
    <w:rPr>
      <w:rFonts w:eastAsiaTheme="majorEastAsia" w:cstheme="majorBidi"/>
      <w:b/>
      <w:bCs/>
      <w:szCs w:val="28"/>
    </w:rPr>
  </w:style>
  <w:style w:type="paragraph" w:styleId="Heading3">
    <w:name w:val="heading 3"/>
    <w:basedOn w:val="Normal"/>
    <w:next w:val="BodyText"/>
    <w:link w:val="Heading3Char"/>
    <w:uiPriority w:val="9"/>
    <w:unhideWhenUsed/>
    <w:qFormat/>
    <w:rsid w:val="002A6BDF"/>
    <w:pPr>
      <w:keepNext/>
      <w:keepLines/>
      <w:spacing w:before="200" w:after="100" w:afterAutospacing="1"/>
      <w:outlineLvl w:val="2"/>
    </w:pPr>
    <w:rPr>
      <w:rFonts w:eastAsiaTheme="majorEastAsia" w:cstheme="majorBidi"/>
      <w:bCs/>
    </w:rPr>
  </w:style>
  <w:style w:type="paragraph" w:styleId="Heading4">
    <w:name w:val="heading 4"/>
    <w:basedOn w:val="Normal"/>
    <w:next w:val="BodyText"/>
    <w:link w:val="Heading4Char"/>
    <w:uiPriority w:val="9"/>
    <w:unhideWhenUsed/>
    <w:qFormat/>
    <w:rsid w:val="002A6BDF"/>
    <w:pPr>
      <w:keepNext/>
      <w:keepLines/>
      <w:spacing w:before="200" w:after="100" w:afterAutospacing="1"/>
      <w:outlineLvl w:val="3"/>
    </w:pPr>
    <w:rPr>
      <w:rFonts w:eastAsiaTheme="majorEastAsia" w:cstheme="majorBidi"/>
      <w:bCs/>
      <w:i/>
    </w:rPr>
  </w:style>
  <w:style w:type="paragraph" w:styleId="Heading5">
    <w:name w:val="heading 5"/>
    <w:basedOn w:val="Normal"/>
    <w:next w:val="BodyText"/>
    <w:link w:val="Heading5Char"/>
    <w:uiPriority w:val="9"/>
    <w:unhideWhenUsed/>
    <w:qFormat/>
    <w:rsid w:val="002A6BDF"/>
    <w:pPr>
      <w:keepNext/>
      <w:keepLines/>
      <w:numPr>
        <w:ilvl w:val="4"/>
        <w:numId w:val="27"/>
      </w:numPr>
      <w:spacing w:before="200" w:after="100" w:afterAutospacing="1"/>
      <w:outlineLvl w:val="4"/>
    </w:pPr>
    <w:rPr>
      <w:rFonts w:eastAsiaTheme="majorEastAsia" w:cstheme="majorBidi"/>
      <w:iCs/>
    </w:rPr>
  </w:style>
  <w:style w:type="paragraph" w:styleId="Heading6">
    <w:name w:val="heading 6"/>
    <w:basedOn w:val="Normal"/>
    <w:next w:val="BodyText"/>
    <w:link w:val="Heading6Char"/>
    <w:uiPriority w:val="9"/>
    <w:unhideWhenUsed/>
    <w:qFormat/>
    <w:rsid w:val="002A6BDF"/>
    <w:pPr>
      <w:keepNext/>
      <w:keepLines/>
      <w:numPr>
        <w:ilvl w:val="5"/>
        <w:numId w:val="27"/>
      </w:numPr>
      <w:spacing w:before="200" w:after="100" w:afterAutospacing="1"/>
      <w:outlineLvl w:val="5"/>
    </w:pPr>
    <w:rPr>
      <w:rFonts w:eastAsiaTheme="majorEastAsia" w:cstheme="majorBidi"/>
    </w:rPr>
  </w:style>
  <w:style w:type="paragraph" w:styleId="Heading7">
    <w:name w:val="heading 7"/>
    <w:basedOn w:val="Normal"/>
    <w:next w:val="BodyText"/>
    <w:link w:val="Heading7Char"/>
    <w:uiPriority w:val="9"/>
    <w:unhideWhenUsed/>
    <w:qFormat/>
    <w:rsid w:val="002A6BDF"/>
    <w:pPr>
      <w:keepNext/>
      <w:keepLines/>
      <w:numPr>
        <w:ilvl w:val="6"/>
        <w:numId w:val="27"/>
      </w:numPr>
      <w:spacing w:before="200" w:after="100" w:afterAutospacing="1"/>
      <w:outlineLvl w:val="6"/>
    </w:pPr>
    <w:rPr>
      <w:rFonts w:eastAsiaTheme="majorEastAsia" w:cstheme="majorBidi"/>
    </w:rPr>
  </w:style>
  <w:style w:type="paragraph" w:styleId="Heading8">
    <w:name w:val="heading 8"/>
    <w:basedOn w:val="Normal"/>
    <w:next w:val="BodyText"/>
    <w:link w:val="Heading8Char"/>
    <w:uiPriority w:val="9"/>
    <w:unhideWhenUsed/>
    <w:qFormat/>
    <w:rsid w:val="002A6BDF"/>
    <w:pPr>
      <w:keepNext/>
      <w:keepLines/>
      <w:numPr>
        <w:ilvl w:val="7"/>
        <w:numId w:val="27"/>
      </w:numPr>
      <w:spacing w:before="200" w:after="100" w:afterAutospacing="1"/>
      <w:outlineLvl w:val="7"/>
    </w:pPr>
    <w:rPr>
      <w:rFonts w:eastAsiaTheme="majorEastAsia" w:cstheme="majorBidi"/>
    </w:rPr>
  </w:style>
  <w:style w:type="paragraph" w:styleId="Heading9">
    <w:name w:val="heading 9"/>
    <w:basedOn w:val="Normal"/>
    <w:next w:val="BodyText"/>
    <w:link w:val="Heading9Char"/>
    <w:uiPriority w:val="9"/>
    <w:unhideWhenUsed/>
    <w:qFormat/>
    <w:rsid w:val="002A6BDF"/>
    <w:pPr>
      <w:keepNext/>
      <w:keepLines/>
      <w:numPr>
        <w:ilvl w:val="8"/>
        <w:numId w:val="27"/>
      </w:numPr>
      <w:spacing w:before="200" w:after="100" w:afterAutospacing="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semiHidden/>
    <w:unhideWhenUsed/>
    <w:rsid w:val="00B342DD"/>
    <w:rPr>
      <w:sz w:val="20"/>
      <w:szCs w:val="20"/>
    </w:rPr>
  </w:style>
  <w:style w:type="character" w:customStyle="1" w:styleId="CommentTextChar">
    <w:name w:val="Comment Text Char"/>
    <w:basedOn w:val="DefaultParagraphFont"/>
    <w:link w:val="CommentText"/>
    <w:uiPriority w:val="99"/>
    <w:semiHidden/>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
    <w:unhideWhenUsed/>
    <w:qFormat/>
    <w:rsid w:val="002A6BDF"/>
  </w:style>
  <w:style w:type="character" w:customStyle="1" w:styleId="FootnoteTextChar">
    <w:name w:val="Footnote Text Char"/>
    <w:basedOn w:val="DefaultParagraphFont"/>
    <w:link w:val="FootnoteText"/>
    <w:uiPriority w:val="9"/>
    <w:rsid w:val="000B533B"/>
    <w:rPr>
      <w:rFonts w:ascii="Arial" w:hAnsi="Arial"/>
      <w:sz w:val="24"/>
      <w:szCs w:val="24"/>
    </w:rPr>
  </w:style>
  <w:style w:type="character" w:styleId="FootnoteReference">
    <w:name w:val="footnote reference"/>
    <w:basedOn w:val="CaptionChar"/>
    <w:rsid w:val="002A6BDF"/>
    <w:rPr>
      <w:rFonts w:ascii="Arial" w:hAnsi="Arial"/>
      <w:sz w:val="24"/>
      <w:szCs w:val="24"/>
      <w:vertAlign w:val="superscript"/>
    </w:rPr>
  </w:style>
  <w:style w:type="character" w:styleId="Hyperlink">
    <w:name w:val="Hyperlink"/>
    <w:basedOn w:val="CaptionChar"/>
    <w:rsid w:val="002A6BDF"/>
    <w:rPr>
      <w:rFonts w:ascii="Arial" w:hAnsi="Arial"/>
      <w:color w:val="4F81BD" w:themeColor="accent1"/>
      <w:sz w:val="24"/>
      <w:szCs w:val="24"/>
    </w:rPr>
  </w:style>
  <w:style w:type="paragraph" w:customStyle="1" w:styleId="Compact">
    <w:name w:val="Compact"/>
    <w:basedOn w:val="BodyText"/>
    <w:qFormat/>
    <w:rsid w:val="002A6BDF"/>
    <w:pPr>
      <w:spacing w:before="36" w:after="36"/>
    </w:pPr>
  </w:style>
  <w:style w:type="table" w:customStyle="1" w:styleId="Table">
    <w:name w:val="Table"/>
    <w:semiHidden/>
    <w:unhideWhenUsed/>
    <w:qFormat/>
    <w:rsid w:val="002A6BDF"/>
    <w:pPr>
      <w:spacing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2A6BDF"/>
    <w:pPr>
      <w:keepNext/>
    </w:pPr>
  </w:style>
  <w:style w:type="paragraph" w:styleId="BodyText">
    <w:name w:val="Body Text"/>
    <w:basedOn w:val="Normal"/>
    <w:link w:val="BodyTextChar"/>
    <w:qFormat/>
    <w:rsid w:val="002A6BDF"/>
    <w:pPr>
      <w:spacing w:before="180" w:after="180"/>
    </w:pPr>
  </w:style>
  <w:style w:type="character" w:customStyle="1" w:styleId="BodyTextChar">
    <w:name w:val="Body Text Char"/>
    <w:basedOn w:val="DefaultParagraphFont"/>
    <w:link w:val="BodyText"/>
    <w:rsid w:val="002A6BDF"/>
    <w:rPr>
      <w:rFonts w:ascii="Arial" w:hAnsi="Arial"/>
      <w:sz w:val="24"/>
      <w:szCs w:val="24"/>
    </w:rPr>
  </w:style>
  <w:style w:type="paragraph" w:styleId="Caption">
    <w:name w:val="caption"/>
    <w:basedOn w:val="Normal"/>
    <w:link w:val="CaptionChar"/>
    <w:rsid w:val="002A6BDF"/>
    <w:pPr>
      <w:spacing w:after="120"/>
    </w:pPr>
  </w:style>
  <w:style w:type="paragraph" w:customStyle="1" w:styleId="ImageCaption">
    <w:name w:val="Image Caption"/>
    <w:basedOn w:val="Caption"/>
    <w:rsid w:val="002A6BDF"/>
  </w:style>
  <w:style w:type="paragraph" w:customStyle="1" w:styleId="CaptionedFigure">
    <w:name w:val="Captioned Figure"/>
    <w:basedOn w:val="Figure"/>
    <w:rsid w:val="002A6BDF"/>
    <w:pPr>
      <w:keepNext/>
    </w:pPr>
  </w:style>
  <w:style w:type="paragraph" w:customStyle="1" w:styleId="Abstract">
    <w:name w:val="Abstract"/>
    <w:basedOn w:val="Normal"/>
    <w:next w:val="BodyText"/>
    <w:qFormat/>
    <w:rsid w:val="002A6BDF"/>
    <w:pPr>
      <w:keepNext/>
      <w:keepLines/>
      <w:spacing w:before="300" w:after="300"/>
    </w:pPr>
    <w:rPr>
      <w:sz w:val="22"/>
      <w:szCs w:val="20"/>
    </w:rPr>
  </w:style>
  <w:style w:type="character" w:customStyle="1" w:styleId="AlertTok">
    <w:name w:val="AlertTok"/>
    <w:basedOn w:val="VerbatimChar"/>
    <w:rsid w:val="002A6BDF"/>
    <w:rPr>
      <w:rFonts w:ascii="Consolas" w:hAnsi="Consolas"/>
      <w:color w:val="EF2929"/>
      <w:sz w:val="20"/>
      <w:szCs w:val="24"/>
      <w:shd w:val="clear" w:color="auto" w:fill="F8F8F8"/>
    </w:rPr>
  </w:style>
  <w:style w:type="character" w:customStyle="1" w:styleId="AnnotationTok">
    <w:name w:val="AnnotationTok"/>
    <w:basedOn w:val="VerbatimChar"/>
    <w:rsid w:val="002A6BDF"/>
    <w:rPr>
      <w:rFonts w:ascii="Consolas" w:hAnsi="Consolas"/>
      <w:b/>
      <w:i/>
      <w:color w:val="8F5902"/>
      <w:sz w:val="20"/>
      <w:szCs w:val="24"/>
      <w:shd w:val="clear" w:color="auto" w:fill="F8F8F8"/>
    </w:rPr>
  </w:style>
  <w:style w:type="character" w:customStyle="1" w:styleId="AttributeTok">
    <w:name w:val="AttributeTok"/>
    <w:basedOn w:val="VerbatimChar"/>
    <w:rsid w:val="002A6BDF"/>
    <w:rPr>
      <w:rFonts w:ascii="Consolas" w:hAnsi="Consolas"/>
      <w:color w:val="C4A000"/>
      <w:sz w:val="20"/>
      <w:szCs w:val="24"/>
      <w:shd w:val="clear" w:color="auto" w:fill="F8F8F8"/>
    </w:rPr>
  </w:style>
  <w:style w:type="paragraph" w:customStyle="1" w:styleId="Author">
    <w:name w:val="Author"/>
    <w:next w:val="BodyText"/>
    <w:qFormat/>
    <w:rsid w:val="002A6BDF"/>
    <w:pPr>
      <w:keepNext/>
      <w:keepLines/>
      <w:spacing w:line="240" w:lineRule="auto"/>
      <w:jc w:val="center"/>
    </w:pPr>
    <w:rPr>
      <w:rFonts w:ascii="Arial" w:hAnsi="Arial"/>
      <w:sz w:val="24"/>
      <w:szCs w:val="24"/>
    </w:rPr>
  </w:style>
  <w:style w:type="character" w:customStyle="1" w:styleId="BaseNTok">
    <w:name w:val="BaseNTok"/>
    <w:basedOn w:val="VerbatimChar"/>
    <w:rsid w:val="002A6BDF"/>
    <w:rPr>
      <w:rFonts w:ascii="Consolas" w:hAnsi="Consolas"/>
      <w:color w:val="0000CF"/>
      <w:sz w:val="20"/>
      <w:szCs w:val="24"/>
      <w:shd w:val="clear" w:color="auto" w:fill="F8F8F8"/>
    </w:rPr>
  </w:style>
  <w:style w:type="paragraph" w:styleId="Bibliography">
    <w:name w:val="Bibliography"/>
    <w:basedOn w:val="Normal"/>
    <w:qFormat/>
    <w:rsid w:val="002A6BDF"/>
  </w:style>
  <w:style w:type="paragraph" w:styleId="BlockText">
    <w:name w:val="Block Text"/>
    <w:basedOn w:val="BodyText"/>
    <w:next w:val="BodyText"/>
    <w:uiPriority w:val="9"/>
    <w:unhideWhenUsed/>
    <w:qFormat/>
    <w:rsid w:val="002A6BDF"/>
    <w:pPr>
      <w:spacing w:before="100" w:after="100"/>
      <w:ind w:left="480" w:right="480"/>
    </w:pPr>
  </w:style>
  <w:style w:type="character" w:styleId="BookTitle">
    <w:name w:val="Book Title"/>
    <w:basedOn w:val="DefaultParagraphFont"/>
    <w:rsid w:val="002A6BDF"/>
    <w:rPr>
      <w:b/>
      <w:bCs/>
      <w:i/>
      <w:iCs/>
      <w:spacing w:val="5"/>
    </w:rPr>
  </w:style>
  <w:style w:type="character" w:customStyle="1" w:styleId="BuiltInTok">
    <w:name w:val="BuiltInTok"/>
    <w:basedOn w:val="VerbatimChar"/>
    <w:rsid w:val="002A6BDF"/>
    <w:rPr>
      <w:rFonts w:ascii="Consolas" w:hAnsi="Consolas"/>
      <w:sz w:val="20"/>
      <w:szCs w:val="24"/>
      <w:shd w:val="clear" w:color="auto" w:fill="F8F8F8"/>
    </w:rPr>
  </w:style>
  <w:style w:type="character" w:customStyle="1" w:styleId="CaptionChar">
    <w:name w:val="Caption Char"/>
    <w:basedOn w:val="DefaultParagraphFont"/>
    <w:link w:val="Caption"/>
    <w:rsid w:val="002A6BDF"/>
    <w:rPr>
      <w:rFonts w:ascii="Arial" w:hAnsi="Arial"/>
      <w:sz w:val="24"/>
      <w:szCs w:val="24"/>
    </w:rPr>
  </w:style>
  <w:style w:type="paragraph" w:customStyle="1" w:styleId="Figure">
    <w:name w:val="Figure"/>
    <w:basedOn w:val="Normal"/>
    <w:rsid w:val="002A6BDF"/>
  </w:style>
  <w:style w:type="character" w:customStyle="1" w:styleId="CharTok">
    <w:name w:val="CharTok"/>
    <w:basedOn w:val="VerbatimChar"/>
    <w:rsid w:val="002A6BDF"/>
    <w:rPr>
      <w:rFonts w:ascii="Consolas" w:hAnsi="Consolas"/>
      <w:color w:val="4E9A06"/>
      <w:sz w:val="20"/>
      <w:szCs w:val="24"/>
      <w:shd w:val="clear" w:color="auto" w:fill="F8F8F8"/>
    </w:rPr>
  </w:style>
  <w:style w:type="character" w:customStyle="1" w:styleId="CommentTok">
    <w:name w:val="CommentTok"/>
    <w:basedOn w:val="VerbatimChar"/>
    <w:rsid w:val="002A6BDF"/>
    <w:rPr>
      <w:rFonts w:ascii="Consolas" w:hAnsi="Consolas"/>
      <w:i/>
      <w:color w:val="8F5902"/>
      <w:sz w:val="20"/>
      <w:szCs w:val="24"/>
      <w:shd w:val="clear" w:color="auto" w:fill="F8F8F8"/>
    </w:rPr>
  </w:style>
  <w:style w:type="character" w:customStyle="1" w:styleId="CommentVarTok">
    <w:name w:val="CommentVarTok"/>
    <w:basedOn w:val="VerbatimChar"/>
    <w:rsid w:val="002A6BDF"/>
    <w:rPr>
      <w:rFonts w:ascii="Consolas" w:hAnsi="Consolas"/>
      <w:b/>
      <w:i/>
      <w:color w:val="8F5902"/>
      <w:sz w:val="20"/>
      <w:szCs w:val="24"/>
      <w:shd w:val="clear" w:color="auto" w:fill="F8F8F8"/>
    </w:rPr>
  </w:style>
  <w:style w:type="character" w:customStyle="1" w:styleId="ConstantTok">
    <w:name w:val="ConstantTok"/>
    <w:basedOn w:val="VerbatimChar"/>
    <w:rsid w:val="002A6BDF"/>
    <w:rPr>
      <w:rFonts w:ascii="Consolas" w:hAnsi="Consolas"/>
      <w:color w:val="000000"/>
      <w:sz w:val="20"/>
      <w:szCs w:val="24"/>
      <w:shd w:val="clear" w:color="auto" w:fill="F8F8F8"/>
    </w:rPr>
  </w:style>
  <w:style w:type="character" w:customStyle="1" w:styleId="ControlFlowTok">
    <w:name w:val="ControlFlowTok"/>
    <w:basedOn w:val="VerbatimChar"/>
    <w:rsid w:val="002A6BDF"/>
    <w:rPr>
      <w:rFonts w:ascii="Consolas" w:hAnsi="Consolas"/>
      <w:b/>
      <w:color w:val="204A87"/>
      <w:sz w:val="20"/>
      <w:szCs w:val="24"/>
      <w:shd w:val="clear" w:color="auto" w:fill="F8F8F8"/>
    </w:rPr>
  </w:style>
  <w:style w:type="character" w:customStyle="1" w:styleId="DataTypeTok">
    <w:name w:val="DataTypeTok"/>
    <w:basedOn w:val="VerbatimChar"/>
    <w:rsid w:val="002A6BDF"/>
    <w:rPr>
      <w:rFonts w:ascii="Consolas" w:hAnsi="Consolas"/>
      <w:color w:val="204A87"/>
      <w:sz w:val="20"/>
      <w:szCs w:val="24"/>
      <w:shd w:val="clear" w:color="auto" w:fill="F8F8F8"/>
    </w:rPr>
  </w:style>
  <w:style w:type="paragraph" w:styleId="Date">
    <w:name w:val="Date"/>
    <w:next w:val="BodyText"/>
    <w:link w:val="DateChar"/>
    <w:qFormat/>
    <w:rsid w:val="002A6BDF"/>
    <w:pPr>
      <w:keepNext/>
      <w:keepLines/>
      <w:spacing w:line="240" w:lineRule="auto"/>
      <w:jc w:val="center"/>
    </w:pPr>
    <w:rPr>
      <w:rFonts w:ascii="Arial" w:hAnsi="Arial"/>
      <w:sz w:val="24"/>
      <w:szCs w:val="24"/>
    </w:rPr>
  </w:style>
  <w:style w:type="character" w:customStyle="1" w:styleId="DateChar">
    <w:name w:val="Date Char"/>
    <w:basedOn w:val="DefaultParagraphFont"/>
    <w:link w:val="Date"/>
    <w:rsid w:val="00201946"/>
    <w:rPr>
      <w:rFonts w:ascii="Arial" w:hAnsi="Arial"/>
      <w:sz w:val="24"/>
      <w:szCs w:val="24"/>
    </w:rPr>
  </w:style>
  <w:style w:type="character" w:customStyle="1" w:styleId="DecValTok">
    <w:name w:val="DecValTok"/>
    <w:basedOn w:val="VerbatimChar"/>
    <w:rsid w:val="002A6BDF"/>
    <w:rPr>
      <w:rFonts w:ascii="Consolas" w:hAnsi="Consolas"/>
      <w:color w:val="0000CF"/>
      <w:sz w:val="20"/>
      <w:szCs w:val="24"/>
      <w:shd w:val="clear" w:color="auto" w:fill="F8F8F8"/>
    </w:rPr>
  </w:style>
  <w:style w:type="paragraph" w:customStyle="1" w:styleId="Definition">
    <w:name w:val="Definition"/>
    <w:basedOn w:val="Normal"/>
    <w:rsid w:val="002A6BDF"/>
  </w:style>
  <w:style w:type="paragraph" w:customStyle="1" w:styleId="DefinitionTerm">
    <w:name w:val="Definition Term"/>
    <w:basedOn w:val="Normal"/>
    <w:next w:val="Definition"/>
    <w:rsid w:val="002A6BDF"/>
    <w:pPr>
      <w:keepNext/>
      <w:keepLines/>
      <w:spacing w:after="0"/>
    </w:pPr>
    <w:rPr>
      <w:b/>
    </w:rPr>
  </w:style>
  <w:style w:type="character" w:customStyle="1" w:styleId="DocumentationTok">
    <w:name w:val="DocumentationTok"/>
    <w:basedOn w:val="VerbatimChar"/>
    <w:rsid w:val="002A6BDF"/>
    <w:rPr>
      <w:rFonts w:ascii="Consolas" w:hAnsi="Consolas"/>
      <w:b/>
      <w:i/>
      <w:color w:val="8F5902"/>
      <w:sz w:val="20"/>
      <w:szCs w:val="24"/>
      <w:shd w:val="clear" w:color="auto" w:fill="F8F8F8"/>
    </w:rPr>
  </w:style>
  <w:style w:type="character" w:customStyle="1" w:styleId="ErrorTok">
    <w:name w:val="ErrorTok"/>
    <w:basedOn w:val="VerbatimChar"/>
    <w:rsid w:val="002A6BDF"/>
    <w:rPr>
      <w:rFonts w:ascii="Consolas" w:hAnsi="Consolas"/>
      <w:b/>
      <w:color w:val="A40000"/>
      <w:sz w:val="20"/>
      <w:szCs w:val="24"/>
      <w:shd w:val="clear" w:color="auto" w:fill="F8F8F8"/>
    </w:rPr>
  </w:style>
  <w:style w:type="character" w:customStyle="1" w:styleId="ExtensionTok">
    <w:name w:val="ExtensionTok"/>
    <w:basedOn w:val="VerbatimChar"/>
    <w:rsid w:val="002A6BDF"/>
    <w:rPr>
      <w:rFonts w:ascii="Consolas" w:hAnsi="Consolas"/>
      <w:sz w:val="20"/>
      <w:szCs w:val="24"/>
      <w:shd w:val="clear" w:color="auto" w:fill="F8F8F8"/>
    </w:rPr>
  </w:style>
  <w:style w:type="paragraph" w:customStyle="1" w:styleId="FirstParagraph">
    <w:name w:val="First Paragraph"/>
    <w:basedOn w:val="BodyText"/>
    <w:next w:val="BodyText"/>
    <w:qFormat/>
    <w:rsid w:val="002A6BDF"/>
  </w:style>
  <w:style w:type="character" w:customStyle="1" w:styleId="FloatTok">
    <w:name w:val="FloatTok"/>
    <w:basedOn w:val="VerbatimChar"/>
    <w:rsid w:val="002A6BDF"/>
    <w:rPr>
      <w:rFonts w:ascii="Consolas" w:hAnsi="Consolas"/>
      <w:color w:val="0000CF"/>
      <w:sz w:val="20"/>
      <w:szCs w:val="24"/>
      <w:shd w:val="clear" w:color="auto" w:fill="F8F8F8"/>
    </w:rPr>
  </w:style>
  <w:style w:type="character" w:customStyle="1" w:styleId="FunctionTok">
    <w:name w:val="FunctionTok"/>
    <w:basedOn w:val="VerbatimChar"/>
    <w:rsid w:val="002A6BDF"/>
    <w:rPr>
      <w:rFonts w:ascii="Consolas" w:hAnsi="Consolas"/>
      <w:color w:val="000000"/>
      <w:sz w:val="20"/>
      <w:szCs w:val="24"/>
      <w:shd w:val="clear" w:color="auto" w:fill="F8F8F8"/>
    </w:rPr>
  </w:style>
  <w:style w:type="character" w:customStyle="1" w:styleId="Heading1Char">
    <w:name w:val="Heading 1 Char"/>
    <w:basedOn w:val="DefaultParagraphFont"/>
    <w:link w:val="Heading1"/>
    <w:uiPriority w:val="9"/>
    <w:rsid w:val="003F5B54"/>
    <w:rPr>
      <w:rFonts w:ascii="Arial" w:eastAsiaTheme="majorEastAsia" w:hAnsi="Arial" w:cstheme="majorBidi"/>
      <w:b/>
      <w:bCs/>
      <w:caps/>
      <w:sz w:val="24"/>
      <w:szCs w:val="32"/>
    </w:rPr>
  </w:style>
  <w:style w:type="character" w:customStyle="1" w:styleId="Heading2Char">
    <w:name w:val="Heading 2 Char"/>
    <w:basedOn w:val="DefaultParagraphFont"/>
    <w:link w:val="Heading2"/>
    <w:uiPriority w:val="9"/>
    <w:rsid w:val="003F5B54"/>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3F5B54"/>
    <w:rPr>
      <w:rFonts w:ascii="Arial" w:eastAsiaTheme="majorEastAsia" w:hAnsi="Arial" w:cstheme="majorBidi"/>
      <w:bCs/>
      <w:sz w:val="24"/>
      <w:szCs w:val="24"/>
    </w:rPr>
  </w:style>
  <w:style w:type="character" w:customStyle="1" w:styleId="Heading4Char">
    <w:name w:val="Heading 4 Char"/>
    <w:basedOn w:val="DefaultParagraphFont"/>
    <w:link w:val="Heading4"/>
    <w:uiPriority w:val="9"/>
    <w:rsid w:val="00201946"/>
    <w:rPr>
      <w:rFonts w:ascii="Arial" w:eastAsiaTheme="majorEastAsia" w:hAnsi="Arial" w:cstheme="majorBidi"/>
      <w:bCs/>
      <w:i/>
      <w:sz w:val="24"/>
      <w:szCs w:val="24"/>
    </w:rPr>
  </w:style>
  <w:style w:type="character" w:customStyle="1" w:styleId="Heading5Char">
    <w:name w:val="Heading 5 Char"/>
    <w:basedOn w:val="DefaultParagraphFont"/>
    <w:link w:val="Heading5"/>
    <w:uiPriority w:val="9"/>
    <w:rsid w:val="00201946"/>
    <w:rPr>
      <w:rFonts w:ascii="Arial" w:eastAsiaTheme="majorEastAsia" w:hAnsi="Arial" w:cstheme="majorBidi"/>
      <w:iCs/>
      <w:sz w:val="24"/>
      <w:szCs w:val="24"/>
    </w:rPr>
  </w:style>
  <w:style w:type="character" w:customStyle="1" w:styleId="Heading6Char">
    <w:name w:val="Heading 6 Char"/>
    <w:basedOn w:val="DefaultParagraphFont"/>
    <w:link w:val="Heading6"/>
    <w:uiPriority w:val="9"/>
    <w:rsid w:val="00201946"/>
    <w:rPr>
      <w:rFonts w:ascii="Arial" w:eastAsiaTheme="majorEastAsia" w:hAnsi="Arial" w:cstheme="majorBidi"/>
      <w:sz w:val="24"/>
      <w:szCs w:val="24"/>
    </w:rPr>
  </w:style>
  <w:style w:type="character" w:customStyle="1" w:styleId="Heading7Char">
    <w:name w:val="Heading 7 Char"/>
    <w:basedOn w:val="DefaultParagraphFont"/>
    <w:link w:val="Heading7"/>
    <w:uiPriority w:val="9"/>
    <w:rsid w:val="00201946"/>
    <w:rPr>
      <w:rFonts w:ascii="Arial" w:eastAsiaTheme="majorEastAsia" w:hAnsi="Arial" w:cstheme="majorBidi"/>
      <w:sz w:val="24"/>
      <w:szCs w:val="24"/>
    </w:rPr>
  </w:style>
  <w:style w:type="character" w:customStyle="1" w:styleId="Heading8Char">
    <w:name w:val="Heading 8 Char"/>
    <w:basedOn w:val="DefaultParagraphFont"/>
    <w:link w:val="Heading8"/>
    <w:uiPriority w:val="9"/>
    <w:rsid w:val="00201946"/>
    <w:rPr>
      <w:rFonts w:ascii="Arial" w:eastAsiaTheme="majorEastAsia" w:hAnsi="Arial" w:cstheme="majorBidi"/>
      <w:sz w:val="24"/>
      <w:szCs w:val="24"/>
    </w:rPr>
  </w:style>
  <w:style w:type="character" w:customStyle="1" w:styleId="Heading9Char">
    <w:name w:val="Heading 9 Char"/>
    <w:basedOn w:val="DefaultParagraphFont"/>
    <w:link w:val="Heading9"/>
    <w:uiPriority w:val="9"/>
    <w:rsid w:val="00201946"/>
    <w:rPr>
      <w:rFonts w:ascii="Arial" w:eastAsiaTheme="majorEastAsia" w:hAnsi="Arial" w:cstheme="majorBidi"/>
      <w:sz w:val="24"/>
      <w:szCs w:val="24"/>
    </w:rPr>
  </w:style>
  <w:style w:type="character" w:styleId="HTMLSample">
    <w:name w:val="HTML Sample"/>
    <w:basedOn w:val="DefaultParagraphFont"/>
    <w:semiHidden/>
    <w:unhideWhenUsed/>
    <w:rsid w:val="002A6BDF"/>
    <w:rPr>
      <w:rFonts w:ascii="Consolas" w:hAnsi="Consolas"/>
      <w:sz w:val="20"/>
      <w:szCs w:val="24"/>
    </w:rPr>
  </w:style>
  <w:style w:type="character" w:customStyle="1" w:styleId="ImportTok">
    <w:name w:val="ImportTok"/>
    <w:basedOn w:val="VerbatimChar"/>
    <w:rsid w:val="002A6BDF"/>
    <w:rPr>
      <w:rFonts w:ascii="Consolas" w:hAnsi="Consolas"/>
      <w:sz w:val="20"/>
      <w:szCs w:val="24"/>
      <w:shd w:val="clear" w:color="auto" w:fill="F8F8F8"/>
    </w:rPr>
  </w:style>
  <w:style w:type="character" w:customStyle="1" w:styleId="InformationTok">
    <w:name w:val="InformationTok"/>
    <w:basedOn w:val="VerbatimChar"/>
    <w:rsid w:val="002A6BDF"/>
    <w:rPr>
      <w:rFonts w:ascii="Consolas" w:hAnsi="Consolas"/>
      <w:b/>
      <w:i/>
      <w:color w:val="8F5902"/>
      <w:sz w:val="20"/>
      <w:szCs w:val="24"/>
      <w:shd w:val="clear" w:color="auto" w:fill="F8F8F8"/>
    </w:rPr>
  </w:style>
  <w:style w:type="character" w:customStyle="1" w:styleId="KeywordTok">
    <w:name w:val="KeywordTok"/>
    <w:basedOn w:val="VerbatimChar"/>
    <w:rsid w:val="002A6BDF"/>
    <w:rPr>
      <w:rFonts w:ascii="Consolas" w:hAnsi="Consolas"/>
      <w:b/>
      <w:color w:val="204A87"/>
      <w:sz w:val="20"/>
      <w:szCs w:val="24"/>
      <w:shd w:val="clear" w:color="auto" w:fill="F8F8F8"/>
    </w:rPr>
  </w:style>
  <w:style w:type="paragraph" w:styleId="NoSpacing">
    <w:name w:val="No Spacing"/>
    <w:rsid w:val="002A6BDF"/>
    <w:pPr>
      <w:spacing w:after="0" w:line="240" w:lineRule="auto"/>
    </w:pPr>
    <w:rPr>
      <w:rFonts w:ascii="Arial" w:hAnsi="Arial"/>
      <w:sz w:val="24"/>
      <w:szCs w:val="24"/>
    </w:rPr>
  </w:style>
  <w:style w:type="character" w:customStyle="1" w:styleId="NormalTok">
    <w:name w:val="NormalTok"/>
    <w:basedOn w:val="VerbatimChar"/>
    <w:rsid w:val="002A6BDF"/>
    <w:rPr>
      <w:rFonts w:ascii="Consolas" w:hAnsi="Consolas"/>
      <w:sz w:val="20"/>
      <w:szCs w:val="24"/>
      <w:shd w:val="clear" w:color="auto" w:fill="F8F8F8"/>
    </w:rPr>
  </w:style>
  <w:style w:type="character" w:customStyle="1" w:styleId="OperatorTok">
    <w:name w:val="OperatorTok"/>
    <w:basedOn w:val="VerbatimChar"/>
    <w:rsid w:val="002A6BDF"/>
    <w:rPr>
      <w:rFonts w:ascii="Consolas" w:hAnsi="Consolas"/>
      <w:b/>
      <w:color w:val="CE5C00"/>
      <w:sz w:val="20"/>
      <w:szCs w:val="24"/>
      <w:shd w:val="clear" w:color="auto" w:fill="F8F8F8"/>
    </w:rPr>
  </w:style>
  <w:style w:type="character" w:customStyle="1" w:styleId="OtherTok">
    <w:name w:val="OtherTok"/>
    <w:basedOn w:val="VerbatimChar"/>
    <w:rsid w:val="002A6BDF"/>
    <w:rPr>
      <w:rFonts w:ascii="Consolas" w:hAnsi="Consolas"/>
      <w:color w:val="8F5902"/>
      <w:sz w:val="20"/>
      <w:szCs w:val="24"/>
      <w:shd w:val="clear" w:color="auto" w:fill="F8F8F8"/>
    </w:rPr>
  </w:style>
  <w:style w:type="character" w:customStyle="1" w:styleId="PreprocessorTok">
    <w:name w:val="PreprocessorTok"/>
    <w:basedOn w:val="VerbatimChar"/>
    <w:rsid w:val="002A6BDF"/>
    <w:rPr>
      <w:rFonts w:ascii="Consolas" w:hAnsi="Consolas"/>
      <w:i/>
      <w:color w:val="8F5902"/>
      <w:sz w:val="20"/>
      <w:szCs w:val="24"/>
      <w:shd w:val="clear" w:color="auto" w:fill="F8F8F8"/>
    </w:rPr>
  </w:style>
  <w:style w:type="character" w:customStyle="1" w:styleId="RegionMarkerTok">
    <w:name w:val="RegionMarkerTok"/>
    <w:basedOn w:val="VerbatimChar"/>
    <w:rsid w:val="002A6BDF"/>
    <w:rPr>
      <w:rFonts w:ascii="Consolas" w:hAnsi="Consolas"/>
      <w:sz w:val="20"/>
      <w:szCs w:val="24"/>
      <w:shd w:val="clear" w:color="auto" w:fill="F8F8F8"/>
    </w:rPr>
  </w:style>
  <w:style w:type="paragraph" w:customStyle="1" w:styleId="SourceCode">
    <w:name w:val="Source Code"/>
    <w:basedOn w:val="Normal"/>
    <w:link w:val="VerbatimChar"/>
    <w:rsid w:val="002A6BDF"/>
    <w:pPr>
      <w:shd w:val="clear" w:color="auto" w:fill="F8F8F8"/>
      <w:wordWrap w:val="0"/>
    </w:pPr>
  </w:style>
  <w:style w:type="character" w:customStyle="1" w:styleId="VerbatimChar">
    <w:name w:val="Verbatim Char"/>
    <w:basedOn w:val="CaptionChar"/>
    <w:link w:val="SourceCode"/>
    <w:rsid w:val="002A6BDF"/>
    <w:rPr>
      <w:rFonts w:ascii="Arial" w:hAnsi="Arial"/>
      <w:sz w:val="24"/>
      <w:szCs w:val="24"/>
      <w:shd w:val="clear" w:color="auto" w:fill="F8F8F8"/>
    </w:rPr>
  </w:style>
  <w:style w:type="character" w:customStyle="1" w:styleId="SpecialCharTok">
    <w:name w:val="SpecialCharTok"/>
    <w:basedOn w:val="VerbatimChar"/>
    <w:rsid w:val="002A6BDF"/>
    <w:rPr>
      <w:rFonts w:ascii="Consolas" w:hAnsi="Consolas"/>
      <w:color w:val="000000"/>
      <w:sz w:val="20"/>
      <w:szCs w:val="24"/>
      <w:shd w:val="clear" w:color="auto" w:fill="F8F8F8"/>
    </w:rPr>
  </w:style>
  <w:style w:type="character" w:customStyle="1" w:styleId="SpecialStringTok">
    <w:name w:val="SpecialStringTok"/>
    <w:basedOn w:val="VerbatimChar"/>
    <w:rsid w:val="002A6BDF"/>
    <w:rPr>
      <w:rFonts w:ascii="Consolas" w:hAnsi="Consolas"/>
      <w:color w:val="4E9A06"/>
      <w:sz w:val="20"/>
      <w:szCs w:val="24"/>
      <w:shd w:val="clear" w:color="auto" w:fill="F8F8F8"/>
    </w:rPr>
  </w:style>
  <w:style w:type="character" w:customStyle="1" w:styleId="StringTok">
    <w:name w:val="StringTok"/>
    <w:basedOn w:val="VerbatimChar"/>
    <w:rsid w:val="002A6BDF"/>
    <w:rPr>
      <w:rFonts w:ascii="Consolas" w:hAnsi="Consolas"/>
      <w:color w:val="4E9A06"/>
      <w:sz w:val="20"/>
      <w:szCs w:val="24"/>
      <w:shd w:val="clear" w:color="auto" w:fill="F8F8F8"/>
    </w:rPr>
  </w:style>
  <w:style w:type="paragraph" w:styleId="Title">
    <w:name w:val="Title"/>
    <w:basedOn w:val="Normal"/>
    <w:next w:val="BodyText"/>
    <w:link w:val="TitleChar"/>
    <w:qFormat/>
    <w:rsid w:val="002A6BDF"/>
    <w:pPr>
      <w:keepNext/>
      <w:keepLines/>
      <w:spacing w:before="480" w:after="240"/>
      <w:jc w:val="center"/>
    </w:pPr>
    <w:rPr>
      <w:rFonts w:eastAsiaTheme="majorEastAsia" w:cstheme="majorBidi"/>
      <w:b/>
      <w:bCs/>
      <w:sz w:val="28"/>
      <w:szCs w:val="36"/>
    </w:rPr>
  </w:style>
  <w:style w:type="character" w:customStyle="1" w:styleId="TitleChar">
    <w:name w:val="Title Char"/>
    <w:basedOn w:val="DefaultParagraphFont"/>
    <w:link w:val="Title"/>
    <w:rsid w:val="00DD12A3"/>
    <w:rPr>
      <w:rFonts w:ascii="Arial" w:eastAsiaTheme="majorEastAsia" w:hAnsi="Arial" w:cstheme="majorBidi"/>
      <w:b/>
      <w:bCs/>
      <w:sz w:val="28"/>
      <w:szCs w:val="36"/>
    </w:rPr>
  </w:style>
  <w:style w:type="paragraph" w:styleId="Subtitle">
    <w:name w:val="Subtitle"/>
    <w:basedOn w:val="Title"/>
    <w:next w:val="BodyText"/>
    <w:link w:val="SubtitleChar"/>
    <w:qFormat/>
    <w:rsid w:val="002A6BDF"/>
    <w:pPr>
      <w:spacing w:before="240"/>
    </w:pPr>
    <w:rPr>
      <w:szCs w:val="30"/>
    </w:rPr>
  </w:style>
  <w:style w:type="character" w:customStyle="1" w:styleId="SubtitleChar">
    <w:name w:val="Subtitle Char"/>
    <w:basedOn w:val="DefaultParagraphFont"/>
    <w:link w:val="Subtitle"/>
    <w:rsid w:val="00201946"/>
    <w:rPr>
      <w:rFonts w:ascii="Arial" w:eastAsiaTheme="majorEastAsia" w:hAnsi="Arial" w:cstheme="majorBidi"/>
      <w:b/>
      <w:bCs/>
      <w:sz w:val="28"/>
      <w:szCs w:val="30"/>
    </w:rPr>
  </w:style>
  <w:style w:type="paragraph" w:styleId="TOCHeading">
    <w:name w:val="TOC Heading"/>
    <w:basedOn w:val="Heading1"/>
    <w:next w:val="BodyText"/>
    <w:uiPriority w:val="39"/>
    <w:unhideWhenUsed/>
    <w:qFormat/>
    <w:rsid w:val="002A6BDF"/>
    <w:pPr>
      <w:spacing w:before="240" w:line="259" w:lineRule="auto"/>
      <w:outlineLvl w:val="9"/>
    </w:pPr>
    <w:rPr>
      <w:b w:val="0"/>
      <w:bCs w:val="0"/>
      <w:caps w:val="0"/>
    </w:rPr>
  </w:style>
  <w:style w:type="character" w:customStyle="1" w:styleId="VariableTok">
    <w:name w:val="VariableTok"/>
    <w:basedOn w:val="VerbatimChar"/>
    <w:rsid w:val="002A6BDF"/>
    <w:rPr>
      <w:rFonts w:ascii="Consolas" w:hAnsi="Consolas"/>
      <w:color w:val="000000"/>
      <w:sz w:val="20"/>
      <w:szCs w:val="24"/>
      <w:shd w:val="clear" w:color="auto" w:fill="F8F8F8"/>
    </w:rPr>
  </w:style>
  <w:style w:type="character" w:customStyle="1" w:styleId="VerbatimStringTok">
    <w:name w:val="VerbatimStringTok"/>
    <w:basedOn w:val="VerbatimChar"/>
    <w:rsid w:val="002A6BDF"/>
    <w:rPr>
      <w:rFonts w:ascii="Consolas" w:hAnsi="Consolas"/>
      <w:color w:val="4E9A06"/>
      <w:sz w:val="20"/>
      <w:szCs w:val="24"/>
      <w:shd w:val="clear" w:color="auto" w:fill="F8F8F8"/>
    </w:rPr>
  </w:style>
  <w:style w:type="character" w:customStyle="1" w:styleId="WarningTok">
    <w:name w:val="WarningTok"/>
    <w:basedOn w:val="VerbatimChar"/>
    <w:rsid w:val="002A6BDF"/>
    <w:rPr>
      <w:rFonts w:ascii="Consolas" w:hAnsi="Consolas"/>
      <w:b/>
      <w:i/>
      <w:color w:val="8F5902"/>
      <w:sz w:val="20"/>
      <w:szCs w:val="24"/>
      <w:shd w:val="clear" w:color="auto" w:fill="F8F8F8"/>
    </w:rPr>
  </w:style>
  <w:style w:type="paragraph" w:styleId="TOAHeading">
    <w:name w:val="toa heading"/>
    <w:basedOn w:val="Normal"/>
    <w:next w:val="Normal"/>
    <w:semiHidden/>
    <w:unhideWhenUsed/>
    <w:rsid w:val="008D0524"/>
    <w:pPr>
      <w:spacing w:before="120"/>
    </w:pPr>
    <w:rPr>
      <w:rFonts w:eastAsiaTheme="majorEastAsia" w:cstheme="majorBidi"/>
      <w:b/>
      <w:bCs/>
    </w:rPr>
  </w:style>
  <w:style w:type="paragraph" w:styleId="BodyText2">
    <w:name w:val="Body Text 2"/>
    <w:basedOn w:val="Normal"/>
    <w:link w:val="BodyText2Char"/>
    <w:uiPriority w:val="99"/>
    <w:unhideWhenUsed/>
    <w:rsid w:val="00461BBC"/>
    <w:pPr>
      <w:spacing w:after="120" w:line="480" w:lineRule="auto"/>
    </w:pPr>
  </w:style>
  <w:style w:type="character" w:customStyle="1" w:styleId="BodyText2Char">
    <w:name w:val="Body Text 2 Char"/>
    <w:basedOn w:val="DefaultParagraphFont"/>
    <w:link w:val="BodyText2"/>
    <w:uiPriority w:val="99"/>
    <w:rsid w:val="00461BBC"/>
    <w:rPr>
      <w:rFonts w:ascii="Arial" w:hAnsi="Arial"/>
      <w:sz w:val="24"/>
      <w:szCs w:val="24"/>
    </w:rPr>
  </w:style>
  <w:style w:type="paragraph" w:styleId="Revision">
    <w:name w:val="Revision"/>
    <w:hidden/>
    <w:uiPriority w:val="99"/>
    <w:semiHidden/>
    <w:rsid w:val="004D58EE"/>
    <w:pPr>
      <w:spacing w:after="0" w:line="240" w:lineRule="auto"/>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0689">
      <w:bodyDiv w:val="1"/>
      <w:marLeft w:val="0"/>
      <w:marRight w:val="0"/>
      <w:marTop w:val="0"/>
      <w:marBottom w:val="0"/>
      <w:divBdr>
        <w:top w:val="none" w:sz="0" w:space="0" w:color="auto"/>
        <w:left w:val="none" w:sz="0" w:space="0" w:color="auto"/>
        <w:bottom w:val="none" w:sz="0" w:space="0" w:color="auto"/>
        <w:right w:val="none" w:sz="0" w:space="0" w:color="auto"/>
      </w:divBdr>
      <w:divsChild>
        <w:div w:id="1699967039">
          <w:marLeft w:val="0"/>
          <w:marRight w:val="0"/>
          <w:marTop w:val="0"/>
          <w:marBottom w:val="0"/>
          <w:divBdr>
            <w:top w:val="none" w:sz="0" w:space="0" w:color="auto"/>
            <w:left w:val="none" w:sz="0" w:space="0" w:color="auto"/>
            <w:bottom w:val="none" w:sz="0" w:space="0" w:color="auto"/>
            <w:right w:val="none" w:sz="0" w:space="0" w:color="auto"/>
          </w:divBdr>
        </w:div>
        <w:div w:id="1569416166">
          <w:marLeft w:val="0"/>
          <w:marRight w:val="0"/>
          <w:marTop w:val="0"/>
          <w:marBottom w:val="0"/>
          <w:divBdr>
            <w:top w:val="none" w:sz="0" w:space="0" w:color="auto"/>
            <w:left w:val="none" w:sz="0" w:space="0" w:color="auto"/>
            <w:bottom w:val="none" w:sz="0" w:space="0" w:color="auto"/>
            <w:right w:val="none" w:sz="0" w:space="0" w:color="auto"/>
          </w:divBdr>
        </w:div>
      </w:divsChild>
    </w:div>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1421873496">
      <w:bodyDiv w:val="1"/>
      <w:marLeft w:val="0"/>
      <w:marRight w:val="0"/>
      <w:marTop w:val="0"/>
      <w:marBottom w:val="0"/>
      <w:divBdr>
        <w:top w:val="none" w:sz="0" w:space="0" w:color="auto"/>
        <w:left w:val="none" w:sz="0" w:space="0" w:color="auto"/>
        <w:bottom w:val="none" w:sz="0" w:space="0" w:color="auto"/>
        <w:right w:val="none" w:sz="0" w:space="0" w:color="auto"/>
      </w:divBdr>
    </w:div>
    <w:div w:id="1968655688">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isen@berkele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63BD-8B2F-954A-A344-5B6B92B5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15638</Words>
  <Characters>89138</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49</cp:revision>
  <cp:lastPrinted>2020-05-14T00:36:00Z</cp:lastPrinted>
  <dcterms:created xsi:type="dcterms:W3CDTF">2020-05-27T17:23:00Z</dcterms:created>
  <dcterms:modified xsi:type="dcterms:W3CDTF">2020-06-01T16:33:00Z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b486c1af-9e13-32ee-a50a-228c540c5663</vt:lpwstr>
  </property>
  <property fmtid="{D5CDD505-2E9C-101B-9397-08002B2CF9AE}" pid="4" name="Mendeley Citation Style_1">
    <vt:lpwstr>http://www.zotero.org/styles/bmj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http://www.zotero.org/styles/bmj</vt:lpwstr>
  </property>
  <property fmtid="{D5CDD505-2E9C-101B-9397-08002B2CF9AE}" pid="14" name="Mendeley Recent Style Name 4_1">
    <vt:lpwstr>BMJ</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