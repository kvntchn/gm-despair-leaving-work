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456E37" w14:textId="278D7860" w:rsidR="007A79B1" w:rsidRPr="007A79B1" w:rsidRDefault="007A79B1" w:rsidP="007A79B1">
      <w:pPr>
        <w:rPr>
          <w:rFonts w:ascii="Arial" w:hAnsi="Arial" w:cs="Arial"/>
        </w:rPr>
      </w:pPr>
      <w:r w:rsidRPr="007A79B1">
        <w:rPr>
          <w:rFonts w:ascii="Arial" w:hAnsi="Arial" w:cs="Arial"/>
          <w:b/>
        </w:rPr>
        <w:t>Importance</w:t>
      </w:r>
      <w:r w:rsidRPr="007A79B1">
        <w:rPr>
          <w:rFonts w:ascii="Arial" w:hAnsi="Arial" w:cs="Arial"/>
        </w:rPr>
        <w:t xml:space="preserve">: </w:t>
      </w:r>
      <w:r>
        <w:rPr>
          <w:rFonts w:ascii="Arial" w:hAnsi="Arial" w:cs="Arial"/>
        </w:rPr>
        <w:t>I</w:t>
      </w:r>
      <w:r w:rsidRPr="007A79B1">
        <w:rPr>
          <w:rFonts w:ascii="Arial" w:hAnsi="Arial" w:cs="Arial"/>
        </w:rPr>
        <w:t>mplications of</w:t>
      </w:r>
      <w:r w:rsidR="00142462">
        <w:rPr>
          <w:rFonts w:ascii="Arial" w:hAnsi="Arial" w:cs="Arial"/>
        </w:rPr>
        <w:t xml:space="preserve"> the declin</w:t>
      </w:r>
      <w:r w:rsidR="00C908EE">
        <w:rPr>
          <w:rFonts w:ascii="Arial" w:hAnsi="Arial" w:cs="Arial"/>
        </w:rPr>
        <w:t>e</w:t>
      </w:r>
      <w:r w:rsidR="00142462">
        <w:rPr>
          <w:rFonts w:ascii="Arial" w:hAnsi="Arial" w:cs="Arial"/>
        </w:rPr>
        <w:t xml:space="preserve"> </w:t>
      </w:r>
      <w:r w:rsidR="00A402B9">
        <w:rPr>
          <w:rFonts w:ascii="Arial" w:hAnsi="Arial" w:cs="Arial"/>
        </w:rPr>
        <w:t xml:space="preserve">in the </w:t>
      </w:r>
      <w:r>
        <w:rPr>
          <w:rFonts w:ascii="Arial" w:hAnsi="Arial" w:cs="Arial"/>
        </w:rPr>
        <w:t>US</w:t>
      </w:r>
      <w:r w:rsidRPr="007A79B1">
        <w:t xml:space="preserve"> </w:t>
      </w:r>
      <w:r w:rsidRPr="007A79B1">
        <w:rPr>
          <w:rFonts w:ascii="Arial" w:hAnsi="Arial" w:cs="Arial"/>
        </w:rPr>
        <w:t>automobile industry</w:t>
      </w:r>
      <w:r>
        <w:rPr>
          <w:rFonts w:ascii="Arial" w:hAnsi="Arial" w:cs="Arial"/>
        </w:rPr>
        <w:t xml:space="preserve"> </w:t>
      </w:r>
      <w:r w:rsidRPr="007A79B1">
        <w:rPr>
          <w:rFonts w:ascii="Arial" w:hAnsi="Arial" w:cs="Arial"/>
        </w:rPr>
        <w:t xml:space="preserve">for the </w:t>
      </w:r>
      <w:commentRangeStart w:id="0"/>
      <w:del w:id="1" w:author="Josh Cohen" w:date="2020-02-29T14:40:00Z">
        <w:r w:rsidR="009C38C4" w:rsidDel="0087372B">
          <w:rPr>
            <w:rFonts w:ascii="Arial" w:hAnsi="Arial" w:cs="Arial"/>
          </w:rPr>
          <w:delText xml:space="preserve">mental </w:delText>
        </w:r>
      </w:del>
      <w:r w:rsidR="009C38C4">
        <w:rPr>
          <w:rFonts w:ascii="Arial" w:hAnsi="Arial" w:cs="Arial"/>
        </w:rPr>
        <w:t>health</w:t>
      </w:r>
      <w:commentRangeEnd w:id="0"/>
      <w:r w:rsidR="0087372B">
        <w:rPr>
          <w:rStyle w:val="CommentReference"/>
        </w:rPr>
        <w:commentReference w:id="0"/>
      </w:r>
      <w:r w:rsidR="009C38C4">
        <w:rPr>
          <w:rFonts w:ascii="Arial" w:hAnsi="Arial" w:cs="Arial"/>
        </w:rPr>
        <w:t xml:space="preserve"> </w:t>
      </w:r>
      <w:del w:id="2" w:author="Josh Cohen" w:date="2020-02-29T14:40:00Z">
        <w:r w:rsidR="009C38C4" w:rsidDel="0087372B">
          <w:rPr>
            <w:rFonts w:ascii="Arial" w:hAnsi="Arial" w:cs="Arial"/>
          </w:rPr>
          <w:delText>and safety</w:delText>
        </w:r>
        <w:r w:rsidRPr="007A79B1" w:rsidDel="0087372B">
          <w:rPr>
            <w:rFonts w:ascii="Arial" w:hAnsi="Arial" w:cs="Arial"/>
          </w:rPr>
          <w:delText xml:space="preserve"> </w:delText>
        </w:r>
      </w:del>
      <w:r w:rsidRPr="007A79B1">
        <w:rPr>
          <w:rFonts w:ascii="Arial" w:hAnsi="Arial" w:cs="Arial"/>
        </w:rPr>
        <w:t>of Michigan autoworkers.</w:t>
      </w:r>
    </w:p>
    <w:p w14:paraId="1CA20D73" w14:textId="6A1D7251" w:rsidR="007A79B1" w:rsidRPr="007A79B1" w:rsidRDefault="007A79B1" w:rsidP="007A79B1">
      <w:pPr>
        <w:rPr>
          <w:rFonts w:ascii="Arial" w:hAnsi="Arial" w:cs="Arial"/>
        </w:rPr>
      </w:pPr>
      <w:r w:rsidRPr="007A79B1">
        <w:rPr>
          <w:rFonts w:ascii="Arial" w:hAnsi="Arial" w:cs="Arial"/>
          <w:b/>
        </w:rPr>
        <w:t>Objective</w:t>
      </w:r>
      <w:r w:rsidRPr="007A79B1">
        <w:rPr>
          <w:rFonts w:ascii="Arial" w:hAnsi="Arial" w:cs="Arial"/>
        </w:rPr>
        <w:t>: We examine</w:t>
      </w:r>
      <w:r w:rsidR="006F2226">
        <w:rPr>
          <w:rFonts w:ascii="Arial" w:hAnsi="Arial" w:cs="Arial"/>
        </w:rPr>
        <w:t>d</w:t>
      </w:r>
      <w:r w:rsidRPr="007A79B1">
        <w:rPr>
          <w:rFonts w:ascii="Arial" w:hAnsi="Arial" w:cs="Arial"/>
        </w:rPr>
        <w:t xml:space="preserve"> </w:t>
      </w:r>
      <w:r w:rsidR="00485D51">
        <w:rPr>
          <w:rFonts w:ascii="Arial" w:hAnsi="Arial" w:cs="Arial"/>
        </w:rPr>
        <w:t xml:space="preserve">worker exit </w:t>
      </w:r>
      <w:r w:rsidRPr="007A79B1">
        <w:rPr>
          <w:rFonts w:ascii="Arial" w:hAnsi="Arial" w:cs="Arial"/>
        </w:rPr>
        <w:t>and risk of suicide and fatal overdose</w:t>
      </w:r>
      <w:r w:rsidR="00A02181">
        <w:rPr>
          <w:rFonts w:ascii="Arial" w:hAnsi="Arial" w:cs="Arial"/>
        </w:rPr>
        <w:t xml:space="preserve"> among</w:t>
      </w:r>
      <w:r w:rsidR="00F467B2">
        <w:rPr>
          <w:rFonts w:ascii="Arial" w:hAnsi="Arial" w:cs="Arial"/>
        </w:rPr>
        <w:t xml:space="preserve"> male</w:t>
      </w:r>
      <w:r w:rsidR="00A02181">
        <w:rPr>
          <w:rFonts w:ascii="Arial" w:hAnsi="Arial" w:cs="Arial"/>
        </w:rPr>
        <w:t xml:space="preserve"> </w:t>
      </w:r>
      <w:r w:rsidR="00F467B2">
        <w:rPr>
          <w:rFonts w:ascii="Arial" w:hAnsi="Arial" w:cs="Arial"/>
        </w:rPr>
        <w:t xml:space="preserve">Michigan </w:t>
      </w:r>
      <w:r w:rsidR="00A02181">
        <w:rPr>
          <w:rFonts w:ascii="Arial" w:hAnsi="Arial" w:cs="Arial"/>
        </w:rPr>
        <w:t>autoworkers</w:t>
      </w:r>
      <w:r w:rsidRPr="007A79B1">
        <w:rPr>
          <w:rFonts w:ascii="Arial" w:hAnsi="Arial" w:cs="Arial"/>
        </w:rPr>
        <w:t xml:space="preserve">. </w:t>
      </w:r>
    </w:p>
    <w:p w14:paraId="0FEAA39C" w14:textId="3585D3DC" w:rsidR="007A79B1" w:rsidRPr="007A79B1" w:rsidRDefault="007A79B1" w:rsidP="007A79B1">
      <w:pPr>
        <w:rPr>
          <w:rFonts w:ascii="Arial" w:hAnsi="Arial" w:cs="Arial"/>
        </w:rPr>
      </w:pPr>
      <w:r w:rsidRPr="007A79B1">
        <w:rPr>
          <w:rFonts w:ascii="Arial" w:hAnsi="Arial" w:cs="Arial"/>
          <w:b/>
        </w:rPr>
        <w:t>Design</w:t>
      </w:r>
      <w:r w:rsidRPr="007A79B1">
        <w:rPr>
          <w:rFonts w:ascii="Arial" w:hAnsi="Arial" w:cs="Arial"/>
        </w:rPr>
        <w:t xml:space="preserve">: </w:t>
      </w:r>
      <w:r w:rsidR="003E3A0B">
        <w:rPr>
          <w:rFonts w:ascii="Arial" w:hAnsi="Arial" w:cs="Arial"/>
        </w:rPr>
        <w:t>We used i</w:t>
      </w:r>
      <w:r w:rsidR="00D6254A">
        <w:rPr>
          <w:rFonts w:ascii="Arial" w:hAnsi="Arial" w:cs="Arial"/>
        </w:rPr>
        <w:t xml:space="preserve">ndividual-level data from </w:t>
      </w:r>
      <w:r w:rsidR="003E3A0B">
        <w:rPr>
          <w:rFonts w:ascii="Arial" w:hAnsi="Arial" w:cs="Arial"/>
        </w:rPr>
        <w:t>a</w:t>
      </w:r>
      <w:r w:rsidR="00D6254A">
        <w:rPr>
          <w:rFonts w:ascii="Arial" w:hAnsi="Arial" w:cs="Arial"/>
        </w:rPr>
        <w:t xml:space="preserve"> </w:t>
      </w:r>
      <w:r w:rsidR="00F23A53">
        <w:rPr>
          <w:rFonts w:ascii="Arial" w:hAnsi="Arial" w:cs="Arial"/>
        </w:rPr>
        <w:t xml:space="preserve">retrospective </w:t>
      </w:r>
      <w:r w:rsidR="003E3A0B">
        <w:rPr>
          <w:rFonts w:ascii="Arial" w:hAnsi="Arial" w:cs="Arial"/>
        </w:rPr>
        <w:t xml:space="preserve">cohort study of autoworkers in the </w:t>
      </w:r>
      <w:r w:rsidRPr="007A79B1">
        <w:rPr>
          <w:rFonts w:ascii="Arial" w:hAnsi="Arial" w:cs="Arial"/>
        </w:rPr>
        <w:t>United Autoworkers</w:t>
      </w:r>
      <w:r w:rsidR="00D6254A">
        <w:rPr>
          <w:rFonts w:ascii="Arial" w:hAnsi="Arial" w:cs="Arial"/>
        </w:rPr>
        <w:t>-</w:t>
      </w:r>
      <w:r w:rsidRPr="007A79B1">
        <w:rPr>
          <w:rFonts w:ascii="Arial" w:hAnsi="Arial" w:cs="Arial"/>
        </w:rPr>
        <w:t>General Motors (UAW-GM) cohort</w:t>
      </w:r>
      <w:r w:rsidR="003E3A0B">
        <w:rPr>
          <w:rFonts w:ascii="Arial" w:hAnsi="Arial" w:cs="Arial"/>
        </w:rPr>
        <w:t>, with mortality f</w:t>
      </w:r>
      <w:r w:rsidRPr="007A79B1">
        <w:rPr>
          <w:rFonts w:ascii="Arial" w:hAnsi="Arial" w:cs="Arial"/>
        </w:rPr>
        <w:t>ollow-up from 19</w:t>
      </w:r>
      <w:r w:rsidR="00B70913">
        <w:rPr>
          <w:rFonts w:ascii="Arial" w:hAnsi="Arial" w:cs="Arial"/>
        </w:rPr>
        <w:t>70</w:t>
      </w:r>
      <w:r w:rsidRPr="007A79B1">
        <w:rPr>
          <w:rFonts w:ascii="Arial" w:hAnsi="Arial" w:cs="Arial"/>
        </w:rPr>
        <w:t xml:space="preserve"> to 2015</w:t>
      </w:r>
      <w:r w:rsidR="003E3A0B">
        <w:rPr>
          <w:rFonts w:ascii="Arial" w:hAnsi="Arial" w:cs="Arial"/>
        </w:rPr>
        <w:t xml:space="preserve">. </w:t>
      </w:r>
      <w:r w:rsidRPr="007A79B1">
        <w:rPr>
          <w:rFonts w:ascii="Arial" w:hAnsi="Arial" w:cs="Arial"/>
        </w:rPr>
        <w:t xml:space="preserve"> </w:t>
      </w:r>
    </w:p>
    <w:p w14:paraId="37935F4E" w14:textId="57D09D75" w:rsidR="007A79B1" w:rsidRPr="007A79B1" w:rsidRDefault="007A79B1" w:rsidP="007A79B1">
      <w:pPr>
        <w:rPr>
          <w:rFonts w:ascii="Arial" w:hAnsi="Arial" w:cs="Arial"/>
        </w:rPr>
      </w:pPr>
      <w:r w:rsidRPr="007A79B1">
        <w:rPr>
          <w:rFonts w:ascii="Arial" w:hAnsi="Arial" w:cs="Arial"/>
          <w:b/>
        </w:rPr>
        <w:t>Setting</w:t>
      </w:r>
      <w:r w:rsidRPr="007A79B1">
        <w:rPr>
          <w:rFonts w:ascii="Arial" w:hAnsi="Arial" w:cs="Arial"/>
        </w:rPr>
        <w:t xml:space="preserve">: </w:t>
      </w:r>
      <w:del w:id="3" w:author="Holly C Elser" w:date="2020-02-29T11:34:00Z">
        <w:r w:rsidR="006552BC">
          <w:rPr>
            <w:rFonts w:ascii="Arial" w:hAnsi="Arial" w:cs="Arial"/>
          </w:rPr>
          <w:delText>T</w:delText>
        </w:r>
        <w:r w:rsidRPr="007A79B1">
          <w:rPr>
            <w:rFonts w:ascii="Arial" w:hAnsi="Arial" w:cs="Arial"/>
          </w:rPr>
          <w:delText xml:space="preserve">hree </w:delText>
        </w:r>
      </w:del>
      <w:ins w:id="4" w:author="Holly C Elser" w:date="2020-02-29T11:34:00Z">
        <w:r w:rsidR="006A288E">
          <w:rPr>
            <w:rFonts w:ascii="Arial" w:hAnsi="Arial" w:cs="Arial"/>
          </w:rPr>
          <w:t>Workers employed in one of three</w:t>
        </w:r>
        <w:r w:rsidR="006A288E" w:rsidRPr="007A79B1">
          <w:rPr>
            <w:rFonts w:ascii="Arial" w:hAnsi="Arial" w:cs="Arial"/>
          </w:rPr>
          <w:t xml:space="preserve"> </w:t>
        </w:r>
      </w:ins>
      <w:r w:rsidRPr="007A79B1">
        <w:rPr>
          <w:rFonts w:ascii="Arial" w:hAnsi="Arial" w:cs="Arial"/>
        </w:rPr>
        <w:t>G</w:t>
      </w:r>
      <w:r w:rsidR="00F467B2">
        <w:rPr>
          <w:rFonts w:ascii="Arial" w:hAnsi="Arial" w:cs="Arial"/>
        </w:rPr>
        <w:t xml:space="preserve">eneral </w:t>
      </w:r>
      <w:r w:rsidRPr="007A79B1">
        <w:rPr>
          <w:rFonts w:ascii="Arial" w:hAnsi="Arial" w:cs="Arial"/>
        </w:rPr>
        <w:t>M</w:t>
      </w:r>
      <w:r w:rsidR="00F467B2">
        <w:rPr>
          <w:rFonts w:ascii="Arial" w:hAnsi="Arial" w:cs="Arial"/>
        </w:rPr>
        <w:t>otors</w:t>
      </w:r>
      <w:r w:rsidRPr="007A79B1">
        <w:rPr>
          <w:rFonts w:ascii="Arial" w:hAnsi="Arial" w:cs="Arial"/>
        </w:rPr>
        <w:t xml:space="preserve"> manufacturing facilities in Michigan </w:t>
      </w:r>
      <w:del w:id="5" w:author="Holly C Elser" w:date="2020-02-29T11:34:00Z">
        <w:r w:rsidRPr="007A79B1">
          <w:rPr>
            <w:rFonts w:ascii="Arial" w:hAnsi="Arial" w:cs="Arial"/>
          </w:rPr>
          <w:delText>– Plant 1</w:delText>
        </w:r>
      </w:del>
      <w:ins w:id="6" w:author="Holly C Elser" w:date="2020-02-29T11:34:00Z">
        <w:r w:rsidR="006A288E">
          <w:rPr>
            <w:rFonts w:ascii="Arial" w:hAnsi="Arial" w:cs="Arial"/>
          </w:rPr>
          <w:t>located</w:t>
        </w:r>
      </w:ins>
      <w:r w:rsidRPr="007A79B1">
        <w:rPr>
          <w:rFonts w:ascii="Arial" w:hAnsi="Arial" w:cs="Arial"/>
        </w:rPr>
        <w:t xml:space="preserve"> in an urban center</w:t>
      </w:r>
      <w:r w:rsidR="00A402B9">
        <w:rPr>
          <w:rFonts w:ascii="Arial" w:hAnsi="Arial" w:cs="Arial"/>
        </w:rPr>
        <w:t>,</w:t>
      </w:r>
      <w:r w:rsidRPr="007A79B1">
        <w:rPr>
          <w:rFonts w:ascii="Arial" w:hAnsi="Arial" w:cs="Arial"/>
        </w:rPr>
        <w:t xml:space="preserve"> </w:t>
      </w:r>
      <w:del w:id="7" w:author="Holly C Elser" w:date="2020-02-29T11:34:00Z">
        <w:r w:rsidRPr="007A79B1">
          <w:rPr>
            <w:rFonts w:ascii="Arial" w:hAnsi="Arial" w:cs="Arial"/>
          </w:rPr>
          <w:delText xml:space="preserve">Plant 2 </w:delText>
        </w:r>
        <w:r w:rsidR="00A402B9">
          <w:rPr>
            <w:rFonts w:ascii="Arial" w:hAnsi="Arial" w:cs="Arial"/>
          </w:rPr>
          <w:delText xml:space="preserve">in </w:delText>
        </w:r>
      </w:del>
      <w:r w:rsidR="00A402B9">
        <w:rPr>
          <w:rFonts w:ascii="Arial" w:hAnsi="Arial" w:cs="Arial"/>
        </w:rPr>
        <w:t xml:space="preserve">a </w:t>
      </w:r>
      <w:r w:rsidR="00B13C77">
        <w:rPr>
          <w:rFonts w:ascii="Arial" w:hAnsi="Arial" w:cs="Arial"/>
        </w:rPr>
        <w:t xml:space="preserve">small </w:t>
      </w:r>
      <w:r w:rsidR="00A402B9">
        <w:rPr>
          <w:rFonts w:ascii="Arial" w:hAnsi="Arial" w:cs="Arial"/>
        </w:rPr>
        <w:t xml:space="preserve">town, </w:t>
      </w:r>
      <w:r w:rsidRPr="007A79B1">
        <w:rPr>
          <w:rFonts w:ascii="Arial" w:hAnsi="Arial" w:cs="Arial"/>
        </w:rPr>
        <w:t xml:space="preserve">and </w:t>
      </w:r>
      <w:del w:id="8" w:author="Holly C Elser" w:date="2020-02-29T11:34:00Z">
        <w:r w:rsidR="00A402B9">
          <w:rPr>
            <w:rFonts w:ascii="Arial" w:hAnsi="Arial" w:cs="Arial"/>
          </w:rPr>
          <w:delText xml:space="preserve">Plant 3 in </w:delText>
        </w:r>
      </w:del>
      <w:r w:rsidR="00A402B9">
        <w:rPr>
          <w:rFonts w:ascii="Arial" w:hAnsi="Arial" w:cs="Arial"/>
        </w:rPr>
        <w:t>a small city</w:t>
      </w:r>
      <w:ins w:id="9" w:author="Holly C Elser" w:date="2020-02-29T11:34:00Z">
        <w:r w:rsidR="006A288E">
          <w:rPr>
            <w:rFonts w:ascii="Arial" w:hAnsi="Arial" w:cs="Arial"/>
          </w:rPr>
          <w:t>, respectively</w:t>
        </w:r>
      </w:ins>
      <w:ins w:id="10" w:author="User" w:date="2020-03-02T11:57:00Z">
        <w:r w:rsidR="00A402B9">
          <w:rPr>
            <w:rFonts w:ascii="Arial" w:hAnsi="Arial" w:cs="Arial"/>
          </w:rPr>
          <w:t>.</w:t>
        </w:r>
      </w:ins>
      <w:del w:id="11" w:author="User" w:date="2020-03-02T11:57:00Z">
        <w:r w:rsidR="00A402B9">
          <w:rPr>
            <w:rFonts w:ascii="Arial" w:hAnsi="Arial" w:cs="Arial"/>
          </w:rPr>
          <w:delText>.</w:delText>
        </w:r>
      </w:del>
      <w:r w:rsidR="00A402B9">
        <w:rPr>
          <w:rFonts w:ascii="Arial" w:hAnsi="Arial" w:cs="Arial"/>
        </w:rPr>
        <w:t xml:space="preserve"> </w:t>
      </w:r>
      <w:r w:rsidR="006552BC" w:rsidRPr="007A79B1">
        <w:rPr>
          <w:rFonts w:ascii="Arial" w:hAnsi="Arial" w:cs="Arial"/>
        </w:rPr>
        <w:t xml:space="preserve">By the end of </w:t>
      </w:r>
      <w:commentRangeStart w:id="12"/>
      <w:del w:id="13" w:author="Holly C Elser" w:date="2020-02-29T11:34:00Z">
        <w:r w:rsidR="006552BC" w:rsidRPr="007A79B1">
          <w:rPr>
            <w:rFonts w:ascii="Arial" w:hAnsi="Arial" w:cs="Arial"/>
          </w:rPr>
          <w:delText>follow-up</w:delText>
        </w:r>
      </w:del>
      <w:ins w:id="14" w:author="Holly C Elser" w:date="2020-02-29T11:34:00Z">
        <w:r w:rsidR="006A288E">
          <w:rPr>
            <w:rFonts w:ascii="Arial" w:hAnsi="Arial" w:cs="Arial"/>
          </w:rPr>
          <w:t>the study period</w:t>
        </w:r>
        <w:commentRangeEnd w:id="12"/>
        <w:r w:rsidR="006A288E">
          <w:rPr>
            <w:rStyle w:val="CommentReference"/>
          </w:rPr>
          <w:commentReference w:id="12"/>
        </w:r>
      </w:ins>
      <w:r w:rsidR="006552BC" w:rsidRPr="007A79B1">
        <w:rPr>
          <w:rFonts w:ascii="Arial" w:hAnsi="Arial" w:cs="Arial"/>
        </w:rPr>
        <w:t xml:space="preserve"> all three study plants had closed. </w:t>
      </w:r>
    </w:p>
    <w:p w14:paraId="2BBBFFB0" w14:textId="54755882" w:rsidR="007A79B1" w:rsidRPr="007A79B1" w:rsidRDefault="007A79B1" w:rsidP="007A79B1">
      <w:pPr>
        <w:rPr>
          <w:rFonts w:ascii="Arial" w:hAnsi="Arial" w:cs="Arial"/>
        </w:rPr>
      </w:pPr>
      <w:r w:rsidRPr="007A79B1">
        <w:rPr>
          <w:rFonts w:ascii="Arial" w:hAnsi="Arial" w:cs="Arial"/>
          <w:b/>
        </w:rPr>
        <w:t>Participants</w:t>
      </w:r>
      <w:r w:rsidRPr="007A79B1">
        <w:rPr>
          <w:rFonts w:ascii="Arial" w:hAnsi="Arial" w:cs="Arial"/>
        </w:rPr>
        <w:t xml:space="preserve">: The </w:t>
      </w:r>
      <w:r w:rsidR="00F467B2">
        <w:rPr>
          <w:rFonts w:ascii="Arial" w:hAnsi="Arial" w:cs="Arial"/>
        </w:rPr>
        <w:t xml:space="preserve">study </w:t>
      </w:r>
      <w:r w:rsidR="00CC4F8C">
        <w:rPr>
          <w:rFonts w:ascii="Arial" w:hAnsi="Arial" w:cs="Arial"/>
        </w:rPr>
        <w:t xml:space="preserve">population </w:t>
      </w:r>
      <w:r w:rsidRPr="007A79B1">
        <w:rPr>
          <w:rFonts w:ascii="Arial" w:hAnsi="Arial" w:cs="Arial"/>
        </w:rPr>
        <w:t>include</w:t>
      </w:r>
      <w:r w:rsidR="00F23A53">
        <w:rPr>
          <w:rFonts w:ascii="Arial" w:hAnsi="Arial" w:cs="Arial"/>
        </w:rPr>
        <w:t>d</w:t>
      </w:r>
      <w:r w:rsidRPr="007A79B1">
        <w:rPr>
          <w:rFonts w:ascii="Arial" w:hAnsi="Arial" w:cs="Arial"/>
        </w:rPr>
        <w:t xml:space="preserve"> </w:t>
      </w:r>
      <w:r w:rsidR="00E6160F">
        <w:rPr>
          <w:rFonts w:ascii="Arial" w:hAnsi="Arial" w:cs="Arial"/>
        </w:rPr>
        <w:t xml:space="preserve">26,890 </w:t>
      </w:r>
      <w:r w:rsidR="00270878">
        <w:rPr>
          <w:rFonts w:ascii="Arial" w:hAnsi="Arial" w:cs="Arial"/>
        </w:rPr>
        <w:t xml:space="preserve">male </w:t>
      </w:r>
      <w:r w:rsidRPr="007A79B1">
        <w:rPr>
          <w:rFonts w:ascii="Arial" w:hAnsi="Arial" w:cs="Arial"/>
        </w:rPr>
        <w:t xml:space="preserve">autoworkers </w:t>
      </w:r>
      <w:r w:rsidR="003E3A0B">
        <w:rPr>
          <w:rFonts w:ascii="Arial" w:hAnsi="Arial" w:cs="Arial"/>
        </w:rPr>
        <w:t xml:space="preserve">employed in or after </w:t>
      </w:r>
      <w:r w:rsidR="00F948B9">
        <w:rPr>
          <w:rFonts w:ascii="Arial" w:hAnsi="Arial" w:cs="Arial"/>
        </w:rPr>
        <w:t xml:space="preserve">1970 </w:t>
      </w:r>
      <w:r w:rsidR="003C00F3">
        <w:rPr>
          <w:rFonts w:ascii="Arial" w:hAnsi="Arial" w:cs="Arial"/>
        </w:rPr>
        <w:t xml:space="preserve">who worked </w:t>
      </w:r>
      <w:r w:rsidR="00CC4F8C">
        <w:rPr>
          <w:rFonts w:ascii="Arial" w:hAnsi="Arial" w:cs="Arial"/>
        </w:rPr>
        <w:t xml:space="preserve">for at least three years </w:t>
      </w:r>
      <w:r w:rsidRPr="007A79B1">
        <w:rPr>
          <w:rFonts w:ascii="Arial" w:hAnsi="Arial" w:cs="Arial"/>
        </w:rPr>
        <w:t xml:space="preserve">at one of the three </w:t>
      </w:r>
      <w:ins w:id="15" w:author="Holly C Elser" w:date="2020-02-29T11:35:00Z">
        <w:r w:rsidR="006A288E">
          <w:rPr>
            <w:rFonts w:ascii="Arial" w:hAnsi="Arial" w:cs="Arial"/>
          </w:rPr>
          <w:t xml:space="preserve">study </w:t>
        </w:r>
      </w:ins>
      <w:r w:rsidRPr="007A79B1">
        <w:rPr>
          <w:rFonts w:ascii="Arial" w:hAnsi="Arial" w:cs="Arial"/>
        </w:rPr>
        <w:t xml:space="preserve">plants. </w:t>
      </w:r>
    </w:p>
    <w:p w14:paraId="664CE04C" w14:textId="1E65B6DD" w:rsidR="007A79B1" w:rsidRPr="00823660" w:rsidRDefault="007A79B1" w:rsidP="007A79B1">
      <w:pPr>
        <w:rPr>
          <w:ins w:id="16" w:author="Holly C Elser" w:date="2020-02-29T11:37:00Z"/>
          <w:rFonts w:ascii="Arial" w:hAnsi="Arial" w:cs="Arial"/>
        </w:rPr>
      </w:pPr>
      <w:r w:rsidRPr="007A79B1">
        <w:rPr>
          <w:rFonts w:ascii="Arial" w:hAnsi="Arial" w:cs="Arial"/>
          <w:b/>
        </w:rPr>
        <w:t>Exposure</w:t>
      </w:r>
      <w:r w:rsidRPr="007A79B1">
        <w:rPr>
          <w:rFonts w:ascii="Arial" w:hAnsi="Arial" w:cs="Arial"/>
        </w:rPr>
        <w:t xml:space="preserve">: </w:t>
      </w:r>
      <w:commentRangeStart w:id="17"/>
      <w:ins w:id="18" w:author="Holly C Elser" w:date="2020-02-29T11:37:00Z">
        <w:r w:rsidR="006A288E">
          <w:rPr>
            <w:rFonts w:ascii="Arial" w:hAnsi="Arial" w:cs="Arial"/>
          </w:rPr>
          <w:t xml:space="preserve">The exposure </w:t>
        </w:r>
      </w:ins>
      <w:del w:id="19" w:author="User" w:date="2020-03-02T11:57:00Z">
        <w:r w:rsidR="00E6160F">
          <w:rPr>
            <w:rFonts w:ascii="Arial" w:hAnsi="Arial" w:cs="Arial"/>
          </w:rPr>
          <w:delText>Worker exit</w:delText>
        </w:r>
        <w:r w:rsidR="00F23A53">
          <w:rPr>
            <w:rFonts w:ascii="Arial" w:hAnsi="Arial" w:cs="Arial"/>
          </w:rPr>
          <w:delText xml:space="preserve">, </w:delText>
        </w:r>
        <w:r w:rsidR="003E3A0B">
          <w:rPr>
            <w:rFonts w:ascii="Arial" w:hAnsi="Arial" w:cs="Arial"/>
          </w:rPr>
          <w:delText xml:space="preserve">i.e., </w:delText>
        </w:r>
        <w:r w:rsidR="00E6160F">
          <w:rPr>
            <w:rFonts w:ascii="Arial" w:hAnsi="Arial" w:cs="Arial"/>
          </w:rPr>
          <w:delText xml:space="preserve">termination </w:delText>
        </w:r>
      </w:del>
      <w:ins w:id="20" w:author="Holly C Elser" w:date="2020-02-29T11:37:00Z">
        <w:r w:rsidR="00E6160F">
          <w:rPr>
            <w:rFonts w:ascii="Arial" w:hAnsi="Arial" w:cs="Arial"/>
          </w:rPr>
          <w:t xml:space="preserve">of </w:t>
        </w:r>
        <w:r w:rsidR="006A288E">
          <w:rPr>
            <w:rFonts w:ascii="Arial" w:hAnsi="Arial" w:cs="Arial"/>
          </w:rPr>
          <w:t xml:space="preserve">interest was </w:t>
        </w:r>
        <w:r w:rsidR="00E6160F">
          <w:rPr>
            <w:rFonts w:ascii="Arial" w:hAnsi="Arial" w:cs="Arial"/>
          </w:rPr>
          <w:t>employment</w:t>
        </w:r>
        <w:r w:rsidR="006A288E">
          <w:rPr>
            <w:rFonts w:ascii="Arial" w:hAnsi="Arial" w:cs="Arial"/>
          </w:rPr>
          <w:t xml:space="preserve"> termination. We </w:t>
        </w:r>
      </w:ins>
      <w:del w:id="21" w:author="User" w:date="2020-03-02T11:57:00Z">
        <w:r w:rsidR="00E6160F">
          <w:rPr>
            <w:rFonts w:ascii="Arial" w:hAnsi="Arial" w:cs="Arial"/>
          </w:rPr>
          <w:delText xml:space="preserve">, was </w:delText>
        </w:r>
      </w:del>
      <w:ins w:id="22" w:author="Holly C Elser" w:date="2020-02-29T11:37:00Z">
        <w:r w:rsidR="00F467B2">
          <w:rPr>
            <w:rFonts w:ascii="Arial" w:hAnsi="Arial" w:cs="Arial"/>
          </w:rPr>
          <w:t xml:space="preserve">first </w:t>
        </w:r>
        <w:r w:rsidR="00F23A53">
          <w:rPr>
            <w:rFonts w:ascii="Arial" w:hAnsi="Arial" w:cs="Arial"/>
          </w:rPr>
          <w:t xml:space="preserve">defined </w:t>
        </w:r>
        <w:r w:rsidR="006A288E">
          <w:rPr>
            <w:rFonts w:ascii="Arial" w:hAnsi="Arial" w:cs="Arial"/>
          </w:rPr>
          <w:t>employment termination using</w:t>
        </w:r>
      </w:ins>
      <w:del w:id="23" w:author="User" w:date="2020-03-02T11:57:00Z">
        <w:r w:rsidR="003E3A0B">
          <w:rPr>
            <w:rFonts w:ascii="Arial" w:hAnsi="Arial" w:cs="Arial"/>
          </w:rPr>
          <w:delText>by</w:delText>
        </w:r>
      </w:del>
      <w:ins w:id="24" w:author="Holly C Elser" w:date="2020-02-29T11:37:00Z">
        <w:r w:rsidR="00E6160F">
          <w:rPr>
            <w:rFonts w:ascii="Arial" w:hAnsi="Arial" w:cs="Arial"/>
          </w:rPr>
          <w:t xml:space="preserve"> </w:t>
        </w:r>
        <w:r w:rsidRPr="007A79B1">
          <w:rPr>
            <w:rFonts w:ascii="Arial" w:hAnsi="Arial" w:cs="Arial"/>
          </w:rPr>
          <w:t>time-varying employment status (</w:t>
        </w:r>
        <w:r w:rsidR="006A288E">
          <w:rPr>
            <w:rFonts w:ascii="Arial" w:hAnsi="Arial" w:cs="Arial"/>
          </w:rPr>
          <w:t xml:space="preserve">i.e. </w:t>
        </w:r>
        <w:r w:rsidRPr="007A79B1">
          <w:rPr>
            <w:rFonts w:ascii="Arial" w:hAnsi="Arial" w:cs="Arial"/>
          </w:rPr>
          <w:t>active or inactive)</w:t>
        </w:r>
        <w:r w:rsidR="00264D38">
          <w:rPr>
            <w:rFonts w:ascii="Arial" w:hAnsi="Arial" w:cs="Arial"/>
          </w:rPr>
          <w:t xml:space="preserve">. </w:t>
        </w:r>
        <w:r w:rsidR="006A288E">
          <w:rPr>
            <w:rFonts w:ascii="Arial" w:hAnsi="Arial" w:cs="Arial"/>
          </w:rPr>
          <w:t>Nex</w:t>
        </w:r>
      </w:ins>
      <w:ins w:id="25" w:author="Holly C Elser" w:date="2020-02-29T11:38:00Z">
        <w:r w:rsidR="006A288E">
          <w:rPr>
            <w:rFonts w:ascii="Arial" w:hAnsi="Arial" w:cs="Arial"/>
          </w:rPr>
          <w:t xml:space="preserve">t, </w:t>
        </w:r>
      </w:ins>
      <w:ins w:id="26" w:author="Holly C Elser" w:date="2020-02-29T11:58:00Z">
        <w:r w:rsidR="00BF3633">
          <w:rPr>
            <w:rFonts w:ascii="Arial" w:hAnsi="Arial" w:cs="Arial"/>
          </w:rPr>
          <w:t>we examined categorical</w:t>
        </w:r>
      </w:ins>
      <w:del w:id="27" w:author="User" w:date="2020-03-02T11:57:00Z">
        <w:r w:rsidR="0062040E">
          <w:rPr>
            <w:rFonts w:ascii="Arial" w:hAnsi="Arial" w:cs="Arial"/>
          </w:rPr>
          <w:delText>W</w:delText>
        </w:r>
        <w:r w:rsidR="004C3E81" w:rsidRPr="00823660">
          <w:rPr>
            <w:rFonts w:ascii="Arial" w:hAnsi="Arial" w:cs="Arial"/>
          </w:rPr>
          <w:delText xml:space="preserve">e </w:delText>
        </w:r>
        <w:r w:rsidR="00264D38">
          <w:rPr>
            <w:rFonts w:ascii="Arial" w:hAnsi="Arial" w:cs="Arial"/>
          </w:rPr>
          <w:delText xml:space="preserve">then </w:delText>
        </w:r>
        <w:r w:rsidR="003E3A0B">
          <w:rPr>
            <w:rFonts w:ascii="Arial" w:hAnsi="Arial" w:cs="Arial"/>
          </w:rPr>
          <w:delText>defined exposure by</w:delText>
        </w:r>
      </w:del>
      <w:ins w:id="28" w:author="Holly C Elser" w:date="2020-02-29T11:58:00Z">
        <w:r w:rsidR="00E6160F">
          <w:rPr>
            <w:rFonts w:ascii="Arial" w:hAnsi="Arial" w:cs="Arial"/>
          </w:rPr>
          <w:t xml:space="preserve"> </w:t>
        </w:r>
        <w:r w:rsidR="0062040E">
          <w:rPr>
            <w:rFonts w:ascii="Arial" w:hAnsi="Arial" w:cs="Arial"/>
          </w:rPr>
          <w:t xml:space="preserve">age at </w:t>
        </w:r>
        <w:r w:rsidR="00BF3633">
          <w:rPr>
            <w:rFonts w:ascii="Arial" w:hAnsi="Arial" w:cs="Arial"/>
          </w:rPr>
          <w:t>employment termination with workers</w:t>
        </w:r>
      </w:ins>
      <w:del w:id="29" w:author="User" w:date="2020-03-02T11:57:00Z">
        <w:r w:rsidR="00E6160F">
          <w:rPr>
            <w:rFonts w:ascii="Arial" w:hAnsi="Arial" w:cs="Arial"/>
          </w:rPr>
          <w:delText>exit</w:delText>
        </w:r>
        <w:r w:rsidR="003E3A0B">
          <w:rPr>
            <w:rFonts w:ascii="Arial" w:hAnsi="Arial" w:cs="Arial"/>
          </w:rPr>
          <w:delText>, categorized</w:delText>
        </w:r>
        <w:r w:rsidR="001030AA">
          <w:rPr>
            <w:rFonts w:ascii="Arial" w:hAnsi="Arial" w:cs="Arial"/>
          </w:rPr>
          <w:delText xml:space="preserve"> by decade</w:delText>
        </w:r>
        <w:r w:rsidR="003E3A0B">
          <w:rPr>
            <w:rFonts w:ascii="Arial" w:hAnsi="Arial" w:cs="Arial"/>
          </w:rPr>
          <w:delText>. The</w:delText>
        </w:r>
        <w:r w:rsidR="00E6160F">
          <w:rPr>
            <w:rFonts w:ascii="Arial" w:hAnsi="Arial" w:cs="Arial"/>
          </w:rPr>
          <w:delText xml:space="preserve"> reference group </w:delText>
        </w:r>
        <w:r w:rsidR="003E3A0B">
          <w:rPr>
            <w:rFonts w:ascii="Arial" w:hAnsi="Arial" w:cs="Arial"/>
          </w:rPr>
          <w:delText>included those</w:delText>
        </w:r>
      </w:del>
      <w:ins w:id="30" w:author="Holly C Elser" w:date="2020-02-29T11:38:00Z">
        <w:r w:rsidR="003E3A0B">
          <w:rPr>
            <w:rFonts w:ascii="Arial" w:hAnsi="Arial" w:cs="Arial"/>
          </w:rPr>
          <w:t xml:space="preserve"> who </w:t>
        </w:r>
        <w:r w:rsidR="006A288E">
          <w:rPr>
            <w:rFonts w:ascii="Arial" w:hAnsi="Arial" w:cs="Arial"/>
          </w:rPr>
          <w:t>terminated employment</w:t>
        </w:r>
      </w:ins>
      <w:del w:id="31" w:author="User" w:date="2020-03-02T11:57:00Z">
        <w:r w:rsidR="00E6160F">
          <w:rPr>
            <w:rFonts w:ascii="Arial" w:hAnsi="Arial" w:cs="Arial"/>
          </w:rPr>
          <w:delText>le</w:delText>
        </w:r>
        <w:r w:rsidR="003E3A0B">
          <w:rPr>
            <w:rFonts w:ascii="Arial" w:hAnsi="Arial" w:cs="Arial"/>
          </w:rPr>
          <w:delText>ft</w:delText>
        </w:r>
        <w:r w:rsidR="00E6160F">
          <w:rPr>
            <w:rFonts w:ascii="Arial" w:hAnsi="Arial" w:cs="Arial"/>
          </w:rPr>
          <w:delText xml:space="preserve"> work</w:delText>
        </w:r>
      </w:del>
      <w:ins w:id="32" w:author="Holly C Elser" w:date="2020-02-29T11:38:00Z">
        <w:r w:rsidR="00E6160F">
          <w:rPr>
            <w:rFonts w:ascii="Arial" w:hAnsi="Arial" w:cs="Arial"/>
          </w:rPr>
          <w:t xml:space="preserve"> after age 55</w:t>
        </w:r>
      </w:ins>
      <w:ins w:id="33" w:author="Holly C Elser" w:date="2020-02-29T11:58:00Z">
        <w:r w:rsidR="00BF3633">
          <w:rPr>
            <w:rFonts w:ascii="Arial" w:hAnsi="Arial" w:cs="Arial"/>
          </w:rPr>
          <w:t xml:space="preserve"> - </w:t>
        </w:r>
      </w:ins>
      <w:ins w:id="34" w:author="Holly C Elser" w:date="2020-02-29T11:38:00Z">
        <w:r w:rsidR="006A288E">
          <w:rPr>
            <w:rFonts w:ascii="Arial" w:hAnsi="Arial" w:cs="Arial"/>
          </w:rPr>
          <w:t>at which point</w:t>
        </w:r>
      </w:ins>
      <w:del w:id="35" w:author="User" w:date="2020-03-02T11:57:00Z">
        <w:r w:rsidR="00E6160F">
          <w:rPr>
            <w:rFonts w:ascii="Arial" w:hAnsi="Arial" w:cs="Arial"/>
          </w:rPr>
          <w:delText>, when</w:delText>
        </w:r>
      </w:del>
      <w:ins w:id="36" w:author="Holly C Elser" w:date="2020-02-29T11:38:00Z">
        <w:r w:rsidR="00E6160F">
          <w:rPr>
            <w:rFonts w:ascii="Arial" w:hAnsi="Arial" w:cs="Arial"/>
          </w:rPr>
          <w:t xml:space="preserve"> the decision to retire was </w:t>
        </w:r>
        <w:r w:rsidR="006A288E">
          <w:rPr>
            <w:rFonts w:ascii="Arial" w:hAnsi="Arial" w:cs="Arial"/>
          </w:rPr>
          <w:t xml:space="preserve">more </w:t>
        </w:r>
        <w:r w:rsidR="00E6160F">
          <w:rPr>
            <w:rFonts w:ascii="Arial" w:hAnsi="Arial" w:cs="Arial"/>
          </w:rPr>
          <w:t xml:space="preserve">likely to </w:t>
        </w:r>
        <w:r w:rsidR="001030AA">
          <w:rPr>
            <w:rFonts w:ascii="Arial" w:hAnsi="Arial" w:cs="Arial"/>
          </w:rPr>
          <w:t xml:space="preserve">be </w:t>
        </w:r>
        <w:r w:rsidR="00E6160F">
          <w:rPr>
            <w:rFonts w:ascii="Arial" w:hAnsi="Arial" w:cs="Arial"/>
          </w:rPr>
          <w:t>voluntary</w:t>
        </w:r>
      </w:ins>
      <w:ins w:id="37" w:author="Holly C Elser" w:date="2020-02-29T11:58:00Z">
        <w:r w:rsidR="00BF3633">
          <w:rPr>
            <w:rFonts w:ascii="Arial" w:hAnsi="Arial" w:cs="Arial"/>
          </w:rPr>
          <w:t xml:space="preserve"> – as the reference group</w:t>
        </w:r>
      </w:ins>
      <w:ins w:id="38" w:author="Holly C Elser" w:date="2020-02-29T11:38:00Z">
        <w:r w:rsidR="006A288E">
          <w:rPr>
            <w:rFonts w:ascii="Arial" w:hAnsi="Arial" w:cs="Arial"/>
          </w:rPr>
          <w:t xml:space="preserve">. </w:t>
        </w:r>
        <w:commentRangeEnd w:id="17"/>
        <w:r w:rsidR="006A288E">
          <w:rPr>
            <w:rStyle w:val="CommentReference"/>
          </w:rPr>
          <w:commentReference w:id="17"/>
        </w:r>
      </w:ins>
      <w:del w:id="39" w:author="User" w:date="2020-03-02T11:57:00Z">
        <w:r w:rsidR="00E6160F">
          <w:rPr>
            <w:rFonts w:ascii="Arial" w:hAnsi="Arial" w:cs="Arial"/>
          </w:rPr>
          <w:delText xml:space="preserve">. </w:delText>
        </w:r>
        <w:r w:rsidRPr="00823660">
          <w:rPr>
            <w:rFonts w:ascii="Arial" w:hAnsi="Arial" w:cs="Arial"/>
          </w:rPr>
          <w:delText xml:space="preserve"> </w:delText>
        </w:r>
      </w:del>
    </w:p>
    <w:p w14:paraId="2E45A9E3" w14:textId="3FE2EA93" w:rsidR="007A79B1" w:rsidRPr="007A79B1" w:rsidRDefault="007A79B1" w:rsidP="007A79B1">
      <w:pPr>
        <w:rPr>
          <w:rFonts w:ascii="Arial" w:hAnsi="Arial" w:cs="Arial"/>
        </w:rPr>
      </w:pPr>
      <w:r w:rsidRPr="007A79B1">
        <w:rPr>
          <w:rFonts w:ascii="Arial" w:hAnsi="Arial" w:cs="Arial"/>
          <w:b/>
        </w:rPr>
        <w:t>Main outcome</w:t>
      </w:r>
      <w:r w:rsidRPr="007A79B1">
        <w:rPr>
          <w:rFonts w:ascii="Arial" w:hAnsi="Arial" w:cs="Arial"/>
        </w:rPr>
        <w:t xml:space="preserve">: The primary outcomes were </w:t>
      </w:r>
      <w:r w:rsidR="000A0FD5">
        <w:rPr>
          <w:rFonts w:ascii="Arial" w:hAnsi="Arial" w:cs="Arial"/>
        </w:rPr>
        <w:t xml:space="preserve">mortality </w:t>
      </w:r>
      <w:r w:rsidRPr="007A79B1">
        <w:rPr>
          <w:rFonts w:ascii="Arial" w:hAnsi="Arial" w:cs="Arial"/>
        </w:rPr>
        <w:t xml:space="preserve">rates for suicide and overdose. </w:t>
      </w:r>
    </w:p>
    <w:p w14:paraId="419340FB" w14:textId="71E4FB4A" w:rsidR="007A79B1" w:rsidRPr="007A79B1" w:rsidRDefault="007A79B1" w:rsidP="007A79B1">
      <w:pPr>
        <w:rPr>
          <w:rFonts w:ascii="Arial" w:hAnsi="Arial" w:cs="Arial"/>
        </w:rPr>
      </w:pPr>
      <w:r w:rsidRPr="007A79B1">
        <w:rPr>
          <w:rFonts w:ascii="Arial" w:hAnsi="Arial" w:cs="Arial"/>
          <w:b/>
        </w:rPr>
        <w:t>Results</w:t>
      </w:r>
      <w:r w:rsidRPr="007A79B1">
        <w:rPr>
          <w:rFonts w:ascii="Arial" w:hAnsi="Arial" w:cs="Arial"/>
        </w:rPr>
        <w:t xml:space="preserve">: </w:t>
      </w:r>
      <w:r w:rsidR="00FC5207" w:rsidRPr="004E1144">
        <w:rPr>
          <w:rFonts w:ascii="Arial" w:hAnsi="Arial" w:cs="Arial"/>
        </w:rPr>
        <w:t xml:space="preserve">Among </w:t>
      </w:r>
      <w:r w:rsidR="00282C03" w:rsidRPr="004E1144">
        <w:rPr>
          <w:rFonts w:ascii="Arial" w:hAnsi="Arial" w:cs="Arial"/>
        </w:rPr>
        <w:t>26,890</w:t>
      </w:r>
      <w:r w:rsidR="00F31F1B" w:rsidRPr="004E1144">
        <w:rPr>
          <w:rFonts w:ascii="Arial" w:hAnsi="Arial" w:cs="Arial"/>
        </w:rPr>
        <w:t xml:space="preserve"> </w:t>
      </w:r>
      <w:r w:rsidRPr="004E1144">
        <w:rPr>
          <w:rFonts w:ascii="Arial" w:hAnsi="Arial" w:cs="Arial"/>
        </w:rPr>
        <w:t>autoworkers</w:t>
      </w:r>
      <w:r w:rsidR="002D1BE5" w:rsidRPr="004E1144">
        <w:rPr>
          <w:rFonts w:ascii="Arial" w:hAnsi="Arial" w:cs="Arial"/>
        </w:rPr>
        <w:t xml:space="preserve"> t</w:t>
      </w:r>
      <w:r w:rsidRPr="004E1144">
        <w:rPr>
          <w:rFonts w:ascii="Arial" w:hAnsi="Arial" w:cs="Arial"/>
        </w:rPr>
        <w:t xml:space="preserve">here were </w:t>
      </w:r>
      <w:r w:rsidR="002D1BE5" w:rsidRPr="004E1144">
        <w:rPr>
          <w:rFonts w:ascii="Arial" w:hAnsi="Arial" w:cs="Arial"/>
        </w:rPr>
        <w:t>2</w:t>
      </w:r>
      <w:r w:rsidR="003C00F3" w:rsidRPr="004E1144">
        <w:rPr>
          <w:rFonts w:ascii="Arial" w:hAnsi="Arial" w:cs="Arial"/>
        </w:rPr>
        <w:t>58</w:t>
      </w:r>
      <w:r w:rsidR="002D1BE5" w:rsidRPr="004E1144">
        <w:rPr>
          <w:rFonts w:ascii="Arial" w:hAnsi="Arial" w:cs="Arial"/>
        </w:rPr>
        <w:t xml:space="preserve"> </w:t>
      </w:r>
      <w:r w:rsidRPr="004E1144">
        <w:rPr>
          <w:rFonts w:ascii="Arial" w:hAnsi="Arial" w:cs="Arial"/>
        </w:rPr>
        <w:t>deaths due to suicide (n=</w:t>
      </w:r>
      <w:r w:rsidR="003C00F3" w:rsidRPr="004E1144">
        <w:rPr>
          <w:rFonts w:ascii="Arial" w:hAnsi="Arial" w:cs="Arial"/>
        </w:rPr>
        <w:t>203</w:t>
      </w:r>
      <w:r w:rsidRPr="004E1144">
        <w:rPr>
          <w:rFonts w:ascii="Arial" w:hAnsi="Arial" w:cs="Arial"/>
        </w:rPr>
        <w:t>) or overdose (n=</w:t>
      </w:r>
      <w:r w:rsidR="003C00F3" w:rsidRPr="004E1144">
        <w:rPr>
          <w:rFonts w:ascii="Arial" w:hAnsi="Arial" w:cs="Arial"/>
        </w:rPr>
        <w:t>55</w:t>
      </w:r>
      <w:r w:rsidRPr="004E1144">
        <w:rPr>
          <w:rFonts w:ascii="Arial" w:hAnsi="Arial" w:cs="Arial"/>
        </w:rPr>
        <w:t xml:space="preserve">). </w:t>
      </w:r>
      <w:r w:rsidR="000A5649" w:rsidRPr="004E1144">
        <w:rPr>
          <w:rFonts w:ascii="Arial" w:hAnsi="Arial" w:cs="Arial"/>
        </w:rPr>
        <w:t xml:space="preserve">All but </w:t>
      </w:r>
      <w:r w:rsidR="00270878">
        <w:rPr>
          <w:rFonts w:ascii="Arial" w:hAnsi="Arial" w:cs="Arial"/>
        </w:rPr>
        <w:t>2</w:t>
      </w:r>
      <w:r w:rsidR="000A5649" w:rsidRPr="004E1144">
        <w:rPr>
          <w:rFonts w:ascii="Arial" w:hAnsi="Arial" w:cs="Arial"/>
        </w:rPr>
        <w:t xml:space="preserve">1 </w:t>
      </w:r>
      <w:commentRangeStart w:id="40"/>
      <w:del w:id="41" w:author="Holly C Elser" w:date="2020-02-29T11:40:00Z">
        <w:r w:rsidR="000A5649" w:rsidRPr="004E1144">
          <w:rPr>
            <w:rFonts w:ascii="Arial" w:hAnsi="Arial" w:cs="Arial"/>
          </w:rPr>
          <w:delText xml:space="preserve">cases </w:delText>
        </w:r>
      </w:del>
      <w:ins w:id="42" w:author="Holly C Elser" w:date="2020-02-29T11:40:00Z">
        <w:r w:rsidR="006A288E">
          <w:rPr>
            <w:rFonts w:ascii="Arial" w:hAnsi="Arial" w:cs="Arial"/>
          </w:rPr>
          <w:t>of these workers</w:t>
        </w:r>
        <w:r w:rsidR="006A288E" w:rsidRPr="004E1144">
          <w:rPr>
            <w:rFonts w:ascii="Arial" w:hAnsi="Arial" w:cs="Arial"/>
          </w:rPr>
          <w:t xml:space="preserve"> </w:t>
        </w:r>
        <w:commentRangeEnd w:id="40"/>
        <w:r w:rsidR="006A288E">
          <w:rPr>
            <w:rStyle w:val="CommentReference"/>
          </w:rPr>
          <w:commentReference w:id="40"/>
        </w:r>
      </w:ins>
      <w:r w:rsidR="000A5649" w:rsidRPr="004E1144">
        <w:rPr>
          <w:rFonts w:ascii="Arial" w:hAnsi="Arial" w:cs="Arial"/>
        </w:rPr>
        <w:t>had left work prior to death</w:t>
      </w:r>
      <w:ins w:id="43" w:author="Kevin Chen" w:date="2020-03-02T12:54:00Z">
        <w:r w:rsidR="009535D4">
          <w:rPr>
            <w:rFonts w:ascii="Arial" w:hAnsi="Arial" w:cs="Arial"/>
          </w:rPr>
          <w:t xml:space="preserve"> due to suicide</w:t>
        </w:r>
      </w:ins>
      <w:r w:rsidR="000A5649" w:rsidRPr="004E1144">
        <w:rPr>
          <w:rFonts w:ascii="Arial" w:hAnsi="Arial" w:cs="Arial"/>
        </w:rPr>
        <w:t xml:space="preserve">. </w:t>
      </w:r>
      <w:r w:rsidRPr="004E1144">
        <w:rPr>
          <w:rFonts w:ascii="Arial" w:hAnsi="Arial" w:cs="Arial"/>
        </w:rPr>
        <w:t xml:space="preserve">The </w:t>
      </w:r>
      <w:r w:rsidR="00C51FE1">
        <w:rPr>
          <w:rFonts w:ascii="Arial" w:hAnsi="Arial" w:cs="Arial"/>
        </w:rPr>
        <w:t xml:space="preserve">hazard </w:t>
      </w:r>
      <w:del w:id="44" w:author="Kevin Chen" w:date="2020-03-02T12:55:00Z">
        <w:r w:rsidR="00C51FE1" w:rsidDel="00872F84">
          <w:rPr>
            <w:rFonts w:ascii="Arial" w:hAnsi="Arial" w:cs="Arial"/>
          </w:rPr>
          <w:delText xml:space="preserve">rate </w:delText>
        </w:r>
      </w:del>
      <w:r w:rsidR="00C51FE1">
        <w:rPr>
          <w:rFonts w:ascii="Arial" w:hAnsi="Arial" w:cs="Arial"/>
        </w:rPr>
        <w:t xml:space="preserve">for </w:t>
      </w:r>
      <w:r w:rsidRPr="004E1144">
        <w:rPr>
          <w:rFonts w:ascii="Arial" w:hAnsi="Arial" w:cs="Arial"/>
        </w:rPr>
        <w:t xml:space="preserve">suicide </w:t>
      </w:r>
      <w:r w:rsidR="00C51FE1">
        <w:rPr>
          <w:rFonts w:ascii="Arial" w:hAnsi="Arial" w:cs="Arial"/>
        </w:rPr>
        <w:t xml:space="preserve">was </w:t>
      </w:r>
      <w:r w:rsidR="003C00F3" w:rsidRPr="004E1144">
        <w:rPr>
          <w:rFonts w:ascii="Arial" w:hAnsi="Arial" w:cs="Arial"/>
        </w:rPr>
        <w:t>17</w:t>
      </w:r>
      <w:r w:rsidR="00282C03" w:rsidRPr="004E1144">
        <w:rPr>
          <w:rFonts w:ascii="Arial" w:hAnsi="Arial" w:cs="Arial"/>
        </w:rPr>
        <w:t>.7</w:t>
      </w:r>
      <w:r w:rsidRPr="004E1144">
        <w:rPr>
          <w:rFonts w:ascii="Arial" w:hAnsi="Arial" w:cs="Arial"/>
        </w:rPr>
        <w:t xml:space="preserve"> times higher </w:t>
      </w:r>
      <w:r w:rsidR="00C51FE1">
        <w:rPr>
          <w:rFonts w:ascii="Arial" w:hAnsi="Arial" w:cs="Arial"/>
        </w:rPr>
        <w:t xml:space="preserve">for inactive </w:t>
      </w:r>
      <w:del w:id="45" w:author="Holly C Elser" w:date="2020-02-29T11:56:00Z">
        <w:r w:rsidRPr="004E1144">
          <w:rPr>
            <w:rFonts w:ascii="Arial" w:hAnsi="Arial" w:cs="Arial"/>
          </w:rPr>
          <w:delText xml:space="preserve">than </w:delText>
        </w:r>
      </w:del>
      <w:ins w:id="46" w:author="Sally Picciotto" w:date="2020-02-28T14:57:00Z">
        <w:del w:id="47" w:author="Holly C Elser" w:date="2020-02-29T11:56:00Z">
          <w:r w:rsidR="006273B1">
            <w:rPr>
              <w:rFonts w:ascii="Arial" w:hAnsi="Arial" w:cs="Arial"/>
            </w:rPr>
            <w:delText>for</w:delText>
          </w:r>
        </w:del>
      </w:ins>
      <w:ins w:id="48" w:author="Holly C Elser" w:date="2020-02-29T11:56:00Z">
        <w:r w:rsidR="00BF3633">
          <w:rPr>
            <w:rFonts w:ascii="Arial" w:hAnsi="Arial" w:cs="Arial"/>
          </w:rPr>
          <w:t>versus</w:t>
        </w:r>
      </w:ins>
      <w:ins w:id="49" w:author="Sally Picciotto" w:date="2020-02-28T14:57:00Z">
        <w:r w:rsidR="006273B1">
          <w:rPr>
            <w:rFonts w:ascii="Arial" w:hAnsi="Arial" w:cs="Arial"/>
          </w:rPr>
          <w:t xml:space="preserve"> </w:t>
        </w:r>
      </w:ins>
      <w:r w:rsidRPr="004E1144">
        <w:rPr>
          <w:rFonts w:ascii="Arial" w:hAnsi="Arial" w:cs="Arial"/>
        </w:rPr>
        <w:t xml:space="preserve">active </w:t>
      </w:r>
      <w:r w:rsidR="00C51FE1">
        <w:rPr>
          <w:rFonts w:ascii="Arial" w:hAnsi="Arial" w:cs="Arial"/>
        </w:rPr>
        <w:t xml:space="preserve">workers </w:t>
      </w:r>
      <w:r w:rsidRPr="004E1144">
        <w:rPr>
          <w:rFonts w:ascii="Arial" w:hAnsi="Arial" w:cs="Arial"/>
        </w:rPr>
        <w:t>(95% CI</w:t>
      </w:r>
      <w:proofErr w:type="gramStart"/>
      <w:r w:rsidRPr="004E1144">
        <w:rPr>
          <w:rFonts w:ascii="Arial" w:hAnsi="Arial" w:cs="Arial"/>
        </w:rPr>
        <w:t>:</w:t>
      </w:r>
      <w:r w:rsidR="00282C03" w:rsidRPr="004E1144">
        <w:rPr>
          <w:rFonts w:ascii="Arial" w:hAnsi="Arial" w:cs="Arial"/>
        </w:rPr>
        <w:t>10.8</w:t>
      </w:r>
      <w:proofErr w:type="gramEnd"/>
      <w:ins w:id="50" w:author="Holly C Elser" w:date="2020-02-29T11:59:00Z">
        <w:r w:rsidR="00BF3633">
          <w:rPr>
            <w:rFonts w:ascii="Arial" w:hAnsi="Arial" w:cs="Arial"/>
          </w:rPr>
          <w:t xml:space="preserve"> -</w:t>
        </w:r>
      </w:ins>
      <w:del w:id="51" w:author="Holly C Elser" w:date="2020-02-29T11:59:00Z">
        <w:r w:rsidR="00282C03" w:rsidRPr="004E1144">
          <w:rPr>
            <w:rFonts w:ascii="Arial" w:hAnsi="Arial" w:cs="Arial"/>
          </w:rPr>
          <w:delText>,</w:delText>
        </w:r>
      </w:del>
      <w:r w:rsidR="00282C03" w:rsidRPr="004E1144">
        <w:rPr>
          <w:rFonts w:ascii="Arial" w:hAnsi="Arial" w:cs="Arial"/>
        </w:rPr>
        <w:t xml:space="preserve"> 29.1)</w:t>
      </w:r>
      <w:r w:rsidRPr="004E1144">
        <w:rPr>
          <w:rFonts w:ascii="Arial" w:hAnsi="Arial" w:cs="Arial"/>
        </w:rPr>
        <w:t xml:space="preserve">. </w:t>
      </w:r>
      <w:r w:rsidR="004E1144">
        <w:rPr>
          <w:rFonts w:ascii="Arial" w:hAnsi="Arial" w:cs="Arial"/>
        </w:rPr>
        <w:t>H</w:t>
      </w:r>
      <w:r w:rsidRPr="004E1144">
        <w:rPr>
          <w:rFonts w:ascii="Arial" w:hAnsi="Arial" w:cs="Arial"/>
        </w:rPr>
        <w:t xml:space="preserve">azard ratios </w:t>
      </w:r>
      <w:r w:rsidR="00C51FE1">
        <w:rPr>
          <w:rFonts w:ascii="Arial" w:hAnsi="Arial" w:cs="Arial"/>
        </w:rPr>
        <w:t xml:space="preserve">for suicide </w:t>
      </w:r>
      <w:r w:rsidRPr="004E1144">
        <w:rPr>
          <w:rFonts w:ascii="Arial" w:hAnsi="Arial" w:cs="Arial"/>
        </w:rPr>
        <w:t>were elevated for all age</w:t>
      </w:r>
      <w:r w:rsidR="00C51FE1">
        <w:rPr>
          <w:rFonts w:ascii="Arial" w:hAnsi="Arial" w:cs="Arial"/>
        </w:rPr>
        <w:t xml:space="preserve"> group</w:t>
      </w:r>
      <w:r w:rsidR="004E1144">
        <w:rPr>
          <w:rFonts w:ascii="Arial" w:hAnsi="Arial" w:cs="Arial"/>
        </w:rPr>
        <w:t>s</w:t>
      </w:r>
      <w:r w:rsidRPr="004E1144">
        <w:rPr>
          <w:rFonts w:ascii="Arial" w:hAnsi="Arial" w:cs="Arial"/>
        </w:rPr>
        <w:t xml:space="preserve"> </w:t>
      </w:r>
      <w:r w:rsidR="002D1BE5" w:rsidRPr="004E1144">
        <w:rPr>
          <w:rFonts w:ascii="Arial" w:hAnsi="Arial" w:cs="Arial"/>
        </w:rPr>
        <w:t xml:space="preserve">relative </w:t>
      </w:r>
      <w:del w:id="52" w:author="Holly C Elser" w:date="2020-02-29T11:59:00Z">
        <w:r w:rsidR="002D1BE5" w:rsidRPr="004E1144">
          <w:rPr>
            <w:rFonts w:ascii="Arial" w:hAnsi="Arial" w:cs="Arial"/>
          </w:rPr>
          <w:delText xml:space="preserve">to </w:delText>
        </w:r>
        <w:r w:rsidR="004C3E81" w:rsidRPr="004E1144">
          <w:rPr>
            <w:rFonts w:ascii="Arial" w:hAnsi="Arial" w:cs="Arial"/>
          </w:rPr>
          <w:delText>retirees</w:delText>
        </w:r>
      </w:del>
      <w:ins w:id="53" w:author="Holly C Elser" w:date="2020-02-29T11:59:00Z">
        <w:r w:rsidR="00BF3633">
          <w:rPr>
            <w:rFonts w:ascii="Arial" w:hAnsi="Arial" w:cs="Arial"/>
          </w:rPr>
          <w:t>to</w:t>
        </w:r>
      </w:ins>
      <w:del w:id="54" w:author="User" w:date="2020-03-02T11:57:00Z">
        <w:r w:rsidR="00270878">
          <w:rPr>
            <w:rFonts w:ascii="Arial" w:hAnsi="Arial" w:cs="Arial"/>
          </w:rPr>
          <w:delText>;</w:delText>
        </w:r>
      </w:del>
      <w:ins w:id="55" w:author="Holly C Elser" w:date="2020-02-29T11:59:00Z">
        <w:r w:rsidR="002D1BE5" w:rsidRPr="004E1144">
          <w:rPr>
            <w:rFonts w:ascii="Arial" w:hAnsi="Arial" w:cs="Arial"/>
          </w:rPr>
          <w:t xml:space="preserve"> </w:t>
        </w:r>
        <w:r w:rsidR="00F23A53">
          <w:rPr>
            <w:rFonts w:ascii="Arial" w:hAnsi="Arial" w:cs="Arial"/>
          </w:rPr>
          <w:t xml:space="preserve">those </w:t>
        </w:r>
        <w:del w:id="56" w:author="Kevin Chen" w:date="2020-03-02T12:56:00Z">
          <w:r w:rsidR="00BF3633" w:rsidDel="00413D77">
            <w:rPr>
              <w:rFonts w:ascii="Arial" w:hAnsi="Arial" w:cs="Arial"/>
            </w:rPr>
            <w:delText>leaving</w:delText>
          </w:r>
        </w:del>
      </w:ins>
      <w:ins w:id="57" w:author="Kevin Chen" w:date="2020-03-02T12:56:00Z">
        <w:r w:rsidR="00413D77">
          <w:rPr>
            <w:rFonts w:ascii="Arial" w:hAnsi="Arial" w:cs="Arial"/>
          </w:rPr>
          <w:t>who left</w:t>
        </w:r>
      </w:ins>
      <w:ins w:id="58" w:author="Holly C Elser" w:date="2020-02-29T11:59:00Z">
        <w:r w:rsidR="00BF3633">
          <w:rPr>
            <w:rFonts w:ascii="Arial" w:hAnsi="Arial" w:cs="Arial"/>
          </w:rPr>
          <w:t xml:space="preserve"> work after 55</w:t>
        </w:r>
      </w:ins>
      <w:del w:id="59" w:author="Holly C Elser" w:date="2020-02-29T11:59:00Z">
        <w:r w:rsidR="00270878" w:rsidDel="00BF3633">
          <w:rPr>
            <w:rFonts w:ascii="Arial" w:hAnsi="Arial" w:cs="Arial"/>
          </w:rPr>
          <w:delText>;</w:delText>
        </w:r>
        <w:r w:rsidR="002D1BE5" w:rsidRPr="004E1144" w:rsidDel="00BF3633">
          <w:rPr>
            <w:rFonts w:ascii="Arial" w:hAnsi="Arial" w:cs="Arial"/>
          </w:rPr>
          <w:delText xml:space="preserve"> </w:delText>
        </w:r>
      </w:del>
      <w:ins w:id="60" w:author="Holly C Elser" w:date="2020-02-29T11:59:00Z">
        <w:r w:rsidR="00BF3633">
          <w:rPr>
            <w:rFonts w:ascii="Arial" w:hAnsi="Arial" w:cs="Arial"/>
          </w:rPr>
          <w:t>.</w:t>
        </w:r>
        <w:r w:rsidR="00BF3633" w:rsidRPr="004E1144">
          <w:rPr>
            <w:rFonts w:ascii="Arial" w:hAnsi="Arial" w:cs="Arial"/>
          </w:rPr>
          <w:t xml:space="preserve"> </w:t>
        </w:r>
      </w:ins>
      <w:del w:id="61" w:author="Holly C Elser" w:date="2020-02-29T11:59:00Z">
        <w:r w:rsidR="00F23A53" w:rsidDel="00BF3633">
          <w:rPr>
            <w:rFonts w:ascii="Arial" w:hAnsi="Arial" w:cs="Arial"/>
          </w:rPr>
          <w:delText xml:space="preserve">those </w:delText>
        </w:r>
      </w:del>
      <w:ins w:id="62" w:author="Holly C Elser" w:date="2020-02-29T11:59:00Z">
        <w:r w:rsidR="00BF3633">
          <w:rPr>
            <w:rFonts w:ascii="Arial" w:hAnsi="Arial" w:cs="Arial"/>
          </w:rPr>
          <w:t xml:space="preserve">Those </w:t>
        </w:r>
      </w:ins>
      <w:r w:rsidR="00B21EEA">
        <w:rPr>
          <w:rFonts w:ascii="Arial" w:hAnsi="Arial" w:cs="Arial"/>
        </w:rPr>
        <w:t>30-39 year</w:t>
      </w:r>
      <w:r w:rsidR="00F23A53">
        <w:rPr>
          <w:rFonts w:ascii="Arial" w:hAnsi="Arial" w:cs="Arial"/>
        </w:rPr>
        <w:t>s</w:t>
      </w:r>
      <w:r w:rsidR="00B21EEA">
        <w:rPr>
          <w:rFonts w:ascii="Arial" w:hAnsi="Arial" w:cs="Arial"/>
        </w:rPr>
        <w:t xml:space="preserve"> old at </w:t>
      </w:r>
      <w:r w:rsidR="004E1144">
        <w:rPr>
          <w:rFonts w:ascii="Arial" w:hAnsi="Arial" w:cs="Arial"/>
        </w:rPr>
        <w:t>exit</w:t>
      </w:r>
      <w:r w:rsidR="004E1144" w:rsidRPr="004E1144">
        <w:rPr>
          <w:rFonts w:ascii="Arial" w:hAnsi="Arial" w:cs="Arial"/>
        </w:rPr>
        <w:t xml:space="preserve"> had the highest </w:t>
      </w:r>
      <w:del w:id="63" w:author="Holly C Elser" w:date="2020-02-29T12:00:00Z">
        <w:r w:rsidR="004E1144" w:rsidRPr="004E1144">
          <w:rPr>
            <w:rFonts w:ascii="Arial" w:hAnsi="Arial" w:cs="Arial"/>
          </w:rPr>
          <w:delText xml:space="preserve">risk </w:delText>
        </w:r>
      </w:del>
      <w:ins w:id="64" w:author="Holly C Elser" w:date="2020-02-29T12:00:00Z">
        <w:del w:id="65" w:author="Kevin Chen" w:date="2020-03-02T12:56:00Z">
          <w:r w:rsidR="00BF3633" w:rsidDel="000672A9">
            <w:rPr>
              <w:rFonts w:ascii="Arial" w:hAnsi="Arial" w:cs="Arial"/>
            </w:rPr>
            <w:delText>rates</w:delText>
          </w:r>
        </w:del>
      </w:ins>
      <w:ins w:id="66" w:author="Kevin Chen" w:date="2020-03-02T12:56:00Z">
        <w:r w:rsidR="000672A9">
          <w:rPr>
            <w:rFonts w:ascii="Arial" w:hAnsi="Arial" w:cs="Arial"/>
          </w:rPr>
          <w:t>hazard</w:t>
        </w:r>
      </w:ins>
      <w:ins w:id="67" w:author="Holly C Elser" w:date="2020-02-29T12:00:00Z">
        <w:r w:rsidR="00BF3633" w:rsidRPr="004E1144">
          <w:rPr>
            <w:rFonts w:ascii="Arial" w:hAnsi="Arial" w:cs="Arial"/>
          </w:rPr>
          <w:t xml:space="preserve"> </w:t>
        </w:r>
      </w:ins>
      <w:r w:rsidR="004E1144" w:rsidRPr="004E1144">
        <w:rPr>
          <w:rFonts w:ascii="Arial" w:hAnsi="Arial" w:cs="Arial"/>
        </w:rPr>
        <w:t>of suicide</w:t>
      </w:r>
      <w:del w:id="68" w:author="Holly C Elser" w:date="2020-02-29T11:59:00Z">
        <w:r w:rsidR="00270878">
          <w:rPr>
            <w:rFonts w:ascii="Arial" w:hAnsi="Arial" w:cs="Arial"/>
          </w:rPr>
          <w:delText>,</w:delText>
        </w:r>
      </w:del>
      <w:r w:rsidR="00270878">
        <w:rPr>
          <w:rFonts w:ascii="Arial" w:hAnsi="Arial" w:cs="Arial"/>
        </w:rPr>
        <w:t xml:space="preserve"> </w:t>
      </w:r>
      <w:del w:id="69" w:author="Holly C Elser" w:date="2020-02-29T11:59:00Z">
        <w:r w:rsidR="00270878">
          <w:rPr>
            <w:rFonts w:ascii="Arial" w:hAnsi="Arial" w:cs="Arial"/>
          </w:rPr>
          <w:delText>HR=</w:delText>
        </w:r>
      </w:del>
      <w:ins w:id="70" w:author="Holly C Elser" w:date="2020-02-29T11:59:00Z">
        <w:r w:rsidR="00BF3633">
          <w:rPr>
            <w:rFonts w:ascii="Arial" w:hAnsi="Arial" w:cs="Arial"/>
          </w:rPr>
          <w:t>(</w:t>
        </w:r>
      </w:ins>
      <w:del w:id="71" w:author="Sally Picciotto" w:date="2020-02-28T14:57:00Z">
        <w:r w:rsidR="00270878" w:rsidDel="006273B1">
          <w:rPr>
            <w:rFonts w:ascii="Arial" w:hAnsi="Arial" w:cs="Arial"/>
          </w:rPr>
          <w:delText xml:space="preserve"> </w:delText>
        </w:r>
      </w:del>
      <w:del w:id="72" w:author="Kevin Chen" w:date="2020-03-02T12:57:00Z">
        <w:r w:rsidR="00270878" w:rsidDel="006A19BE">
          <w:rPr>
            <w:rFonts w:ascii="Arial" w:hAnsi="Arial" w:cs="Arial"/>
          </w:rPr>
          <w:delText>1.9</w:delText>
        </w:r>
      </w:del>
      <w:ins w:id="73" w:author="Kevin Chen" w:date="2020-03-02T12:57:00Z">
        <w:r w:rsidR="006A19BE">
          <w:rPr>
            <w:rFonts w:ascii="Arial" w:hAnsi="Arial" w:cs="Arial"/>
          </w:rPr>
          <w:t>1.7</w:t>
        </w:r>
      </w:ins>
      <w:ins w:id="74" w:author="Holly C Elser" w:date="2020-02-29T11:59:00Z">
        <w:r w:rsidR="00BF3633">
          <w:rPr>
            <w:rFonts w:ascii="Arial" w:hAnsi="Arial" w:cs="Arial"/>
          </w:rPr>
          <w:t xml:space="preserve">, </w:t>
        </w:r>
      </w:ins>
      <w:del w:id="75" w:author="Holly C Elser" w:date="2020-02-29T11:59:00Z">
        <w:r w:rsidR="00270878">
          <w:rPr>
            <w:rFonts w:ascii="Arial" w:hAnsi="Arial" w:cs="Arial"/>
          </w:rPr>
          <w:delText xml:space="preserve"> (95%C</w:delText>
        </w:r>
        <w:r w:rsidR="00F23A53">
          <w:rPr>
            <w:rFonts w:ascii="Arial" w:hAnsi="Arial" w:cs="Arial"/>
          </w:rPr>
          <w:delText>I</w:delText>
        </w:r>
        <w:r w:rsidR="00270878">
          <w:rPr>
            <w:rFonts w:ascii="Arial" w:hAnsi="Arial" w:cs="Arial"/>
          </w:rPr>
          <w:delText>:</w:delText>
        </w:r>
      </w:del>
      <w:del w:id="76" w:author="Kevin Chen" w:date="2020-03-02T12:57:00Z">
        <w:r w:rsidR="00270878" w:rsidDel="006A19BE">
          <w:rPr>
            <w:rFonts w:ascii="Arial" w:hAnsi="Arial" w:cs="Arial"/>
          </w:rPr>
          <w:delText>1.2</w:delText>
        </w:r>
      </w:del>
      <w:ins w:id="77" w:author="Kevin Chen" w:date="2020-03-02T12:57:00Z">
        <w:r w:rsidR="006A19BE">
          <w:rPr>
            <w:rFonts w:ascii="Arial" w:hAnsi="Arial" w:cs="Arial"/>
          </w:rPr>
          <w:t>1.1</w:t>
        </w:r>
      </w:ins>
      <w:del w:id="78" w:author="Holly C Elser" w:date="2020-02-29T11:59:00Z">
        <w:r w:rsidR="00270878">
          <w:rPr>
            <w:rFonts w:ascii="Arial" w:hAnsi="Arial" w:cs="Arial"/>
          </w:rPr>
          <w:delText xml:space="preserve">, </w:delText>
        </w:r>
      </w:del>
      <w:ins w:id="79" w:author="Holly C Elser" w:date="2020-02-29T11:59:00Z">
        <w:r w:rsidR="00BF3633">
          <w:rPr>
            <w:rFonts w:ascii="Arial" w:hAnsi="Arial" w:cs="Arial"/>
          </w:rPr>
          <w:t xml:space="preserve"> - </w:t>
        </w:r>
      </w:ins>
      <w:del w:id="80" w:author="Kevin Chen" w:date="2020-03-02T12:57:00Z">
        <w:r w:rsidR="00270878" w:rsidDel="006A19BE">
          <w:rPr>
            <w:rFonts w:ascii="Arial" w:hAnsi="Arial" w:cs="Arial"/>
          </w:rPr>
          <w:delText>2.9</w:delText>
        </w:r>
      </w:del>
      <w:ins w:id="81" w:author="Kevin Chen" w:date="2020-03-02T12:57:00Z">
        <w:r w:rsidR="006A19BE">
          <w:rPr>
            <w:rFonts w:ascii="Arial" w:hAnsi="Arial" w:cs="Arial"/>
          </w:rPr>
          <w:t>2.6</w:t>
        </w:r>
      </w:ins>
      <w:r w:rsidR="00270878">
        <w:rPr>
          <w:rFonts w:ascii="Arial" w:hAnsi="Arial" w:cs="Arial"/>
        </w:rPr>
        <w:t>)</w:t>
      </w:r>
      <w:del w:id="82" w:author="Kevin Chen" w:date="2020-03-02T12:57:00Z">
        <w:r w:rsidR="00270878" w:rsidDel="00011A9D">
          <w:rPr>
            <w:rFonts w:ascii="Arial" w:hAnsi="Arial" w:cs="Arial"/>
          </w:rPr>
          <w:delText>.</w:delText>
        </w:r>
      </w:del>
      <w:ins w:id="83" w:author="Holly C Elser" w:date="2020-02-29T12:01:00Z">
        <w:del w:id="84" w:author="Kevin Chen" w:date="2020-03-02T12:57:00Z">
          <w:r w:rsidR="00BF3633" w:rsidDel="00011A9D">
            <w:rPr>
              <w:rFonts w:ascii="Arial" w:hAnsi="Arial" w:cs="Arial"/>
            </w:rPr>
            <w:delText>,</w:delText>
          </w:r>
        </w:del>
      </w:ins>
      <w:ins w:id="85" w:author="Kevin Chen" w:date="2020-03-02T12:57:00Z">
        <w:r w:rsidR="00011A9D">
          <w:rPr>
            <w:rFonts w:ascii="Arial" w:hAnsi="Arial" w:cs="Arial"/>
          </w:rPr>
          <w:t>;</w:t>
        </w:r>
      </w:ins>
      <w:ins w:id="86" w:author="Holly C Elser" w:date="2020-02-29T12:01:00Z">
        <w:r w:rsidR="00BF3633">
          <w:rPr>
            <w:rFonts w:ascii="Arial" w:hAnsi="Arial" w:cs="Arial"/>
          </w:rPr>
          <w:t xml:space="preserve"> </w:t>
        </w:r>
        <w:del w:id="87" w:author="Kevin Chen" w:date="2020-03-02T12:57:00Z">
          <w:r w:rsidR="00BF3633" w:rsidDel="00011A9D">
            <w:rPr>
              <w:rFonts w:ascii="Arial" w:hAnsi="Arial" w:cs="Arial"/>
            </w:rPr>
            <w:delText xml:space="preserve">and this rate </w:delText>
          </w:r>
        </w:del>
      </w:ins>
      <w:del w:id="88" w:author="Kevin Chen" w:date="2020-03-02T12:57:00Z">
        <w:r w:rsidR="00270878" w:rsidDel="00011A9D">
          <w:rPr>
            <w:rFonts w:ascii="Arial" w:hAnsi="Arial" w:cs="Arial"/>
          </w:rPr>
          <w:delText xml:space="preserve"> </w:delText>
        </w:r>
        <w:r w:rsidR="00F23A53" w:rsidDel="00011A9D">
          <w:rPr>
            <w:rFonts w:ascii="Arial" w:hAnsi="Arial" w:cs="Arial"/>
          </w:rPr>
          <w:delText>R</w:delText>
        </w:r>
        <w:r w:rsidR="00C51FE1" w:rsidDel="00011A9D">
          <w:rPr>
            <w:rFonts w:ascii="Arial" w:hAnsi="Arial" w:cs="Arial"/>
          </w:rPr>
          <w:delText xml:space="preserve">isks </w:delText>
        </w:r>
      </w:del>
      <w:ins w:id="89" w:author="Kevin Chen" w:date="2020-03-02T12:57:00Z">
        <w:r w:rsidR="00011A9D">
          <w:rPr>
            <w:rFonts w:ascii="Arial" w:hAnsi="Arial" w:cs="Arial"/>
          </w:rPr>
          <w:t xml:space="preserve">the hazard </w:t>
        </w:r>
      </w:ins>
      <w:r w:rsidR="00C51FE1">
        <w:rPr>
          <w:rFonts w:ascii="Arial" w:hAnsi="Arial" w:cs="Arial"/>
        </w:rPr>
        <w:t xml:space="preserve">increased </w:t>
      </w:r>
      <w:del w:id="90" w:author="Holly C Elser" w:date="2020-02-29T12:01:00Z">
        <w:r w:rsidR="00C51FE1">
          <w:rPr>
            <w:rFonts w:ascii="Arial" w:hAnsi="Arial" w:cs="Arial"/>
          </w:rPr>
          <w:delText xml:space="preserve">for </w:delText>
        </w:r>
        <w:r w:rsidR="001030AA">
          <w:rPr>
            <w:rFonts w:ascii="Arial" w:hAnsi="Arial" w:cs="Arial"/>
          </w:rPr>
          <w:delText xml:space="preserve">those </w:delText>
        </w:r>
        <w:r w:rsidR="00C51FE1">
          <w:rPr>
            <w:rFonts w:ascii="Arial" w:hAnsi="Arial" w:cs="Arial"/>
          </w:rPr>
          <w:delText>young</w:delText>
        </w:r>
        <w:r w:rsidR="001030AA">
          <w:rPr>
            <w:rFonts w:ascii="Arial" w:hAnsi="Arial" w:cs="Arial"/>
          </w:rPr>
          <w:delText>er</w:delText>
        </w:r>
        <w:r w:rsidR="00C51FE1">
          <w:rPr>
            <w:rFonts w:ascii="Arial" w:hAnsi="Arial" w:cs="Arial"/>
          </w:rPr>
          <w:delText xml:space="preserve"> at </w:delText>
        </w:r>
      </w:del>
      <w:del w:id="91" w:author="Josh Cohen" w:date="2020-02-29T14:51:00Z">
        <w:r w:rsidR="00C51FE1" w:rsidDel="0087372B">
          <w:rPr>
            <w:rFonts w:ascii="Arial" w:hAnsi="Arial" w:cs="Arial"/>
          </w:rPr>
          <w:delText xml:space="preserve">worker </w:delText>
        </w:r>
      </w:del>
      <w:del w:id="92" w:author="Holly C Elser" w:date="2020-02-29T12:01:00Z">
        <w:r w:rsidR="00C51FE1">
          <w:rPr>
            <w:rFonts w:ascii="Arial" w:hAnsi="Arial" w:cs="Arial"/>
          </w:rPr>
          <w:delText xml:space="preserve">exit </w:delText>
        </w:r>
      </w:del>
      <w:r w:rsidR="00C51FE1">
        <w:rPr>
          <w:rFonts w:ascii="Arial" w:hAnsi="Arial" w:cs="Arial"/>
        </w:rPr>
        <w:t xml:space="preserve">when fatal </w:t>
      </w:r>
      <w:r w:rsidR="004E1144" w:rsidRPr="004E1144">
        <w:rPr>
          <w:rFonts w:ascii="Arial" w:hAnsi="Arial" w:cs="Arial"/>
        </w:rPr>
        <w:t>overdose</w:t>
      </w:r>
      <w:r w:rsidR="00C51FE1">
        <w:rPr>
          <w:rFonts w:ascii="Arial" w:hAnsi="Arial" w:cs="Arial"/>
        </w:rPr>
        <w:t xml:space="preserve"> was </w:t>
      </w:r>
      <w:del w:id="93" w:author="Kevin Chen" w:date="2020-03-02T13:14:00Z">
        <w:r w:rsidR="00C51FE1" w:rsidDel="00F044D5">
          <w:rPr>
            <w:rFonts w:ascii="Arial" w:hAnsi="Arial" w:cs="Arial"/>
          </w:rPr>
          <w:delText xml:space="preserve">added </w:delText>
        </w:r>
        <w:r w:rsidR="00F23A53" w:rsidDel="00F044D5">
          <w:rPr>
            <w:rFonts w:ascii="Arial" w:hAnsi="Arial" w:cs="Arial"/>
          </w:rPr>
          <w:delText>to</w:delText>
        </w:r>
      </w:del>
      <w:ins w:id="94" w:author="Kevin Chen" w:date="2020-03-02T13:14:00Z">
        <w:r w:rsidR="00F044D5">
          <w:rPr>
            <w:rFonts w:ascii="Arial" w:hAnsi="Arial" w:cs="Arial"/>
          </w:rPr>
          <w:t>included in</w:t>
        </w:r>
      </w:ins>
      <w:r w:rsidR="00F23A53">
        <w:rPr>
          <w:rFonts w:ascii="Arial" w:hAnsi="Arial" w:cs="Arial"/>
        </w:rPr>
        <w:t xml:space="preserve"> the</w:t>
      </w:r>
      <w:r w:rsidR="00C51FE1">
        <w:rPr>
          <w:rFonts w:ascii="Arial" w:hAnsi="Arial" w:cs="Arial"/>
        </w:rPr>
        <w:t xml:space="preserve"> outcome. </w:t>
      </w:r>
      <w:commentRangeStart w:id="95"/>
      <w:r w:rsidR="00C51FE1">
        <w:rPr>
          <w:rFonts w:ascii="Arial" w:hAnsi="Arial" w:cs="Arial"/>
        </w:rPr>
        <w:t xml:space="preserve">Both </w:t>
      </w:r>
      <w:r w:rsidR="00F23A53">
        <w:rPr>
          <w:rFonts w:ascii="Arial" w:hAnsi="Arial" w:cs="Arial"/>
        </w:rPr>
        <w:t xml:space="preserve">those </w:t>
      </w:r>
      <w:r w:rsidR="00270878">
        <w:rPr>
          <w:rFonts w:ascii="Arial" w:hAnsi="Arial" w:cs="Arial"/>
        </w:rPr>
        <w:t xml:space="preserve">19-29 </w:t>
      </w:r>
      <w:r w:rsidR="00C51FE1">
        <w:rPr>
          <w:rFonts w:ascii="Arial" w:hAnsi="Arial" w:cs="Arial"/>
        </w:rPr>
        <w:t xml:space="preserve">and </w:t>
      </w:r>
      <w:r w:rsidR="00270878">
        <w:rPr>
          <w:rFonts w:ascii="Arial" w:hAnsi="Arial" w:cs="Arial"/>
        </w:rPr>
        <w:t>30-39</w:t>
      </w:r>
      <w:r w:rsidR="001030AA">
        <w:rPr>
          <w:rFonts w:ascii="Arial" w:hAnsi="Arial" w:cs="Arial"/>
        </w:rPr>
        <w:t xml:space="preserve"> </w:t>
      </w:r>
      <w:r w:rsidR="00F23A53">
        <w:rPr>
          <w:rFonts w:ascii="Arial" w:hAnsi="Arial" w:cs="Arial"/>
        </w:rPr>
        <w:t xml:space="preserve">years old </w:t>
      </w:r>
      <w:r w:rsidR="001030AA">
        <w:rPr>
          <w:rFonts w:ascii="Arial" w:hAnsi="Arial" w:cs="Arial"/>
        </w:rPr>
        <w:t>at exit</w:t>
      </w:r>
      <w:r w:rsidR="00270878">
        <w:rPr>
          <w:rFonts w:ascii="Arial" w:hAnsi="Arial" w:cs="Arial"/>
        </w:rPr>
        <w:t xml:space="preserve"> had </w:t>
      </w:r>
      <w:del w:id="96" w:author="Josh Cohen" w:date="2020-02-29T14:53:00Z">
        <w:r w:rsidR="00270878" w:rsidDel="00392B53">
          <w:rPr>
            <w:rFonts w:ascii="Arial" w:hAnsi="Arial" w:cs="Arial"/>
          </w:rPr>
          <w:delText>s</w:delText>
        </w:r>
        <w:r w:rsidR="004E1144" w:rsidRPr="004E1144" w:rsidDel="00392B53">
          <w:rPr>
            <w:rFonts w:ascii="Arial" w:hAnsi="Arial" w:cs="Arial"/>
          </w:rPr>
          <w:delText xml:space="preserve">ignificantly elevated </w:delText>
        </w:r>
      </w:del>
      <w:r w:rsidR="004E1144" w:rsidRPr="004E1144">
        <w:rPr>
          <w:rFonts w:ascii="Arial" w:hAnsi="Arial" w:cs="Arial"/>
        </w:rPr>
        <w:t>2-fold risk</w:t>
      </w:r>
      <w:r w:rsidR="00F23A53">
        <w:rPr>
          <w:rFonts w:ascii="Arial" w:hAnsi="Arial" w:cs="Arial"/>
        </w:rPr>
        <w:t>s</w:t>
      </w:r>
      <w:commentRangeEnd w:id="95"/>
      <w:r w:rsidR="00BF3633">
        <w:rPr>
          <w:rStyle w:val="CommentReference"/>
        </w:rPr>
        <w:commentReference w:id="95"/>
      </w:r>
      <w:r w:rsidR="004E1144" w:rsidRPr="004E1144">
        <w:rPr>
          <w:rFonts w:ascii="Arial" w:hAnsi="Arial" w:cs="Arial"/>
        </w:rPr>
        <w:t xml:space="preserve">. </w:t>
      </w:r>
      <w:commentRangeStart w:id="97"/>
      <w:r w:rsidR="00270878">
        <w:rPr>
          <w:rFonts w:ascii="Arial" w:hAnsi="Arial" w:cs="Arial"/>
        </w:rPr>
        <w:t>Risk</w:t>
      </w:r>
      <w:r w:rsidR="00C51FE1">
        <w:rPr>
          <w:rFonts w:ascii="Arial" w:hAnsi="Arial" w:cs="Arial"/>
        </w:rPr>
        <w:t>s</w:t>
      </w:r>
      <w:r w:rsidR="00270878">
        <w:rPr>
          <w:rFonts w:ascii="Arial" w:hAnsi="Arial" w:cs="Arial"/>
        </w:rPr>
        <w:t xml:space="preserve"> </w:t>
      </w:r>
      <w:ins w:id="98" w:author="Josh Cohen" w:date="2020-02-29T15:06:00Z">
        <w:r w:rsidR="003E011B">
          <w:rPr>
            <w:rFonts w:ascii="Arial" w:hAnsi="Arial" w:cs="Arial"/>
          </w:rPr>
          <w:t>are slight</w:t>
        </w:r>
      </w:ins>
      <w:ins w:id="99" w:author="Josh Cohen" w:date="2020-02-29T15:07:00Z">
        <w:r w:rsidR="003E011B">
          <w:rPr>
            <w:rFonts w:ascii="Arial" w:hAnsi="Arial" w:cs="Arial"/>
          </w:rPr>
          <w:t xml:space="preserve">ly </w:t>
        </w:r>
      </w:ins>
      <w:ins w:id="100" w:author="Josh Cohen" w:date="2020-02-29T15:06:00Z">
        <w:r w:rsidR="003E011B">
          <w:rPr>
            <w:rFonts w:ascii="Arial" w:hAnsi="Arial" w:cs="Arial"/>
          </w:rPr>
          <w:t xml:space="preserve">higher </w:t>
        </w:r>
      </w:ins>
      <w:del w:id="101" w:author="Josh Cohen" w:date="2020-02-29T15:06:00Z">
        <w:r w:rsidR="00270878" w:rsidDel="003E011B">
          <w:rPr>
            <w:rFonts w:ascii="Arial" w:hAnsi="Arial" w:cs="Arial"/>
          </w:rPr>
          <w:delText xml:space="preserve">remained </w:delText>
        </w:r>
      </w:del>
      <w:del w:id="102" w:author="Josh Cohen" w:date="2020-02-29T15:07:00Z">
        <w:r w:rsidR="00270878" w:rsidDel="003E011B">
          <w:rPr>
            <w:rFonts w:ascii="Arial" w:hAnsi="Arial" w:cs="Arial"/>
          </w:rPr>
          <w:delText xml:space="preserve">elevated </w:delText>
        </w:r>
      </w:del>
      <w:r w:rsidR="00270878">
        <w:rPr>
          <w:rFonts w:ascii="Arial" w:hAnsi="Arial" w:cs="Arial"/>
        </w:rPr>
        <w:t xml:space="preserve">when </w:t>
      </w:r>
      <w:r w:rsidR="004E1144" w:rsidRPr="004E1144">
        <w:rPr>
          <w:rFonts w:ascii="Arial" w:hAnsi="Arial" w:cs="Arial"/>
        </w:rPr>
        <w:t xml:space="preserve">follow-up </w:t>
      </w:r>
      <w:ins w:id="103" w:author="Josh Cohen" w:date="2020-02-29T15:07:00Z">
        <w:r w:rsidR="003E011B">
          <w:rPr>
            <w:rFonts w:ascii="Arial" w:hAnsi="Arial" w:cs="Arial"/>
          </w:rPr>
          <w:t xml:space="preserve">is </w:t>
        </w:r>
      </w:ins>
      <w:del w:id="104" w:author="Josh Cohen" w:date="2020-02-29T15:07:00Z">
        <w:r w:rsidR="00270878" w:rsidDel="003E011B">
          <w:rPr>
            <w:rFonts w:ascii="Arial" w:hAnsi="Arial" w:cs="Arial"/>
          </w:rPr>
          <w:delText xml:space="preserve">was </w:delText>
        </w:r>
      </w:del>
      <w:r w:rsidR="00270878">
        <w:rPr>
          <w:rFonts w:ascii="Arial" w:hAnsi="Arial" w:cs="Arial"/>
        </w:rPr>
        <w:t xml:space="preserve">restricted to </w:t>
      </w:r>
      <w:r w:rsidR="004E1144" w:rsidRPr="004E1144">
        <w:rPr>
          <w:rFonts w:ascii="Arial" w:hAnsi="Arial" w:cs="Arial"/>
        </w:rPr>
        <w:t>five years after exit</w:t>
      </w:r>
      <w:r w:rsidR="00270878">
        <w:rPr>
          <w:rFonts w:ascii="Arial" w:hAnsi="Arial" w:cs="Arial"/>
        </w:rPr>
        <w:t>.</w:t>
      </w:r>
      <w:r w:rsidR="004E1144" w:rsidRPr="004E1144">
        <w:rPr>
          <w:rFonts w:ascii="Arial" w:hAnsi="Arial" w:cs="Arial"/>
        </w:rPr>
        <w:t xml:space="preserve"> </w:t>
      </w:r>
      <w:commentRangeEnd w:id="97"/>
      <w:r w:rsidR="00BF3633">
        <w:rPr>
          <w:rStyle w:val="CommentReference"/>
        </w:rPr>
        <w:commentReference w:id="97"/>
      </w:r>
    </w:p>
    <w:p w14:paraId="4930BD04" w14:textId="0FCB6DFA" w:rsidR="007A79B1" w:rsidRPr="007A79B1" w:rsidRDefault="007A79B1" w:rsidP="007A79B1">
      <w:pPr>
        <w:rPr>
          <w:rFonts w:ascii="Arial" w:hAnsi="Arial" w:cs="Arial"/>
        </w:rPr>
      </w:pPr>
      <w:r w:rsidRPr="007A79B1">
        <w:rPr>
          <w:rFonts w:ascii="Arial" w:hAnsi="Arial" w:cs="Arial"/>
          <w:b/>
        </w:rPr>
        <w:t>Conclusions and Relevance</w:t>
      </w:r>
      <w:r w:rsidRPr="007A79B1">
        <w:rPr>
          <w:rFonts w:ascii="Arial" w:hAnsi="Arial" w:cs="Arial"/>
        </w:rPr>
        <w:t xml:space="preserve">: </w:t>
      </w:r>
      <w:bookmarkStart w:id="105" w:name="_Hlk32482196"/>
      <w:r w:rsidRPr="007A79B1">
        <w:rPr>
          <w:rFonts w:ascii="Arial" w:hAnsi="Arial" w:cs="Arial"/>
        </w:rPr>
        <w:t xml:space="preserve">Michigan autoworkers </w:t>
      </w:r>
      <w:r w:rsidR="00A402B9">
        <w:rPr>
          <w:rFonts w:ascii="Arial" w:hAnsi="Arial" w:cs="Arial"/>
        </w:rPr>
        <w:t xml:space="preserve">who </w:t>
      </w:r>
      <w:r w:rsidR="000F4C3F">
        <w:rPr>
          <w:rFonts w:ascii="Arial" w:hAnsi="Arial" w:cs="Arial"/>
        </w:rPr>
        <w:t xml:space="preserve">left work had higher </w:t>
      </w:r>
      <w:r w:rsidR="00B61B55">
        <w:rPr>
          <w:rFonts w:ascii="Arial" w:hAnsi="Arial" w:cs="Arial"/>
        </w:rPr>
        <w:t xml:space="preserve">risk of </w:t>
      </w:r>
      <w:r w:rsidRPr="007A79B1">
        <w:rPr>
          <w:rFonts w:ascii="Arial" w:hAnsi="Arial" w:cs="Arial"/>
        </w:rPr>
        <w:t>suicide or overdose</w:t>
      </w:r>
      <w:r w:rsidR="000F4C3F">
        <w:rPr>
          <w:rFonts w:ascii="Arial" w:hAnsi="Arial" w:cs="Arial"/>
        </w:rPr>
        <w:t xml:space="preserve"> than active employees. </w:t>
      </w:r>
      <w:r w:rsidRPr="007A79B1">
        <w:rPr>
          <w:rFonts w:ascii="Arial" w:hAnsi="Arial" w:cs="Arial"/>
        </w:rPr>
        <w:t xml:space="preserve">Most </w:t>
      </w:r>
      <w:r w:rsidR="008D7671">
        <w:rPr>
          <w:rFonts w:ascii="Arial" w:hAnsi="Arial" w:cs="Arial"/>
        </w:rPr>
        <w:t xml:space="preserve">events </w:t>
      </w:r>
      <w:r w:rsidRPr="007A79B1">
        <w:rPr>
          <w:rFonts w:ascii="Arial" w:hAnsi="Arial" w:cs="Arial"/>
        </w:rPr>
        <w:t xml:space="preserve">occurred within five years of leaving work among those who left before </w:t>
      </w:r>
      <w:r w:rsidR="00DF2B9F">
        <w:rPr>
          <w:rFonts w:ascii="Arial" w:hAnsi="Arial" w:cs="Arial"/>
        </w:rPr>
        <w:t xml:space="preserve">retirement </w:t>
      </w:r>
      <w:r w:rsidRPr="007A79B1">
        <w:rPr>
          <w:rFonts w:ascii="Arial" w:hAnsi="Arial" w:cs="Arial"/>
        </w:rPr>
        <w:t>age</w:t>
      </w:r>
      <w:r w:rsidR="00D6254A">
        <w:rPr>
          <w:rFonts w:ascii="Arial" w:hAnsi="Arial" w:cs="Arial"/>
        </w:rPr>
        <w:t xml:space="preserve">, </w:t>
      </w:r>
      <w:bookmarkStart w:id="106" w:name="_Hlk33191437"/>
      <w:r w:rsidR="00D6254A">
        <w:rPr>
          <w:rFonts w:ascii="Arial" w:hAnsi="Arial" w:cs="Arial"/>
        </w:rPr>
        <w:t xml:space="preserve">suggesting that </w:t>
      </w:r>
      <w:r w:rsidR="00D6254A" w:rsidRPr="00D6254A">
        <w:rPr>
          <w:rFonts w:ascii="Arial" w:hAnsi="Arial" w:cs="Arial"/>
        </w:rPr>
        <w:t xml:space="preserve">leaving work </w:t>
      </w:r>
      <w:r w:rsidR="004E1144">
        <w:rPr>
          <w:rFonts w:ascii="Arial" w:hAnsi="Arial" w:cs="Arial"/>
        </w:rPr>
        <w:t xml:space="preserve">early </w:t>
      </w:r>
      <w:r w:rsidR="00D6254A">
        <w:rPr>
          <w:rFonts w:ascii="Arial" w:hAnsi="Arial" w:cs="Arial"/>
        </w:rPr>
        <w:t xml:space="preserve">may </w:t>
      </w:r>
      <w:r w:rsidR="00D6254A" w:rsidRPr="00D6254A">
        <w:rPr>
          <w:rFonts w:ascii="Arial" w:hAnsi="Arial" w:cs="Arial"/>
        </w:rPr>
        <w:t xml:space="preserve">increase </w:t>
      </w:r>
      <w:r w:rsidR="00D6254A">
        <w:rPr>
          <w:rFonts w:ascii="Arial" w:hAnsi="Arial" w:cs="Arial"/>
        </w:rPr>
        <w:t xml:space="preserve">the </w:t>
      </w:r>
      <w:r w:rsidR="00D6254A" w:rsidRPr="00D6254A">
        <w:rPr>
          <w:rFonts w:ascii="Arial" w:hAnsi="Arial" w:cs="Arial"/>
        </w:rPr>
        <w:t>risk</w:t>
      </w:r>
      <w:bookmarkEnd w:id="106"/>
      <w:r w:rsidR="00D6254A">
        <w:rPr>
          <w:rFonts w:ascii="Arial" w:hAnsi="Arial" w:cs="Arial"/>
        </w:rPr>
        <w:t>.</w:t>
      </w:r>
      <w:r w:rsidRPr="007A79B1">
        <w:rPr>
          <w:rFonts w:ascii="Arial" w:hAnsi="Arial" w:cs="Arial"/>
        </w:rPr>
        <w:t xml:space="preserve"> </w:t>
      </w:r>
      <w:bookmarkEnd w:id="105"/>
    </w:p>
    <w:p w14:paraId="217DB23E" w14:textId="12ECF6B0" w:rsidR="001030AA" w:rsidRDefault="001030AA">
      <w:pPr>
        <w:rPr>
          <w:rFonts w:ascii="Arial" w:hAnsi="Arial" w:cs="Arial"/>
          <w:b/>
          <w:sz w:val="24"/>
          <w:szCs w:val="24"/>
        </w:rPr>
      </w:pPr>
      <w:r>
        <w:rPr>
          <w:rFonts w:ascii="Arial" w:hAnsi="Arial" w:cs="Arial"/>
          <w:b/>
          <w:sz w:val="24"/>
          <w:szCs w:val="24"/>
        </w:rPr>
        <w:t xml:space="preserve">Abstract: </w:t>
      </w:r>
      <w:r w:rsidRPr="001030AA">
        <w:rPr>
          <w:rFonts w:ascii="Arial" w:hAnsi="Arial" w:cs="Arial"/>
          <w:b/>
          <w:sz w:val="24"/>
          <w:szCs w:val="24"/>
        </w:rPr>
        <w:t>3</w:t>
      </w:r>
      <w:r w:rsidR="003E3A0B">
        <w:rPr>
          <w:rFonts w:ascii="Arial" w:hAnsi="Arial" w:cs="Arial"/>
          <w:b/>
          <w:sz w:val="24"/>
          <w:szCs w:val="24"/>
        </w:rPr>
        <w:t>42</w:t>
      </w:r>
      <w:r w:rsidRPr="001030AA">
        <w:rPr>
          <w:rFonts w:ascii="Arial" w:hAnsi="Arial" w:cs="Arial"/>
          <w:b/>
          <w:sz w:val="24"/>
          <w:szCs w:val="24"/>
        </w:rPr>
        <w:t xml:space="preserve"> (350) words</w:t>
      </w:r>
    </w:p>
    <w:p w14:paraId="18A07ABD" w14:textId="0F3C9E9F" w:rsidR="007A79B1" w:rsidRDefault="001030AA">
      <w:pPr>
        <w:rPr>
          <w:rFonts w:ascii="Arial" w:hAnsi="Arial" w:cs="Arial"/>
          <w:b/>
          <w:sz w:val="24"/>
          <w:szCs w:val="24"/>
        </w:rPr>
      </w:pPr>
      <w:r>
        <w:rPr>
          <w:rFonts w:ascii="Arial" w:hAnsi="Arial" w:cs="Arial"/>
          <w:b/>
          <w:sz w:val="24"/>
          <w:szCs w:val="24"/>
        </w:rPr>
        <w:t>Manuscript:  29</w:t>
      </w:r>
      <w:r w:rsidR="006B704B">
        <w:rPr>
          <w:rFonts w:ascii="Arial" w:hAnsi="Arial" w:cs="Arial"/>
          <w:b/>
          <w:sz w:val="24"/>
          <w:szCs w:val="24"/>
        </w:rPr>
        <w:t>5</w:t>
      </w:r>
      <w:r w:rsidR="00182E98">
        <w:rPr>
          <w:rFonts w:ascii="Arial" w:hAnsi="Arial" w:cs="Arial"/>
          <w:b/>
          <w:sz w:val="24"/>
          <w:szCs w:val="24"/>
        </w:rPr>
        <w:t>3</w:t>
      </w:r>
      <w:r>
        <w:rPr>
          <w:rFonts w:ascii="Arial" w:hAnsi="Arial" w:cs="Arial"/>
          <w:b/>
          <w:sz w:val="24"/>
          <w:szCs w:val="24"/>
        </w:rPr>
        <w:t xml:space="preserve"> (3000) words</w:t>
      </w:r>
      <w:r w:rsidR="007A79B1">
        <w:rPr>
          <w:rFonts w:ascii="Arial" w:hAnsi="Arial" w:cs="Arial"/>
          <w:b/>
          <w:sz w:val="24"/>
          <w:szCs w:val="24"/>
        </w:rPr>
        <w:br w:type="page"/>
      </w:r>
    </w:p>
    <w:p w14:paraId="397F94F7" w14:textId="77777777" w:rsidR="001030AA" w:rsidRDefault="001030AA">
      <w:pPr>
        <w:rPr>
          <w:rFonts w:ascii="Arial" w:hAnsi="Arial" w:cs="Arial"/>
          <w:b/>
          <w:sz w:val="24"/>
          <w:szCs w:val="24"/>
        </w:rPr>
      </w:pPr>
    </w:p>
    <w:p w14:paraId="34C8C296" w14:textId="671A6166" w:rsidR="00F3531D" w:rsidRPr="00F200BF" w:rsidRDefault="00534AF2">
      <w:pPr>
        <w:rPr>
          <w:rFonts w:ascii="Arial" w:hAnsi="Arial" w:cs="Arial"/>
          <w:b/>
          <w:sz w:val="24"/>
          <w:szCs w:val="24"/>
        </w:rPr>
      </w:pPr>
      <w:r>
        <w:rPr>
          <w:rFonts w:ascii="Arial" w:hAnsi="Arial" w:cs="Arial"/>
          <w:b/>
          <w:sz w:val="24"/>
          <w:szCs w:val="24"/>
        </w:rPr>
        <w:t>Suicide</w:t>
      </w:r>
      <w:r w:rsidR="001030AA">
        <w:rPr>
          <w:rFonts w:ascii="Arial" w:hAnsi="Arial" w:cs="Arial"/>
          <w:b/>
          <w:sz w:val="24"/>
          <w:szCs w:val="24"/>
        </w:rPr>
        <w:t>, overdose,</w:t>
      </w:r>
      <w:r>
        <w:rPr>
          <w:rFonts w:ascii="Arial" w:hAnsi="Arial" w:cs="Arial"/>
          <w:b/>
          <w:sz w:val="24"/>
          <w:szCs w:val="24"/>
        </w:rPr>
        <w:t xml:space="preserve"> and </w:t>
      </w:r>
      <w:r w:rsidR="007B6B85">
        <w:rPr>
          <w:rFonts w:ascii="Arial" w:hAnsi="Arial" w:cs="Arial"/>
          <w:b/>
          <w:sz w:val="24"/>
          <w:szCs w:val="24"/>
        </w:rPr>
        <w:t>w</w:t>
      </w:r>
      <w:r w:rsidR="00485D51">
        <w:rPr>
          <w:rFonts w:ascii="Arial" w:hAnsi="Arial" w:cs="Arial"/>
          <w:b/>
          <w:sz w:val="24"/>
          <w:szCs w:val="24"/>
        </w:rPr>
        <w:t>orker exit</w:t>
      </w:r>
      <w:r w:rsidR="00D15282" w:rsidRPr="00F200BF">
        <w:rPr>
          <w:rFonts w:ascii="Arial" w:hAnsi="Arial" w:cs="Arial"/>
          <w:b/>
          <w:sz w:val="24"/>
          <w:szCs w:val="24"/>
        </w:rPr>
        <w:t xml:space="preserve"> </w:t>
      </w:r>
      <w:r>
        <w:rPr>
          <w:rFonts w:ascii="Arial" w:hAnsi="Arial" w:cs="Arial"/>
          <w:b/>
          <w:sz w:val="24"/>
          <w:szCs w:val="24"/>
        </w:rPr>
        <w:t>i</w:t>
      </w:r>
      <w:r w:rsidR="00D15282" w:rsidRPr="00F200BF">
        <w:rPr>
          <w:rFonts w:ascii="Arial" w:hAnsi="Arial" w:cs="Arial"/>
          <w:b/>
          <w:sz w:val="24"/>
          <w:szCs w:val="24"/>
        </w:rPr>
        <w:t xml:space="preserve">n a </w:t>
      </w:r>
      <w:r w:rsidR="007B6B85">
        <w:rPr>
          <w:rFonts w:ascii="Arial" w:hAnsi="Arial" w:cs="Arial"/>
          <w:b/>
          <w:sz w:val="24"/>
          <w:szCs w:val="24"/>
        </w:rPr>
        <w:t>c</w:t>
      </w:r>
      <w:r w:rsidR="00D15282" w:rsidRPr="00F200BF">
        <w:rPr>
          <w:rFonts w:ascii="Arial" w:hAnsi="Arial" w:cs="Arial"/>
          <w:b/>
          <w:sz w:val="24"/>
          <w:szCs w:val="24"/>
        </w:rPr>
        <w:t xml:space="preserve">ohort of Michigan </w:t>
      </w:r>
      <w:r w:rsidR="007B6B85">
        <w:rPr>
          <w:rFonts w:ascii="Arial" w:hAnsi="Arial" w:cs="Arial"/>
          <w:b/>
          <w:sz w:val="24"/>
          <w:szCs w:val="24"/>
        </w:rPr>
        <w:t>a</w:t>
      </w:r>
      <w:r w:rsidR="00D15282" w:rsidRPr="00F200BF">
        <w:rPr>
          <w:rFonts w:ascii="Arial" w:hAnsi="Arial" w:cs="Arial"/>
          <w:b/>
          <w:sz w:val="24"/>
          <w:szCs w:val="24"/>
        </w:rPr>
        <w:t xml:space="preserve">utoworkers </w:t>
      </w:r>
      <w:r w:rsidR="00B342DD" w:rsidRPr="00F200BF">
        <w:rPr>
          <w:rFonts w:ascii="Arial" w:hAnsi="Arial" w:cs="Arial"/>
          <w:b/>
          <w:sz w:val="24"/>
          <w:szCs w:val="24"/>
        </w:rPr>
        <w:t xml:space="preserve"> </w:t>
      </w:r>
    </w:p>
    <w:p w14:paraId="78770C76" w14:textId="102B93B8" w:rsidR="00D3402E" w:rsidRDefault="00D50EF9" w:rsidP="00D3402E">
      <w:pPr>
        <w:rPr>
          <w:rFonts w:ascii="Arial" w:hAnsi="Arial" w:cs="Arial"/>
          <w:sz w:val="24"/>
          <w:szCs w:val="24"/>
        </w:rPr>
      </w:pPr>
      <w:r w:rsidRPr="00F200BF">
        <w:rPr>
          <w:rFonts w:ascii="Arial" w:hAnsi="Arial" w:cs="Arial"/>
          <w:sz w:val="24"/>
          <w:szCs w:val="24"/>
        </w:rPr>
        <w:tab/>
      </w:r>
      <w:bookmarkStart w:id="107" w:name="_Hlk30518642"/>
      <w:r w:rsidR="00D3402E" w:rsidRPr="00F200BF">
        <w:rPr>
          <w:rFonts w:ascii="Arial" w:hAnsi="Arial" w:cs="Arial"/>
          <w:sz w:val="24"/>
          <w:szCs w:val="24"/>
        </w:rPr>
        <w:t>Over the past 20 years, mortality rates for drug overdose and suicide have increased in the U</w:t>
      </w:r>
      <w:r w:rsidR="00E84BEF">
        <w:rPr>
          <w:rFonts w:ascii="Arial" w:hAnsi="Arial" w:cs="Arial"/>
          <w:sz w:val="24"/>
          <w:szCs w:val="24"/>
        </w:rPr>
        <w:t xml:space="preserve">nited </w:t>
      </w:r>
      <w:r w:rsidR="00D3402E" w:rsidRPr="00F200BF">
        <w:rPr>
          <w:rFonts w:ascii="Arial" w:hAnsi="Arial" w:cs="Arial"/>
          <w:sz w:val="24"/>
          <w:szCs w:val="24"/>
        </w:rPr>
        <w:t>S</w:t>
      </w:r>
      <w:r w:rsidR="00E84BEF">
        <w:rPr>
          <w:rFonts w:ascii="Arial" w:hAnsi="Arial" w:cs="Arial"/>
          <w:sz w:val="24"/>
          <w:szCs w:val="24"/>
        </w:rPr>
        <w:t>tates</w:t>
      </w:r>
      <w:r w:rsidR="00D3402E" w:rsidRPr="00F200BF">
        <w:rPr>
          <w:rFonts w:ascii="Arial" w:hAnsi="Arial" w:cs="Arial"/>
          <w:sz w:val="24"/>
          <w:szCs w:val="24"/>
        </w:rPr>
        <w:t xml:space="preserve"> across all ages, but most dramatically for working aged adults.</w:t>
      </w:r>
      <w:r w:rsidR="00936F3A">
        <w:rPr>
          <w:rFonts w:ascii="Arial" w:hAnsi="Arial" w:cs="Arial"/>
          <w:sz w:val="24"/>
          <w:szCs w:val="24"/>
        </w:rPr>
        <w:fldChar w:fldCharType="begin" w:fldLock="1"/>
      </w:r>
      <w:r w:rsidR="00D91983">
        <w:rPr>
          <w:rFonts w:ascii="Arial" w:hAnsi="Arial" w:cs="Arial"/>
          <w:sz w:val="24"/>
          <w:szCs w:val="24"/>
        </w:rPr>
        <w:instrText>ADDIN CSL_CITATION {"citationItems":[{"id":"ITEM-1","itemData":{"ISSN":"1941-4927","PMID":"30500323","abstract":"Deaths from drug overdose continue to be a public health burden in the United States (1-5). This report uses the most recent final mortality data from the National Vital Statistics System (NVSS) to update trends in drug overdose deaths, describe demographic and geographic patterns, and identify shifts in the types of drugs involved.","author":[{"dropping-particle":"","family":"Hedegaard","given":"Holly","non-dropping-particle":"","parse-names":false,"suffix":""},{"dropping-particle":"","family":"Warner","given":"Margaret","non-dropping-particle":"","parse-names":false,"suffix":""},{"dropping-particle":"","family":"Miniño","given":"Arialdi M","non-dropping-particle":"","parse-names":false,"suffix":""}],"container-title":"NCHS data brief, no 294","id":"ITEM-1","issued":{"date-parts":[["2017"]]},"title":"Drug Overdose Deaths in the United States, 1999-2016","type":"article-journal"},"uris":["http://www.mendeley.com/documents/?uuid=55a8d832-7e69-456a-8dec-a3fc3c4ce872"]},{"id":"ITEM-2","itemData":{"URL":"https://wonder.cdc.gov/wonder/help/ucd.html","author":[{"dropping-particle":"","family":"CDC","given":"","non-dropping-particle":"","parse-names":false,"suffix":""}],"id":"ITEM-2","issued":{"date-parts":[["2014"]]},"title":"Underlying Cause of Death 1999-2017","type":"webpage"},"uris":["http://www.mendeley.com/documents/?uuid=3316c99f-2c47-4a8a-bf73-0f76a2009e59"]}],"mendeley":{"formattedCitation":"&lt;sup&gt;1,2&lt;/sup&gt;","plainTextFormattedCitation":"1,2","previouslyFormattedCitation":"&lt;sup&gt;1,2&lt;/sup&gt;"},"properties":{"noteIndex":0},"schema":"https://github.com/citation-style-language/schema/raw/master/csl-citation.json"}</w:instrText>
      </w:r>
      <w:r w:rsidR="00936F3A">
        <w:rPr>
          <w:rFonts w:ascii="Arial" w:hAnsi="Arial" w:cs="Arial"/>
          <w:sz w:val="24"/>
          <w:szCs w:val="24"/>
        </w:rPr>
        <w:fldChar w:fldCharType="separate"/>
      </w:r>
      <w:r w:rsidR="00936F3A" w:rsidRPr="00936F3A">
        <w:rPr>
          <w:rFonts w:ascii="Arial" w:hAnsi="Arial" w:cs="Arial"/>
          <w:noProof/>
          <w:sz w:val="24"/>
          <w:szCs w:val="24"/>
          <w:vertAlign w:val="superscript"/>
        </w:rPr>
        <w:t>1,2</w:t>
      </w:r>
      <w:r w:rsidR="00936F3A">
        <w:rPr>
          <w:rFonts w:ascii="Arial" w:hAnsi="Arial" w:cs="Arial"/>
          <w:sz w:val="24"/>
          <w:szCs w:val="24"/>
        </w:rPr>
        <w:fldChar w:fldCharType="end"/>
      </w:r>
      <w:r w:rsidR="00D3402E" w:rsidRPr="00F200BF">
        <w:rPr>
          <w:rFonts w:ascii="Arial" w:hAnsi="Arial" w:cs="Arial"/>
          <w:sz w:val="24"/>
          <w:szCs w:val="24"/>
        </w:rPr>
        <w:t xml:space="preserve"> Case and Deaton</w:t>
      </w:r>
      <w:r w:rsidR="009178E3">
        <w:rPr>
          <w:rFonts w:ascii="Arial" w:hAnsi="Arial" w:cs="Arial"/>
          <w:sz w:val="24"/>
          <w:szCs w:val="24"/>
        </w:rPr>
        <w:t xml:space="preserve"> </w:t>
      </w:r>
      <w:r w:rsidR="006A2E51">
        <w:rPr>
          <w:rFonts w:ascii="Arial" w:hAnsi="Arial" w:cs="Arial"/>
          <w:sz w:val="24"/>
          <w:szCs w:val="24"/>
        </w:rPr>
        <w:t xml:space="preserve">were the first to </w:t>
      </w:r>
      <w:r w:rsidR="00D3402E" w:rsidRPr="00F200BF">
        <w:rPr>
          <w:rFonts w:ascii="Arial" w:hAnsi="Arial" w:cs="Arial"/>
          <w:sz w:val="24"/>
          <w:szCs w:val="24"/>
        </w:rPr>
        <w:t xml:space="preserve">note </w:t>
      </w:r>
      <w:r w:rsidR="00D3402E">
        <w:rPr>
          <w:rFonts w:ascii="Arial" w:hAnsi="Arial" w:cs="Arial"/>
          <w:sz w:val="24"/>
          <w:szCs w:val="24"/>
        </w:rPr>
        <w:t xml:space="preserve">rising </w:t>
      </w:r>
      <w:r w:rsidR="00064DF8">
        <w:rPr>
          <w:rFonts w:ascii="Arial" w:hAnsi="Arial" w:cs="Arial"/>
          <w:sz w:val="24"/>
          <w:szCs w:val="24"/>
        </w:rPr>
        <w:t xml:space="preserve">midlife </w:t>
      </w:r>
      <w:del w:id="108" w:author="Holly C Elser" w:date="2020-02-29T12:03:00Z">
        <w:r w:rsidR="00064DF8">
          <w:rPr>
            <w:rFonts w:ascii="Arial" w:hAnsi="Arial" w:cs="Arial"/>
            <w:sz w:val="24"/>
            <w:szCs w:val="24"/>
          </w:rPr>
          <w:delText xml:space="preserve">(age 35-54) </w:delText>
        </w:r>
      </w:del>
      <w:r w:rsidR="00D3402E">
        <w:rPr>
          <w:rFonts w:ascii="Arial" w:hAnsi="Arial" w:cs="Arial"/>
          <w:sz w:val="24"/>
          <w:szCs w:val="24"/>
        </w:rPr>
        <w:t xml:space="preserve">mortality rates </w:t>
      </w:r>
      <w:r w:rsidR="00D3402E" w:rsidRPr="00F200BF">
        <w:rPr>
          <w:rFonts w:ascii="Arial" w:hAnsi="Arial" w:cs="Arial"/>
          <w:sz w:val="24"/>
          <w:szCs w:val="24"/>
        </w:rPr>
        <w:t xml:space="preserve">among </w:t>
      </w:r>
      <w:r w:rsidR="006A2E51">
        <w:rPr>
          <w:rFonts w:ascii="Arial" w:hAnsi="Arial" w:cs="Arial"/>
          <w:sz w:val="24"/>
          <w:szCs w:val="24"/>
        </w:rPr>
        <w:t>Wh</w:t>
      </w:r>
      <w:r w:rsidR="00D3402E" w:rsidRPr="00F200BF">
        <w:rPr>
          <w:rFonts w:ascii="Arial" w:hAnsi="Arial" w:cs="Arial"/>
          <w:sz w:val="24"/>
          <w:szCs w:val="24"/>
        </w:rPr>
        <w:t xml:space="preserve">ite, </w:t>
      </w:r>
      <w:r w:rsidR="00064DF8">
        <w:rPr>
          <w:rFonts w:ascii="Arial" w:hAnsi="Arial" w:cs="Arial"/>
          <w:sz w:val="24"/>
          <w:szCs w:val="24"/>
        </w:rPr>
        <w:t>non-Hispanic Americans</w:t>
      </w:r>
      <w:ins w:id="109" w:author="Holly C Elser" w:date="2020-02-29T12:03:00Z">
        <w:r w:rsidR="00064DF8">
          <w:rPr>
            <w:rFonts w:ascii="Arial" w:hAnsi="Arial" w:cs="Arial"/>
            <w:sz w:val="24"/>
            <w:szCs w:val="24"/>
          </w:rPr>
          <w:t xml:space="preserve"> </w:t>
        </w:r>
        <w:r w:rsidR="00BF3633">
          <w:rPr>
            <w:rFonts w:ascii="Arial" w:hAnsi="Arial" w:cs="Arial"/>
            <w:sz w:val="24"/>
            <w:szCs w:val="24"/>
          </w:rPr>
          <w:t>ages 35 to 54</w:t>
        </w:r>
      </w:ins>
      <w:ins w:id="110" w:author="User" w:date="2020-03-02T11:57:00Z">
        <w:r w:rsidR="00064DF8">
          <w:rPr>
            <w:rFonts w:ascii="Arial" w:hAnsi="Arial" w:cs="Arial"/>
            <w:sz w:val="24"/>
            <w:szCs w:val="24"/>
          </w:rPr>
          <w:t xml:space="preserve"> </w:t>
        </w:r>
      </w:ins>
      <w:r w:rsidR="00064DF8">
        <w:rPr>
          <w:rFonts w:ascii="Arial" w:hAnsi="Arial" w:cs="Arial"/>
          <w:sz w:val="24"/>
          <w:szCs w:val="24"/>
        </w:rPr>
        <w:t>with a high school education or less</w:t>
      </w:r>
      <w:r w:rsidR="00D3402E" w:rsidRPr="00F200BF">
        <w:rPr>
          <w:rFonts w:ascii="Arial" w:hAnsi="Arial" w:cs="Arial"/>
          <w:sz w:val="24"/>
          <w:szCs w:val="24"/>
        </w:rPr>
        <w:t>.</w:t>
      </w:r>
      <w:r w:rsidR="00D3402E">
        <w:rPr>
          <w:rFonts w:ascii="Arial" w:hAnsi="Arial" w:cs="Arial"/>
          <w:sz w:val="24"/>
          <w:szCs w:val="24"/>
        </w:rPr>
        <w:fldChar w:fldCharType="begin" w:fldLock="1"/>
      </w:r>
      <w:r w:rsidR="00936F3A">
        <w:rPr>
          <w:rFonts w:ascii="Arial" w:hAnsi="Arial" w:cs="Arial"/>
          <w:sz w:val="24"/>
          <w:szCs w:val="24"/>
        </w:rPr>
        <w:instrText>ADDIN CSL_CITATION {"citationItems":[{"id":"ITEM-1","itemData":{"DOI":"10.1073/pnas.1518393112","ISBN":"1091-6490 (Electronic)\\r0027-8424 (Linking)","ISSN":"0027-8424","PMID":"26575631","abstract":"SignificanceMidlife increases in suicides and drug poisonings have been previously noted. However, that these upward trends were persistent and large enough to drive up all-cause midlife mortality has, to our knowledge, been overlooked. If the white mortality rate for ages 45-54 had held at their 1998 value, 96,000 deaths would have been avoided from 1999-2013, 7,000 in 2013 alone. If it had continued to decline at its previous (1979-1998) rate, half a million deaths would have been avoided in the period 1999-2013, comparable to lives lost in the US AIDS epidemic through mid-2015. Concurrent declines in self-reported health, mental health, and ability to work, increased reports of pain, and deteriorating measures of liver function all point to increasing midlife distress. This paper documents a marked increase in the all-cause mortality of middle-aged white non-Hispanic men and women in the United States between 1999 and 2013. This change reversed decades of progress in mortality and was unique to the United States; no other rich country saw a similar turnaround. The midlife mortality reversal was confined to white non-Hispanics; black non-Hispanics and Hispanics at midlife, and those aged 65 and above in every racial and ethnic group, continued to see mortality rates fall. This increase for whites was largely accounted for by increasing death rates from drug and alcohol poisonings, suicide, and chronic liver diseases and cirrhosis. Although all education groups saw increases in mortality from suicide and poisonings, and an overall increase in external cause mortality, those with less education saw the most marked increases. Rising midlife mortality rates of white non-Hispanics were paralleled by increases in midlife morbidity. Self-reported declines in health, mental health, and ability to conduct activities of daily living, and increases in chronic pain and inability to work, as well as clinically measured deteriorations in liver function, all point to growing distress in this population. We comment on potential economic causes and consequences of this deterioration.","author":[{"dropping-particle":"","family":"Case","given":"Anne","non-dropping-particle":"","parse-names":false,"suffix":""},{"dropping-particle":"","family":"Deaton","given":"Angus","non-dropping-particle":"","parse-names":false,"suffix":""}],"container-title":"Proceedings of the National Academy of Sciences","id":"ITEM-1","issue":"49","issued":{"date-parts":[["2015"]]},"page":"15078-15083","title":"Rising morbidity and mortality in midlife among white non-Hispanic Americans in the 21st century","type":"article-journal","volume":"112"},"uris":["http://www.mendeley.com/documents/?uuid=712dae36-c028-4c87-a878-045f888bcf20"]}],"mendeley":{"formattedCitation":"&lt;sup&gt;3&lt;/sup&gt;","plainTextFormattedCitation":"3","previouslyFormattedCitation":"&lt;sup&gt;3&lt;/sup&gt;"},"properties":{"noteIndex":0},"schema":"https://github.com/citation-style-language/schema/raw/master/csl-citation.json"}</w:instrText>
      </w:r>
      <w:r w:rsidR="00D3402E">
        <w:rPr>
          <w:rFonts w:ascii="Arial" w:hAnsi="Arial" w:cs="Arial"/>
          <w:sz w:val="24"/>
          <w:szCs w:val="24"/>
        </w:rPr>
        <w:fldChar w:fldCharType="separate"/>
      </w:r>
      <w:r w:rsidR="00936F3A" w:rsidRPr="00936F3A">
        <w:rPr>
          <w:rFonts w:ascii="Arial" w:hAnsi="Arial" w:cs="Arial"/>
          <w:noProof/>
          <w:sz w:val="24"/>
          <w:szCs w:val="24"/>
          <w:vertAlign w:val="superscript"/>
        </w:rPr>
        <w:t>3</w:t>
      </w:r>
      <w:r w:rsidR="00D3402E">
        <w:rPr>
          <w:rFonts w:ascii="Arial" w:hAnsi="Arial" w:cs="Arial"/>
          <w:sz w:val="24"/>
          <w:szCs w:val="24"/>
        </w:rPr>
        <w:fldChar w:fldCharType="end"/>
      </w:r>
      <w:r w:rsidR="00D3402E" w:rsidRPr="00F200BF">
        <w:rPr>
          <w:rFonts w:ascii="Arial" w:hAnsi="Arial" w:cs="Arial"/>
          <w:sz w:val="24"/>
          <w:szCs w:val="24"/>
        </w:rPr>
        <w:t xml:space="preserve"> They </w:t>
      </w:r>
      <w:r w:rsidR="006A2E51">
        <w:rPr>
          <w:rFonts w:ascii="Arial" w:hAnsi="Arial" w:cs="Arial"/>
          <w:sz w:val="24"/>
          <w:szCs w:val="24"/>
        </w:rPr>
        <w:t xml:space="preserve">identified </w:t>
      </w:r>
      <w:r w:rsidR="006A2E51" w:rsidRPr="006A2E51">
        <w:rPr>
          <w:rFonts w:ascii="Arial" w:hAnsi="Arial" w:cs="Arial"/>
          <w:sz w:val="24"/>
          <w:szCs w:val="24"/>
        </w:rPr>
        <w:t xml:space="preserve">drug overdose, suicide, and alcohol-related liver disease </w:t>
      </w:r>
      <w:r w:rsidR="006A2E51">
        <w:rPr>
          <w:rFonts w:ascii="Arial" w:hAnsi="Arial" w:cs="Arial"/>
          <w:sz w:val="24"/>
          <w:szCs w:val="24"/>
        </w:rPr>
        <w:t xml:space="preserve">mortality as the causes of the increase and attributed these </w:t>
      </w:r>
      <w:r w:rsidR="00D3402E" w:rsidRPr="00F200BF">
        <w:rPr>
          <w:rFonts w:ascii="Arial" w:hAnsi="Arial" w:cs="Arial"/>
          <w:sz w:val="24"/>
          <w:szCs w:val="24"/>
        </w:rPr>
        <w:t xml:space="preserve">“deaths of despair” </w:t>
      </w:r>
      <w:r w:rsidR="006A2E51">
        <w:rPr>
          <w:rFonts w:ascii="Arial" w:hAnsi="Arial" w:cs="Arial"/>
          <w:sz w:val="24"/>
          <w:szCs w:val="24"/>
        </w:rPr>
        <w:t xml:space="preserve">to reduced </w:t>
      </w:r>
      <w:r w:rsidR="00D3402E" w:rsidRPr="00F200BF">
        <w:rPr>
          <w:rFonts w:ascii="Arial" w:hAnsi="Arial" w:cs="Arial"/>
          <w:sz w:val="24"/>
          <w:szCs w:val="24"/>
        </w:rPr>
        <w:t>economic opportunit</w:t>
      </w:r>
      <w:r w:rsidR="00D3402E">
        <w:rPr>
          <w:rFonts w:ascii="Arial" w:hAnsi="Arial" w:cs="Arial"/>
          <w:sz w:val="24"/>
          <w:szCs w:val="24"/>
        </w:rPr>
        <w:t>y</w:t>
      </w:r>
      <w:r w:rsidR="00D3402E" w:rsidRPr="00F200BF">
        <w:rPr>
          <w:rFonts w:ascii="Arial" w:hAnsi="Arial" w:cs="Arial"/>
          <w:sz w:val="24"/>
          <w:szCs w:val="24"/>
        </w:rPr>
        <w:t xml:space="preserve"> among less educated adults</w:t>
      </w:r>
      <w:r w:rsidR="00D3402E">
        <w:rPr>
          <w:rFonts w:ascii="Arial" w:hAnsi="Arial" w:cs="Arial"/>
          <w:sz w:val="24"/>
          <w:szCs w:val="24"/>
        </w:rPr>
        <w:t>.</w:t>
      </w:r>
      <w:r w:rsidR="00D3402E">
        <w:rPr>
          <w:rFonts w:ascii="Arial" w:hAnsi="Arial" w:cs="Arial"/>
          <w:sz w:val="24"/>
          <w:szCs w:val="24"/>
        </w:rPr>
        <w:fldChar w:fldCharType="begin" w:fldLock="1"/>
      </w:r>
      <w:r w:rsidR="00936F3A">
        <w:rPr>
          <w:rFonts w:ascii="Arial" w:hAnsi="Arial" w:cs="Arial"/>
          <w:sz w:val="24"/>
          <w:szCs w:val="24"/>
        </w:rPr>
        <w:instrText>ADDIN CSL_CITATION {"citationItems":[{"id":"ITEM-1","itemData":{"ISSN":"0007-2303","PMID":"29033460","abstract":"We build on and extend the findings in Case and Deaton (2015) on increases in mortality and morbidity among white non-Hispanic Americans in midlife since the turn of the century. Increases in all-cause mortality continued unabated to 2015, with additional increases in drug overdoses, suicides, and alcohol-related liver mortality, particularly among those with a high-school degree or less. The decline in mortality from heart disease has slowed and, most recently, stopped, and this combined with the three other causes is responsible for the increase in all-cause mortality. Not only are educational differences in mortality among whites increasing, but from 1998 to 2015 mortality rose for those without, and fell for those with, a college degree. This is true for non-Hispanic white men and women in all five year age groups from 35-39 through 55-59. Mortality rates among blacks and Hispanics continued to fall; in 1999, the mortality rate of white non-Hispanics aged 50-54 with only a high-school degree was 30 percent lower than the mortality rate of blacks in the same age group but irrespective of education; by 2015, it was 30 percent higher. There are similar crossovers in all age groups from 25-29 to 60-64. Mortality rates in comparable rich countries have continued their pre-millennial fall at the rates that used to characterize the US. In contrast to the US, mortality rates in Europe are falling for those with low levels of educational attainment, and have fallen further over this period than mortality rates for those with higher levels of education. Many commentators have suggested that poor mortality outcomes can be attributed to contemporaneous levels of resources, particularly to slowly growing, stagnant, and even declining incomes; we evaluate this possibility, but find that it cannot provide a comprehensive explanation. In particular, the income profiles for blacks and Hispanics, whose mortality rates have fallen, are no better than those for whites. Nor is there any evidence in the European data that mortality trends match income trends, in spite of sharply different patterns of median income across countries after the Great Recession. We propose a preliminary but plausible story in which cumulative disadvantage from one birth cohort to the next, in the labor market, in marriage and child outcomes, and in health, is triggered by progressively worsening labor market opportunities at the time of entry for whites with low levels of education. This acco…","author":[{"dropping-particle":"","family":"Case","given":"Anne","non-dropping-particle":"","parse-names":false,"suffix":""},{"dropping-particle":"","family":"Deaton","given":"Angus","non-dropping-particle":"","parse-names":false,"suffix":""}],"container-title":"Brookings papers on economic activity","id":"ITEM-1","issued":{"date-parts":[["2017"]]},"page":"397-476","title":"Mortality and morbidity in the 21(st) century.","type":"article-journal","volume":"2017"},"uris":["http://www.mendeley.com/documents/?uuid=d06104ac-341c-45f3-b8c0-531ee1fb92eb"]}],"mendeley":{"formattedCitation":"&lt;sup&gt;4&lt;/sup&gt;","plainTextFormattedCitation":"4","previouslyFormattedCitation":"&lt;sup&gt;4&lt;/sup&gt;"},"properties":{"noteIndex":0},"schema":"https://github.com/citation-style-language/schema/raw/master/csl-citation.json"}</w:instrText>
      </w:r>
      <w:r w:rsidR="00D3402E">
        <w:rPr>
          <w:rFonts w:ascii="Arial" w:hAnsi="Arial" w:cs="Arial"/>
          <w:sz w:val="24"/>
          <w:szCs w:val="24"/>
        </w:rPr>
        <w:fldChar w:fldCharType="separate"/>
      </w:r>
      <w:r w:rsidR="00936F3A" w:rsidRPr="00936F3A">
        <w:rPr>
          <w:rFonts w:ascii="Arial" w:hAnsi="Arial" w:cs="Arial"/>
          <w:noProof/>
          <w:sz w:val="24"/>
          <w:szCs w:val="24"/>
          <w:vertAlign w:val="superscript"/>
        </w:rPr>
        <w:t>4</w:t>
      </w:r>
      <w:r w:rsidR="00D3402E">
        <w:rPr>
          <w:rFonts w:ascii="Arial" w:hAnsi="Arial" w:cs="Arial"/>
          <w:sz w:val="24"/>
          <w:szCs w:val="24"/>
        </w:rPr>
        <w:fldChar w:fldCharType="end"/>
      </w:r>
      <w:r w:rsidR="00D3402E">
        <w:rPr>
          <w:rFonts w:ascii="Arial" w:hAnsi="Arial" w:cs="Arial"/>
          <w:sz w:val="24"/>
          <w:szCs w:val="24"/>
        </w:rPr>
        <w:t xml:space="preserve"> </w:t>
      </w:r>
    </w:p>
    <w:p w14:paraId="0A260B4C" w14:textId="0ED20928" w:rsidR="00D3402E" w:rsidRPr="00F200BF" w:rsidRDefault="00D3402E" w:rsidP="00D3402E">
      <w:pPr>
        <w:ind w:firstLine="720"/>
        <w:rPr>
          <w:rFonts w:ascii="Arial" w:hAnsi="Arial" w:cs="Arial"/>
          <w:sz w:val="24"/>
          <w:szCs w:val="24"/>
        </w:rPr>
      </w:pPr>
      <w:r>
        <w:rPr>
          <w:rFonts w:ascii="Arial" w:hAnsi="Arial" w:cs="Arial"/>
          <w:sz w:val="24"/>
          <w:szCs w:val="24"/>
        </w:rPr>
        <w:t>Over the last few years</w:t>
      </w:r>
      <w:r w:rsidR="009178E3">
        <w:rPr>
          <w:rFonts w:ascii="Arial" w:hAnsi="Arial" w:cs="Arial"/>
          <w:sz w:val="24"/>
          <w:szCs w:val="24"/>
        </w:rPr>
        <w:t>,</w:t>
      </w:r>
      <w:r>
        <w:rPr>
          <w:rFonts w:ascii="Arial" w:hAnsi="Arial" w:cs="Arial"/>
          <w:sz w:val="24"/>
          <w:szCs w:val="24"/>
        </w:rPr>
        <w:t xml:space="preserve"> </w:t>
      </w:r>
      <w:del w:id="111" w:author="Microsoft Office User" w:date="2020-03-02T09:07:00Z">
        <w:r>
          <w:rPr>
            <w:rFonts w:ascii="Arial" w:hAnsi="Arial" w:cs="Arial"/>
            <w:sz w:val="24"/>
            <w:szCs w:val="24"/>
          </w:rPr>
          <w:delText xml:space="preserve">these </w:delText>
        </w:r>
      </w:del>
      <w:r>
        <w:rPr>
          <w:rFonts w:ascii="Arial" w:hAnsi="Arial" w:cs="Arial"/>
          <w:sz w:val="24"/>
          <w:szCs w:val="24"/>
        </w:rPr>
        <w:t>increases in</w:t>
      </w:r>
      <w:ins w:id="112" w:author="Holly C Elser" w:date="2020-02-29T12:06:00Z">
        <w:r>
          <w:rPr>
            <w:rFonts w:ascii="Arial" w:hAnsi="Arial" w:cs="Arial"/>
            <w:sz w:val="24"/>
            <w:szCs w:val="24"/>
          </w:rPr>
          <w:t xml:space="preserve"> </w:t>
        </w:r>
        <w:r w:rsidR="00522119">
          <w:rPr>
            <w:rFonts w:ascii="Arial" w:hAnsi="Arial" w:cs="Arial"/>
            <w:sz w:val="24"/>
            <w:szCs w:val="24"/>
          </w:rPr>
          <w:t>these</w:t>
        </w:r>
      </w:ins>
      <w:ins w:id="113" w:author="User" w:date="2020-03-02T11:57:00Z">
        <w:r>
          <w:rPr>
            <w:rFonts w:ascii="Arial" w:hAnsi="Arial" w:cs="Arial"/>
            <w:sz w:val="24"/>
            <w:szCs w:val="24"/>
          </w:rPr>
          <w:t xml:space="preserve"> </w:t>
        </w:r>
      </w:ins>
      <w:ins w:id="114" w:author="Holly C Elser" w:date="2020-02-29T12:06:00Z">
        <w:r w:rsidR="00522119">
          <w:rPr>
            <w:rFonts w:ascii="Arial" w:hAnsi="Arial" w:cs="Arial"/>
            <w:sz w:val="24"/>
            <w:szCs w:val="24"/>
          </w:rPr>
          <w:t>“</w:t>
        </w:r>
      </w:ins>
      <w:r>
        <w:rPr>
          <w:rFonts w:ascii="Arial" w:hAnsi="Arial" w:cs="Arial"/>
          <w:sz w:val="24"/>
          <w:szCs w:val="24"/>
        </w:rPr>
        <w:t>deaths of despair</w:t>
      </w:r>
      <w:ins w:id="115" w:author="Holly C Elser" w:date="2020-02-29T12:06:00Z">
        <w:r w:rsidR="00522119">
          <w:rPr>
            <w:rFonts w:ascii="Arial" w:hAnsi="Arial" w:cs="Arial"/>
            <w:sz w:val="24"/>
            <w:szCs w:val="24"/>
          </w:rPr>
          <w:t>”</w:t>
        </w:r>
      </w:ins>
      <w:r>
        <w:rPr>
          <w:rFonts w:ascii="Arial" w:hAnsi="Arial" w:cs="Arial"/>
          <w:sz w:val="24"/>
          <w:szCs w:val="24"/>
        </w:rPr>
        <w:t xml:space="preserve"> have been identified across multiple race and ethnic groups and </w:t>
      </w:r>
      <w:r w:rsidR="009178E3">
        <w:rPr>
          <w:rFonts w:ascii="Arial" w:hAnsi="Arial" w:cs="Arial"/>
          <w:sz w:val="24"/>
          <w:szCs w:val="24"/>
        </w:rPr>
        <w:t>geographic contexts</w:t>
      </w:r>
      <w:r>
        <w:rPr>
          <w:rFonts w:ascii="Arial" w:hAnsi="Arial" w:cs="Arial"/>
          <w:sz w:val="24"/>
          <w:szCs w:val="24"/>
        </w:rPr>
        <w:t>.</w:t>
      </w:r>
      <w:r w:rsidR="00936F3A">
        <w:rPr>
          <w:rFonts w:ascii="Arial" w:hAnsi="Arial" w:cs="Arial"/>
          <w:sz w:val="24"/>
          <w:szCs w:val="24"/>
        </w:rPr>
        <w:fldChar w:fldCharType="begin" w:fldLock="1"/>
      </w:r>
      <w:r w:rsidR="00936F3A">
        <w:rPr>
          <w:rFonts w:ascii="Arial" w:hAnsi="Arial" w:cs="Arial"/>
          <w:sz w:val="24"/>
          <w:szCs w:val="24"/>
        </w:rPr>
        <w:instrText>ADDIN CSL_CITATION {"citationItems":[{"id":"ITEM-1","itemData":{"DOI":"10.2105/AJPH.2013.301709","ISBN":"0090-0036","ISSN":"00900036","PMID":"24328642","abstract":"Nonmedical prescription opioid misuse remains a growing public problem in need of action and is concentrated in areas of US states with large rural populations such as Kentucky, West Virginia, Alaska, and Oklahoma. We developed hypotheses regarding the influence of 4 factors: (1) greater opioid prescription in rural areas, creating availability from which illegal markets can arise; (2) an out-migration of young adults; (3) greater rural social and kinship network connections, which may facilitate drug diversion and distribution; and (4) economic stressors that may create vulnerability to drug use more generally. A systematic consideration of the contexts that create differences in availability, access, and preferences is critical to understanding how drug use context varies across geography.","author":[{"dropping-particle":"","family":"Keyes","given":"Katherine M.","non-dropping-particle":"","parse-names":false,"suffix":""},{"dropping-particle":"","family":"Cerdá","given":"Magdalena","non-dropping-particle":"","parse-names":false,"suffix":""},{"dropping-particle":"","family":"Brady","given":"Joanne E.","non-dropping-particle":"","parse-names":false,"suffix":""},{"dropping-particle":"","family":"Havens","given":"Jennifer R.","non-dropping-particle":"","parse-names":false,"suffix":""},{"dropping-particle":"","family":"Galea","given":"Sandro","non-dropping-particle":"","parse-names":false,"suffix":""}],"container-title":"American Journal of Public Health","id":"ITEM-1","issue":"2","issued":{"date-parts":[["2014"]]},"page":"52-59","title":"Understanding the rural-urban differences in nonmedical prescription opioid use and abuse in the United States","type":"article-journal","volume":"104"},"uris":["http://www.mendeley.com/documents/?uuid=c70471fe-6463-4dde-9ebf-94d82a3e3e34"]}],"mendeley":{"formattedCitation":"&lt;sup&gt;5&lt;/sup&gt;","plainTextFormattedCitation":"5","previouslyFormattedCitation":"&lt;sup&gt;5&lt;/sup&gt;"},"properties":{"noteIndex":0},"schema":"https://github.com/citation-style-language/schema/raw/master/csl-citation.json"}</w:instrText>
      </w:r>
      <w:r w:rsidR="00936F3A">
        <w:rPr>
          <w:rFonts w:ascii="Arial" w:hAnsi="Arial" w:cs="Arial"/>
          <w:sz w:val="24"/>
          <w:szCs w:val="24"/>
        </w:rPr>
        <w:fldChar w:fldCharType="separate"/>
      </w:r>
      <w:r w:rsidR="00936F3A" w:rsidRPr="00936F3A">
        <w:rPr>
          <w:rFonts w:ascii="Arial" w:hAnsi="Arial" w:cs="Arial"/>
          <w:noProof/>
          <w:sz w:val="24"/>
          <w:szCs w:val="24"/>
          <w:vertAlign w:val="superscript"/>
        </w:rPr>
        <w:t>5</w:t>
      </w:r>
      <w:r w:rsidR="00936F3A">
        <w:rPr>
          <w:rFonts w:ascii="Arial" w:hAnsi="Arial" w:cs="Arial"/>
          <w:sz w:val="24"/>
          <w:szCs w:val="24"/>
        </w:rPr>
        <w:fldChar w:fldCharType="end"/>
      </w:r>
      <w:r w:rsidRPr="00A95100">
        <w:t xml:space="preserve"> </w:t>
      </w:r>
      <w:commentRangeStart w:id="116"/>
      <w:r w:rsidRPr="00A95100">
        <w:rPr>
          <w:rFonts w:ascii="Arial" w:hAnsi="Arial" w:cs="Arial"/>
          <w:sz w:val="24"/>
          <w:szCs w:val="24"/>
        </w:rPr>
        <w:t>Following the initial observation</w:t>
      </w:r>
      <w:r>
        <w:rPr>
          <w:rFonts w:ascii="Arial" w:hAnsi="Arial" w:cs="Arial"/>
          <w:sz w:val="24"/>
          <w:szCs w:val="24"/>
        </w:rPr>
        <w:t>, rising</w:t>
      </w:r>
      <w:r w:rsidRPr="00A95100">
        <w:rPr>
          <w:rFonts w:ascii="Arial" w:hAnsi="Arial" w:cs="Arial"/>
          <w:sz w:val="24"/>
          <w:szCs w:val="24"/>
        </w:rPr>
        <w:t xml:space="preserve"> </w:t>
      </w:r>
      <w:ins w:id="117" w:author="Microsoft Office User" w:date="2020-03-02T09:08:00Z">
        <w:r w:rsidR="009E4F48">
          <w:rPr>
            <w:rFonts w:ascii="Arial" w:hAnsi="Arial" w:cs="Arial"/>
            <w:sz w:val="24"/>
            <w:szCs w:val="24"/>
          </w:rPr>
          <w:t xml:space="preserve">mortality </w:t>
        </w:r>
      </w:ins>
      <w:r w:rsidRPr="00A95100">
        <w:rPr>
          <w:rFonts w:ascii="Arial" w:hAnsi="Arial" w:cs="Arial"/>
          <w:sz w:val="24"/>
          <w:szCs w:val="24"/>
        </w:rPr>
        <w:t xml:space="preserve">rates have </w:t>
      </w:r>
      <w:r>
        <w:rPr>
          <w:rFonts w:ascii="Arial" w:hAnsi="Arial" w:cs="Arial"/>
          <w:sz w:val="24"/>
          <w:szCs w:val="24"/>
        </w:rPr>
        <w:t xml:space="preserve">been reported for </w:t>
      </w:r>
      <w:r w:rsidRPr="00A95100">
        <w:rPr>
          <w:rFonts w:ascii="Arial" w:hAnsi="Arial" w:cs="Arial"/>
          <w:sz w:val="24"/>
          <w:szCs w:val="24"/>
        </w:rPr>
        <w:t xml:space="preserve">U.S. </w:t>
      </w:r>
      <w:r>
        <w:rPr>
          <w:rFonts w:ascii="Arial" w:hAnsi="Arial" w:cs="Arial"/>
          <w:sz w:val="24"/>
          <w:szCs w:val="24"/>
        </w:rPr>
        <w:t>B</w:t>
      </w:r>
      <w:r w:rsidRPr="00A95100">
        <w:rPr>
          <w:rFonts w:ascii="Arial" w:hAnsi="Arial" w:cs="Arial"/>
          <w:sz w:val="24"/>
          <w:szCs w:val="24"/>
        </w:rPr>
        <w:t>lacks, Hispanics, Asians</w:t>
      </w:r>
      <w:ins w:id="118" w:author="Josh Cohen" w:date="2020-02-29T15:08:00Z">
        <w:r w:rsidR="003E011B">
          <w:rPr>
            <w:rFonts w:ascii="Arial" w:hAnsi="Arial" w:cs="Arial"/>
            <w:sz w:val="24"/>
            <w:szCs w:val="24"/>
          </w:rPr>
          <w:t>,</w:t>
        </w:r>
      </w:ins>
      <w:r w:rsidRPr="00A95100">
        <w:rPr>
          <w:rFonts w:ascii="Arial" w:hAnsi="Arial" w:cs="Arial"/>
          <w:sz w:val="24"/>
          <w:szCs w:val="24"/>
        </w:rPr>
        <w:t xml:space="preserve"> and Pacific Islanders, 25-64 years of age, with drug overdoses the leading cause of the </w:t>
      </w:r>
      <w:r w:rsidR="00064DF8">
        <w:rPr>
          <w:rFonts w:ascii="Arial" w:hAnsi="Arial" w:cs="Arial"/>
          <w:sz w:val="24"/>
          <w:szCs w:val="24"/>
        </w:rPr>
        <w:t xml:space="preserve">recent </w:t>
      </w:r>
      <w:r w:rsidRPr="00A95100">
        <w:rPr>
          <w:rFonts w:ascii="Arial" w:hAnsi="Arial" w:cs="Arial"/>
          <w:sz w:val="24"/>
          <w:szCs w:val="24"/>
        </w:rPr>
        <w:t xml:space="preserve">increases in </w:t>
      </w:r>
      <w:r w:rsidR="009178E3">
        <w:rPr>
          <w:rFonts w:ascii="Arial" w:hAnsi="Arial" w:cs="Arial"/>
          <w:sz w:val="24"/>
          <w:szCs w:val="24"/>
        </w:rPr>
        <w:t>all</w:t>
      </w:r>
      <w:r w:rsidR="009178E3" w:rsidRPr="00A95100">
        <w:rPr>
          <w:rFonts w:ascii="Arial" w:hAnsi="Arial" w:cs="Arial"/>
          <w:sz w:val="24"/>
          <w:szCs w:val="24"/>
        </w:rPr>
        <w:t xml:space="preserve"> </w:t>
      </w:r>
      <w:r w:rsidR="00425268">
        <w:rPr>
          <w:rFonts w:ascii="Arial" w:hAnsi="Arial" w:cs="Arial"/>
          <w:sz w:val="24"/>
          <w:szCs w:val="24"/>
        </w:rPr>
        <w:t xml:space="preserve">these </w:t>
      </w:r>
      <w:r w:rsidRPr="00A95100">
        <w:rPr>
          <w:rFonts w:ascii="Arial" w:hAnsi="Arial" w:cs="Arial"/>
          <w:sz w:val="24"/>
          <w:szCs w:val="24"/>
        </w:rPr>
        <w:t>sub-population</w:t>
      </w:r>
      <w:r w:rsidR="00045ACB">
        <w:rPr>
          <w:rFonts w:ascii="Arial" w:hAnsi="Arial" w:cs="Arial"/>
          <w:sz w:val="24"/>
          <w:szCs w:val="24"/>
        </w:rPr>
        <w:t>s</w:t>
      </w:r>
      <w:r w:rsidRPr="00A95100">
        <w:rPr>
          <w:rFonts w:ascii="Arial" w:hAnsi="Arial" w:cs="Arial"/>
          <w:sz w:val="24"/>
          <w:szCs w:val="24"/>
        </w:rPr>
        <w:t>.</w:t>
      </w:r>
      <w:r>
        <w:rPr>
          <w:rFonts w:ascii="Arial" w:hAnsi="Arial" w:cs="Arial"/>
          <w:sz w:val="24"/>
          <w:szCs w:val="24"/>
        </w:rPr>
        <w:fldChar w:fldCharType="begin" w:fldLock="1"/>
      </w:r>
      <w:r w:rsidR="00936F3A">
        <w:rPr>
          <w:rFonts w:ascii="Arial" w:hAnsi="Arial" w:cs="Arial"/>
          <w:sz w:val="24"/>
          <w:szCs w:val="24"/>
        </w:rPr>
        <w:instrText>ADDIN CSL_CITATION {"citationItems":[{"id":"ITEM-1","itemData":{"DOI":"10.2105/AJPH.2013.301709","ISBN":"0090-0036","ISSN":"00900036","PMID":"24328642","abstract":"Nonmedical prescription opioid misuse remains a growing public problem in need of action and is concentrated in areas of US states with large rural populations such as Kentucky, West Virginia, Alaska, and Oklahoma. We developed hypotheses regarding the influence of 4 factors: (1) greater opioid prescription in rural areas, creating availability from which illegal markets can arise; (2) an out-migration of young adults; (3) greater rural social and kinship network connections, which may facilitate drug diversion and distribution; and (4) economic stressors that may create vulnerability to drug use more generally. A systematic consideration of the contexts that create differences in availability, access, and preferences is critical to understanding how drug use context varies across geography.","author":[{"dropping-particle":"","family":"Keyes","given":"Katherine M.","non-dropping-particle":"","parse-names":false,"suffix":""},{"dropping-particle":"","family":"Cerdá","given":"Magdalena","non-dropping-particle":"","parse-names":false,"suffix":""},{"dropping-particle":"","family":"Brady","given":"Joanne E.","non-dropping-particle":"","parse-names":false,"suffix":""},{"dropping-particle":"","family":"Havens","given":"Jennifer R.","non-dropping-particle":"","parse-names":false,"suffix":""},{"dropping-particle":"","family":"Galea","given":"Sandro","non-dropping-particle":"","parse-names":false,"suffix":""}],"container-title":"American Journal of Public Health","id":"ITEM-1","issue":"2","issued":{"date-parts":[["2014"]]},"page":"52-59","title":"Understanding the rural-urban differences in nonmedical prescription opioid use and abuse in the United States","type":"article-journal","volume":"104"},"uris":["http://www.mendeley.com/documents/?uuid=c70471fe-6463-4dde-9ebf-94d82a3e3e34"]}],"mendeley":{"formattedCitation":"&lt;sup&gt;5&lt;/sup&gt;","plainTextFormattedCitation":"5","previouslyFormattedCitation":"&lt;sup&gt;5&lt;/sup&gt;"},"properties":{"noteIndex":0},"schema":"https://github.com/citation-style-language/schema/raw/master/csl-citation.json"}</w:instrText>
      </w:r>
      <w:r>
        <w:rPr>
          <w:rFonts w:ascii="Arial" w:hAnsi="Arial" w:cs="Arial"/>
          <w:sz w:val="24"/>
          <w:szCs w:val="24"/>
        </w:rPr>
        <w:fldChar w:fldCharType="separate"/>
      </w:r>
      <w:r w:rsidR="00936F3A" w:rsidRPr="00936F3A">
        <w:rPr>
          <w:rFonts w:ascii="Arial" w:hAnsi="Arial" w:cs="Arial"/>
          <w:noProof/>
          <w:sz w:val="24"/>
          <w:szCs w:val="24"/>
          <w:vertAlign w:val="superscript"/>
        </w:rPr>
        <w:t>5</w:t>
      </w:r>
      <w:r>
        <w:rPr>
          <w:rFonts w:ascii="Arial" w:hAnsi="Arial" w:cs="Arial"/>
          <w:sz w:val="24"/>
          <w:szCs w:val="24"/>
        </w:rPr>
        <w:fldChar w:fldCharType="end"/>
      </w:r>
      <w:r>
        <w:rPr>
          <w:rFonts w:ascii="Arial" w:hAnsi="Arial" w:cs="Arial"/>
          <w:sz w:val="24"/>
          <w:szCs w:val="24"/>
        </w:rPr>
        <w:t xml:space="preserve">  </w:t>
      </w:r>
      <w:r w:rsidRPr="00A95100">
        <w:rPr>
          <w:rFonts w:ascii="Arial" w:hAnsi="Arial" w:cs="Arial"/>
          <w:sz w:val="24"/>
          <w:szCs w:val="24"/>
        </w:rPr>
        <w:t xml:space="preserve">Reversing decades of steady decline, these disturbing shifts are particularly pronounced </w:t>
      </w:r>
      <w:r>
        <w:rPr>
          <w:rFonts w:ascii="Arial" w:hAnsi="Arial" w:cs="Arial"/>
          <w:sz w:val="24"/>
          <w:szCs w:val="24"/>
        </w:rPr>
        <w:t xml:space="preserve">for </w:t>
      </w:r>
      <w:r w:rsidR="00425268">
        <w:rPr>
          <w:rFonts w:ascii="Arial" w:hAnsi="Arial" w:cs="Arial"/>
          <w:sz w:val="24"/>
          <w:szCs w:val="24"/>
        </w:rPr>
        <w:t xml:space="preserve">midlife </w:t>
      </w:r>
      <w:r w:rsidR="00FA1B4C">
        <w:rPr>
          <w:rFonts w:ascii="Arial" w:hAnsi="Arial" w:cs="Arial"/>
          <w:sz w:val="24"/>
          <w:szCs w:val="24"/>
        </w:rPr>
        <w:t>individ</w:t>
      </w:r>
      <w:r w:rsidRPr="00A95100">
        <w:rPr>
          <w:rFonts w:ascii="Arial" w:hAnsi="Arial" w:cs="Arial"/>
          <w:sz w:val="24"/>
          <w:szCs w:val="24"/>
        </w:rPr>
        <w:t>uals</w:t>
      </w:r>
      <w:r w:rsidR="00FA1B4C">
        <w:rPr>
          <w:rFonts w:ascii="Arial" w:hAnsi="Arial" w:cs="Arial"/>
          <w:sz w:val="24"/>
          <w:szCs w:val="24"/>
        </w:rPr>
        <w:t xml:space="preserve"> </w:t>
      </w:r>
      <w:r w:rsidRPr="00A95100">
        <w:rPr>
          <w:rFonts w:ascii="Arial" w:hAnsi="Arial" w:cs="Arial"/>
          <w:sz w:val="24"/>
          <w:szCs w:val="24"/>
        </w:rPr>
        <w:t>with a high school education or less.</w:t>
      </w:r>
      <w:r w:rsidR="00936F3A">
        <w:rPr>
          <w:rFonts w:ascii="Arial" w:hAnsi="Arial" w:cs="Arial"/>
          <w:sz w:val="24"/>
          <w:szCs w:val="24"/>
        </w:rPr>
        <w:fldChar w:fldCharType="begin" w:fldLock="1"/>
      </w:r>
      <w:r w:rsidR="00316182">
        <w:rPr>
          <w:rFonts w:ascii="Arial" w:hAnsi="Arial" w:cs="Arial"/>
          <w:sz w:val="24"/>
          <w:szCs w:val="24"/>
        </w:rPr>
        <w:instrText>ADDIN CSL_CITATION {"citationItems":[{"id":"ITEM-1","itemData":{"DOI":"10.2105/AJPH.2013.301709","ISBN":"0090-0036","ISSN":"00900036","PMID":"24328642","abstract":"Nonmedical prescription opioid misuse remains a growing public problem in need of action and is concentrated in areas of US states with large rural populations such as Kentucky, West Virginia, Alaska, and Oklahoma. We developed hypotheses regarding the influence of 4 factors: (1) greater opioid prescription in rural areas, creating availability from which illegal markets can arise; (2) an out-migration of young adults; (3) greater rural social and kinship network connections, which may facilitate drug diversion and distribution; and (4) economic stressors that may create vulnerability to drug use more generally. A systematic consideration of the contexts that create differences in availability, access, and preferences is critical to understanding how drug use context varies across geography.","author":[{"dropping-particle":"","family":"Keyes","given":"Katherine M.","non-dropping-particle":"","parse-names":false,"suffix":""},{"dropping-particle":"","family":"Cerdá","given":"Magdalena","non-dropping-particle":"","parse-names":false,"suffix":""},{"dropping-particle":"","family":"Brady","given":"Joanne E.","non-dropping-particle":"","parse-names":false,"suffix":""},{"dropping-particle":"","family":"Havens","given":"Jennifer R.","non-dropping-particle":"","parse-names":false,"suffix":""},{"dropping-particle":"","family":"Galea","given":"Sandro","non-dropping-particle":"","parse-names":false,"suffix":""}],"container-title":"American Journal of Public Health","id":"ITEM-1","issue":"2","issued":{"date-parts":[["2014"]]},"page":"52-59","title":"Understanding the rural-urban differences in nonmedical prescription opioid use and abuse in the United States","type":"article-journal","volume":"104"},"uris":["http://www.mendeley.com/documents/?uuid=c70471fe-6463-4dde-9ebf-94d82a3e3e34"]}],"mendeley":{"formattedCitation":"&lt;sup&gt;5&lt;/sup&gt;","plainTextFormattedCitation":"5","previouslyFormattedCitation":"&lt;sup&gt;5&lt;/sup&gt;"},"properties":{"noteIndex":0},"schema":"https://github.com/citation-style-language/schema/raw/master/csl-citation.json"}</w:instrText>
      </w:r>
      <w:r w:rsidR="00936F3A">
        <w:rPr>
          <w:rFonts w:ascii="Arial" w:hAnsi="Arial" w:cs="Arial"/>
          <w:sz w:val="24"/>
          <w:szCs w:val="24"/>
        </w:rPr>
        <w:fldChar w:fldCharType="separate"/>
      </w:r>
      <w:r w:rsidR="00936F3A" w:rsidRPr="00936F3A">
        <w:rPr>
          <w:rFonts w:ascii="Arial" w:hAnsi="Arial" w:cs="Arial"/>
          <w:noProof/>
          <w:sz w:val="24"/>
          <w:szCs w:val="24"/>
          <w:vertAlign w:val="superscript"/>
        </w:rPr>
        <w:t>5</w:t>
      </w:r>
      <w:r w:rsidR="00936F3A">
        <w:rPr>
          <w:rFonts w:ascii="Arial" w:hAnsi="Arial" w:cs="Arial"/>
          <w:sz w:val="24"/>
          <w:szCs w:val="24"/>
        </w:rPr>
        <w:fldChar w:fldCharType="end"/>
      </w:r>
      <w:r w:rsidRPr="00A95100">
        <w:rPr>
          <w:rFonts w:ascii="Arial" w:hAnsi="Arial" w:cs="Arial"/>
          <w:sz w:val="24"/>
          <w:szCs w:val="24"/>
        </w:rPr>
        <w:t xml:space="preserve"> </w:t>
      </w:r>
      <w:commentRangeEnd w:id="116"/>
      <w:r w:rsidR="00522119">
        <w:rPr>
          <w:rStyle w:val="CommentReference"/>
        </w:rPr>
        <w:commentReference w:id="116"/>
      </w:r>
      <w:r w:rsidRPr="00A95100">
        <w:rPr>
          <w:rFonts w:ascii="Arial" w:hAnsi="Arial" w:cs="Arial"/>
          <w:sz w:val="24"/>
          <w:szCs w:val="24"/>
        </w:rPr>
        <w:t xml:space="preserve">Suicide rates have </w:t>
      </w:r>
      <w:r>
        <w:rPr>
          <w:rFonts w:ascii="Arial" w:hAnsi="Arial" w:cs="Arial"/>
          <w:sz w:val="24"/>
          <w:szCs w:val="24"/>
        </w:rPr>
        <w:t xml:space="preserve">also </w:t>
      </w:r>
      <w:r w:rsidRPr="00A95100">
        <w:rPr>
          <w:rFonts w:ascii="Arial" w:hAnsi="Arial" w:cs="Arial"/>
          <w:sz w:val="24"/>
          <w:szCs w:val="24"/>
        </w:rPr>
        <w:t>increased</w:t>
      </w:r>
      <w:r>
        <w:rPr>
          <w:rFonts w:ascii="Arial" w:hAnsi="Arial" w:cs="Arial"/>
          <w:sz w:val="24"/>
          <w:szCs w:val="24"/>
        </w:rPr>
        <w:t xml:space="preserve"> by 33% since 2000</w:t>
      </w:r>
      <w:r w:rsidR="009345E3">
        <w:rPr>
          <w:rFonts w:ascii="Arial" w:hAnsi="Arial" w:cs="Arial"/>
          <w:sz w:val="24"/>
          <w:szCs w:val="24"/>
        </w:rPr>
        <w:t xml:space="preserve">, with the steepest increase for </w:t>
      </w:r>
      <w:r w:rsidR="00936F3A">
        <w:rPr>
          <w:rFonts w:ascii="Arial" w:hAnsi="Arial" w:cs="Arial"/>
          <w:sz w:val="24"/>
          <w:szCs w:val="24"/>
        </w:rPr>
        <w:t>W</w:t>
      </w:r>
      <w:r w:rsidR="009345E3">
        <w:rPr>
          <w:rFonts w:ascii="Arial" w:hAnsi="Arial" w:cs="Arial"/>
          <w:sz w:val="24"/>
          <w:szCs w:val="24"/>
        </w:rPr>
        <w:t>hite males</w:t>
      </w:r>
      <w:r>
        <w:rPr>
          <w:rFonts w:ascii="Arial" w:hAnsi="Arial" w:cs="Arial"/>
          <w:sz w:val="24"/>
          <w:szCs w:val="24"/>
        </w:rPr>
        <w:t>.</w:t>
      </w:r>
      <w:r w:rsidR="00296076">
        <w:rPr>
          <w:rFonts w:ascii="Arial" w:hAnsi="Arial" w:cs="Arial"/>
          <w:sz w:val="24"/>
          <w:szCs w:val="24"/>
        </w:rPr>
        <w:fldChar w:fldCharType="begin" w:fldLock="1"/>
      </w:r>
      <w:r w:rsidR="00936F3A">
        <w:rPr>
          <w:rFonts w:ascii="Arial" w:hAnsi="Arial" w:cs="Arial"/>
          <w:sz w:val="24"/>
          <w:szCs w:val="24"/>
        </w:rPr>
        <w:instrText>ADDIN CSL_CITATION {"citationItems":[{"id":"ITEM-1","itemData":{"author":[{"dropping-particle":"","family":"Curtin","given":"SC","non-dropping-particle":"","parse-names":false,"suffix":""},{"dropping-particle":"","family":"Warner","given":"M","non-dropping-particle":"","parse-names":false,"suffix":""},{"dropping-particle":"","family":"Hedegaard","given":"H","non-dropping-particle":"","parse-names":false,"suffix":""}],"id":"ITEM-1","issued":{"date-parts":[["2016"]]},"title":"Increase in suicide in the United States, 1999-2014. NCHS data brief","type":"report"},"uris":["http://www.mendeley.com/documents/?uuid=1d852f93-00b7-4364-b505-73d5fe0471c4"]}],"mendeley":{"formattedCitation":"&lt;sup&gt;6&lt;/sup&gt;","plainTextFormattedCitation":"6","previouslyFormattedCitation":"&lt;sup&gt;6&lt;/sup&gt;"},"properties":{"noteIndex":0},"schema":"https://github.com/citation-style-language/schema/raw/master/csl-citation.json"}</w:instrText>
      </w:r>
      <w:r w:rsidR="00296076">
        <w:rPr>
          <w:rFonts w:ascii="Arial" w:hAnsi="Arial" w:cs="Arial"/>
          <w:sz w:val="24"/>
          <w:szCs w:val="24"/>
        </w:rPr>
        <w:fldChar w:fldCharType="separate"/>
      </w:r>
      <w:r w:rsidR="00936F3A" w:rsidRPr="00936F3A">
        <w:rPr>
          <w:rFonts w:ascii="Arial" w:hAnsi="Arial" w:cs="Arial"/>
          <w:noProof/>
          <w:sz w:val="24"/>
          <w:szCs w:val="24"/>
          <w:vertAlign w:val="superscript"/>
        </w:rPr>
        <w:t>6</w:t>
      </w:r>
      <w:r w:rsidR="00296076">
        <w:rPr>
          <w:rFonts w:ascii="Arial" w:hAnsi="Arial" w:cs="Arial"/>
          <w:sz w:val="24"/>
          <w:szCs w:val="24"/>
        </w:rPr>
        <w:fldChar w:fldCharType="end"/>
      </w:r>
      <w:r w:rsidR="00296076">
        <w:rPr>
          <w:rFonts w:ascii="Arial" w:hAnsi="Arial" w:cs="Arial"/>
          <w:sz w:val="24"/>
          <w:szCs w:val="24"/>
        </w:rPr>
        <w:t xml:space="preserve"> </w:t>
      </w:r>
      <w:del w:id="119" w:author="Josh Cohen" w:date="2020-02-29T15:09:00Z">
        <w:r w:rsidR="00425268" w:rsidRPr="00425268" w:rsidDel="003E011B">
          <w:rPr>
            <w:rFonts w:ascii="Arial" w:hAnsi="Arial" w:cs="Arial"/>
            <w:sz w:val="24"/>
            <w:szCs w:val="24"/>
          </w:rPr>
          <w:delText xml:space="preserve">Though </w:delText>
        </w:r>
      </w:del>
      <w:ins w:id="120" w:author="Josh Cohen" w:date="2020-02-29T15:09:00Z">
        <w:r w:rsidR="003E011B">
          <w:rPr>
            <w:rFonts w:ascii="Arial" w:hAnsi="Arial" w:cs="Arial"/>
            <w:sz w:val="24"/>
            <w:szCs w:val="24"/>
          </w:rPr>
          <w:t>T</w:t>
        </w:r>
      </w:ins>
      <w:del w:id="121" w:author="Josh Cohen" w:date="2020-02-29T15:09:00Z">
        <w:r w:rsidR="00425268" w:rsidRPr="00425268" w:rsidDel="003E011B">
          <w:rPr>
            <w:rFonts w:ascii="Arial" w:hAnsi="Arial" w:cs="Arial"/>
            <w:sz w:val="24"/>
            <w:szCs w:val="24"/>
          </w:rPr>
          <w:delText>t</w:delText>
        </w:r>
      </w:del>
      <w:r w:rsidR="00425268" w:rsidRPr="00425268">
        <w:rPr>
          <w:rFonts w:ascii="Arial" w:hAnsi="Arial" w:cs="Arial"/>
          <w:sz w:val="24"/>
          <w:szCs w:val="24"/>
        </w:rPr>
        <w:t>he rise has been less dramatic</w:t>
      </w:r>
      <w:r w:rsidR="005302AD">
        <w:rPr>
          <w:rFonts w:ascii="Arial" w:hAnsi="Arial" w:cs="Arial"/>
          <w:sz w:val="24"/>
          <w:szCs w:val="24"/>
        </w:rPr>
        <w:t xml:space="preserve"> </w:t>
      </w:r>
      <w:r w:rsidR="00182E98">
        <w:rPr>
          <w:rFonts w:ascii="Arial" w:hAnsi="Arial" w:cs="Arial"/>
          <w:sz w:val="24"/>
          <w:szCs w:val="24"/>
        </w:rPr>
        <w:t xml:space="preserve">for suicide than </w:t>
      </w:r>
      <w:r w:rsidR="005302AD">
        <w:rPr>
          <w:rFonts w:ascii="Arial" w:hAnsi="Arial" w:cs="Arial"/>
          <w:sz w:val="24"/>
          <w:szCs w:val="24"/>
        </w:rPr>
        <w:t xml:space="preserve">for </w:t>
      </w:r>
      <w:r w:rsidR="00936F3A">
        <w:rPr>
          <w:rFonts w:ascii="Arial" w:hAnsi="Arial" w:cs="Arial"/>
          <w:sz w:val="24"/>
          <w:szCs w:val="24"/>
        </w:rPr>
        <w:t>overdose</w:t>
      </w:r>
      <w:ins w:id="122" w:author="Josh Cohen" w:date="2020-02-29T15:10:00Z">
        <w:r w:rsidR="003E011B">
          <w:rPr>
            <w:rFonts w:ascii="Arial" w:hAnsi="Arial" w:cs="Arial"/>
            <w:sz w:val="24"/>
            <w:szCs w:val="24"/>
          </w:rPr>
          <w:t xml:space="preserve">. Still, suicide </w:t>
        </w:r>
      </w:ins>
      <w:del w:id="123" w:author="Josh Cohen" w:date="2020-02-29T15:10:00Z">
        <w:r w:rsidR="005302AD" w:rsidDel="003E011B">
          <w:rPr>
            <w:rFonts w:ascii="Arial" w:hAnsi="Arial" w:cs="Arial"/>
            <w:sz w:val="24"/>
            <w:szCs w:val="24"/>
          </w:rPr>
          <w:delText>,</w:delText>
        </w:r>
        <w:r w:rsidR="00425268" w:rsidRPr="00425268" w:rsidDel="003E011B">
          <w:rPr>
            <w:rFonts w:ascii="Arial" w:hAnsi="Arial" w:cs="Arial"/>
            <w:sz w:val="24"/>
            <w:szCs w:val="24"/>
          </w:rPr>
          <w:delText xml:space="preserve"> </w:delText>
        </w:r>
        <w:r w:rsidR="00182E98" w:rsidDel="003E011B">
          <w:rPr>
            <w:rFonts w:ascii="Arial" w:hAnsi="Arial" w:cs="Arial"/>
            <w:sz w:val="24"/>
            <w:szCs w:val="24"/>
          </w:rPr>
          <w:delText xml:space="preserve">it </w:delText>
        </w:r>
      </w:del>
      <w:r w:rsidR="00931FEE">
        <w:rPr>
          <w:rFonts w:ascii="Arial" w:hAnsi="Arial" w:cs="Arial"/>
          <w:sz w:val="24"/>
          <w:szCs w:val="24"/>
        </w:rPr>
        <w:t xml:space="preserve">emerged </w:t>
      </w:r>
      <w:r w:rsidR="00425268">
        <w:rPr>
          <w:rFonts w:ascii="Arial" w:hAnsi="Arial" w:cs="Arial"/>
          <w:sz w:val="24"/>
          <w:szCs w:val="24"/>
        </w:rPr>
        <w:t xml:space="preserve">in 2016 </w:t>
      </w:r>
      <w:r w:rsidR="00931FEE">
        <w:rPr>
          <w:rFonts w:ascii="Arial" w:hAnsi="Arial" w:cs="Arial"/>
          <w:sz w:val="24"/>
          <w:szCs w:val="24"/>
        </w:rPr>
        <w:t>as</w:t>
      </w:r>
      <w:r w:rsidRPr="00A95100">
        <w:rPr>
          <w:rFonts w:ascii="Arial" w:hAnsi="Arial" w:cs="Arial"/>
          <w:sz w:val="24"/>
          <w:szCs w:val="24"/>
        </w:rPr>
        <w:t xml:space="preserve"> the fourth leading cause of death among  adults</w:t>
      </w:r>
      <w:r w:rsidR="009345E3">
        <w:rPr>
          <w:rFonts w:ascii="Arial" w:hAnsi="Arial" w:cs="Arial"/>
          <w:sz w:val="24"/>
          <w:szCs w:val="24"/>
        </w:rPr>
        <w:t>, aged 35-54</w:t>
      </w:r>
      <w:r>
        <w:rPr>
          <w:rFonts w:ascii="Arial" w:hAnsi="Arial" w:cs="Arial"/>
          <w:sz w:val="24"/>
          <w:szCs w:val="24"/>
        </w:rPr>
        <w:t>.</w:t>
      </w:r>
      <w:r>
        <w:rPr>
          <w:rFonts w:ascii="Arial" w:hAnsi="Arial" w:cs="Arial"/>
          <w:sz w:val="24"/>
          <w:szCs w:val="24"/>
        </w:rPr>
        <w:fldChar w:fldCharType="begin" w:fldLock="1"/>
      </w:r>
      <w:r w:rsidR="00936F3A">
        <w:rPr>
          <w:rFonts w:ascii="Arial" w:hAnsi="Arial" w:cs="Arial"/>
          <w:sz w:val="24"/>
          <w:szCs w:val="24"/>
        </w:rPr>
        <w:instrText>ADDIN CSL_CITATION {"citationItems":[{"id":"ITEM-1","itemData":{"author":[{"dropping-particle":"","family":"Hedegaard","given":"Holly","non-dropping-particle":"","parse-names":false,"suffix":""},{"dropping-particle":"","family":"Curtin","given":"Sally C","non-dropping-particle":"","parse-names":false,"suffix":""},{"dropping-particle":"","family":"Warner","given":"Margaret","non-dropping-particle":"","parse-names":false,"suffix":""}],"id":"ITEM-1","issue":"330","issued":{"date-parts":[["2018"]]},"page":"1999-2017","title":"NCHS Data Brief, Number330, November 2018","type":"article-journal"},"uris":["http://www.mendeley.com/documents/?uuid=d1f4abf7-f484-4e4f-86f1-24edf4646ab1"]}],"mendeley":{"formattedCitation":"&lt;sup&gt;7&lt;/sup&gt;","plainTextFormattedCitation":"7","previouslyFormattedCitation":"&lt;sup&gt;7&lt;/sup&gt;"},"properties":{"noteIndex":0},"schema":"https://github.com/citation-style-language/schema/raw/master/csl-citation.json"}</w:instrText>
      </w:r>
      <w:r>
        <w:rPr>
          <w:rFonts w:ascii="Arial" w:hAnsi="Arial" w:cs="Arial"/>
          <w:sz w:val="24"/>
          <w:szCs w:val="24"/>
        </w:rPr>
        <w:fldChar w:fldCharType="separate"/>
      </w:r>
      <w:r w:rsidR="00936F3A" w:rsidRPr="00936F3A">
        <w:rPr>
          <w:rFonts w:ascii="Arial" w:hAnsi="Arial" w:cs="Arial"/>
          <w:noProof/>
          <w:sz w:val="24"/>
          <w:szCs w:val="24"/>
          <w:vertAlign w:val="superscript"/>
        </w:rPr>
        <w:t>7</w:t>
      </w:r>
      <w:r>
        <w:rPr>
          <w:rFonts w:ascii="Arial" w:hAnsi="Arial" w:cs="Arial"/>
          <w:sz w:val="24"/>
          <w:szCs w:val="24"/>
        </w:rPr>
        <w:fldChar w:fldCharType="end"/>
      </w:r>
      <w:r w:rsidRPr="00A95100">
        <w:rPr>
          <w:rFonts w:ascii="Arial" w:hAnsi="Arial" w:cs="Arial"/>
          <w:sz w:val="24"/>
          <w:szCs w:val="24"/>
        </w:rPr>
        <w:t xml:space="preserve">  </w:t>
      </w:r>
      <w:r w:rsidR="003871DA">
        <w:rPr>
          <w:rFonts w:ascii="Arial" w:hAnsi="Arial" w:cs="Arial"/>
          <w:sz w:val="24"/>
          <w:szCs w:val="24"/>
        </w:rPr>
        <w:t>Rural counties had consistently higher suicide rates than metropolitan counties.</w:t>
      </w:r>
      <w:r w:rsidR="002C4F7E">
        <w:rPr>
          <w:rFonts w:ascii="Arial" w:hAnsi="Arial" w:cs="Arial"/>
          <w:sz w:val="24"/>
          <w:szCs w:val="24"/>
        </w:rPr>
        <w:fldChar w:fldCharType="begin" w:fldLock="1"/>
      </w:r>
      <w:r w:rsidR="00936F3A">
        <w:rPr>
          <w:rFonts w:ascii="Arial" w:hAnsi="Arial" w:cs="Arial"/>
          <w:sz w:val="24"/>
          <w:szCs w:val="24"/>
        </w:rPr>
        <w:instrText>ADDIN CSL_CITATION {"citationItems":[{"id":"ITEM-1","itemData":{"author":[{"dropping-particle":"","family":"CDCNewsroom","given":"","non-dropping-particle":"","parse-names":false,"suffix":""}],"id":"ITEM-1","issued":{"date-parts":[["2017"]]},"title":"Americans in rural areas more likely to die by suicide","type":"article-journal"},"uris":["http://www.mendeley.com/documents/?uuid=ab6b3fd9-8b3d-4d18-b7db-7cccf8394174"]}],"mendeley":{"formattedCitation":"&lt;sup&gt;8&lt;/sup&gt;","plainTextFormattedCitation":"8","previouslyFormattedCitation":"&lt;sup&gt;8&lt;/sup&gt;"},"properties":{"noteIndex":0},"schema":"https://github.com/citation-style-language/schema/raw/master/csl-citation.json"}</w:instrText>
      </w:r>
      <w:r w:rsidR="002C4F7E">
        <w:rPr>
          <w:rFonts w:ascii="Arial" w:hAnsi="Arial" w:cs="Arial"/>
          <w:sz w:val="24"/>
          <w:szCs w:val="24"/>
        </w:rPr>
        <w:fldChar w:fldCharType="separate"/>
      </w:r>
      <w:r w:rsidR="00936F3A" w:rsidRPr="00936F3A">
        <w:rPr>
          <w:rFonts w:ascii="Arial" w:hAnsi="Arial" w:cs="Arial"/>
          <w:noProof/>
          <w:sz w:val="24"/>
          <w:szCs w:val="24"/>
          <w:vertAlign w:val="superscript"/>
        </w:rPr>
        <w:t>8</w:t>
      </w:r>
      <w:r w:rsidR="002C4F7E">
        <w:rPr>
          <w:rFonts w:ascii="Arial" w:hAnsi="Arial" w:cs="Arial"/>
          <w:sz w:val="24"/>
          <w:szCs w:val="24"/>
        </w:rPr>
        <w:fldChar w:fldCharType="end"/>
      </w:r>
      <w:r w:rsidR="003871DA">
        <w:rPr>
          <w:rFonts w:ascii="Arial" w:hAnsi="Arial" w:cs="Arial"/>
          <w:sz w:val="24"/>
          <w:szCs w:val="24"/>
        </w:rPr>
        <w:t xml:space="preserve">  </w:t>
      </w:r>
    </w:p>
    <w:p w14:paraId="708C22F8" w14:textId="5D131D72" w:rsidR="00D3402E" w:rsidRDefault="00D3402E" w:rsidP="00D3402E">
      <w:pPr>
        <w:ind w:firstLine="720"/>
        <w:rPr>
          <w:rFonts w:ascii="Arial" w:hAnsi="Arial" w:cs="Arial"/>
          <w:sz w:val="24"/>
          <w:szCs w:val="24"/>
        </w:rPr>
      </w:pPr>
      <w:del w:id="124" w:author="Josh Cohen" w:date="2020-02-29T15:12:00Z">
        <w:r w:rsidRPr="00F200BF" w:rsidDel="003E011B">
          <w:rPr>
            <w:rFonts w:ascii="Arial" w:hAnsi="Arial" w:cs="Arial"/>
            <w:sz w:val="24"/>
            <w:szCs w:val="24"/>
          </w:rPr>
          <w:delText>Coincident with the increases in</w:delText>
        </w:r>
      </w:del>
      <w:ins w:id="125" w:author="Josh Cohen" w:date="2020-02-29T15:12:00Z">
        <w:r w:rsidR="003E011B">
          <w:rPr>
            <w:rFonts w:ascii="Arial" w:hAnsi="Arial" w:cs="Arial"/>
            <w:sz w:val="24"/>
            <w:szCs w:val="24"/>
          </w:rPr>
          <w:t>As</w:t>
        </w:r>
      </w:ins>
      <w:r w:rsidRPr="00F200BF">
        <w:rPr>
          <w:rFonts w:ascii="Arial" w:hAnsi="Arial" w:cs="Arial"/>
          <w:sz w:val="24"/>
          <w:szCs w:val="24"/>
        </w:rPr>
        <w:t xml:space="preserve"> midlife mortality rates</w:t>
      </w:r>
      <w:del w:id="126" w:author="User" w:date="2020-03-02T11:57:00Z">
        <w:r w:rsidRPr="00F200BF">
          <w:rPr>
            <w:rFonts w:ascii="Arial" w:hAnsi="Arial" w:cs="Arial"/>
            <w:sz w:val="24"/>
            <w:szCs w:val="24"/>
          </w:rPr>
          <w:delText>,</w:delText>
        </w:r>
      </w:del>
      <w:ins w:id="127" w:author="Josh Cohen" w:date="2020-02-29T15:12:00Z">
        <w:r w:rsidR="003E011B">
          <w:rPr>
            <w:rFonts w:ascii="Arial" w:hAnsi="Arial" w:cs="Arial"/>
            <w:sz w:val="24"/>
            <w:szCs w:val="24"/>
          </w:rPr>
          <w:t xml:space="preserve"> have increased</w:t>
        </w:r>
      </w:ins>
      <w:ins w:id="128" w:author="User" w:date="2020-03-02T11:57:00Z">
        <w:r w:rsidRPr="00F200BF">
          <w:rPr>
            <w:rFonts w:ascii="Arial" w:hAnsi="Arial" w:cs="Arial"/>
            <w:sz w:val="24"/>
            <w:szCs w:val="24"/>
          </w:rPr>
          <w:t xml:space="preserve">, </w:t>
        </w:r>
      </w:ins>
      <w:ins w:id="129" w:author="Josh Cohen" w:date="2020-02-29T15:12:00Z">
        <w:r w:rsidR="003E011B">
          <w:rPr>
            <w:rFonts w:ascii="Arial" w:hAnsi="Arial" w:cs="Arial"/>
            <w:sz w:val="24"/>
            <w:szCs w:val="24"/>
          </w:rPr>
          <w:t>the lo</w:t>
        </w:r>
      </w:ins>
      <w:ins w:id="130" w:author="Josh Cohen" w:date="2020-02-29T15:13:00Z">
        <w:r w:rsidR="003E011B">
          <w:rPr>
            <w:rFonts w:ascii="Arial" w:hAnsi="Arial" w:cs="Arial"/>
            <w:sz w:val="24"/>
            <w:szCs w:val="24"/>
          </w:rPr>
          <w:t xml:space="preserve">ng-term decline of </w:t>
        </w:r>
      </w:ins>
      <w:del w:id="131" w:author="Josh Cohen" w:date="2020-02-29T15:12:00Z">
        <w:r w:rsidDel="003E011B">
          <w:rPr>
            <w:rFonts w:ascii="Arial" w:hAnsi="Arial" w:cs="Arial"/>
            <w:sz w:val="24"/>
            <w:szCs w:val="24"/>
          </w:rPr>
          <w:delText>the long</w:delText>
        </w:r>
      </w:del>
      <w:ins w:id="132" w:author="Sally Picciotto" w:date="2020-02-28T15:01:00Z">
        <w:del w:id="133" w:author="Josh Cohen" w:date="2020-02-29T15:12:00Z">
          <w:r w:rsidR="006273B1" w:rsidDel="003E011B">
            <w:rPr>
              <w:rFonts w:ascii="Arial" w:hAnsi="Arial" w:cs="Arial"/>
              <w:sz w:val="24"/>
              <w:szCs w:val="24"/>
            </w:rPr>
            <w:delText>-</w:delText>
          </w:r>
        </w:del>
      </w:ins>
      <w:del w:id="134" w:author="Sally Picciotto" w:date="2020-02-28T15:01:00Z">
        <w:r w:rsidDel="006273B1">
          <w:rPr>
            <w:rFonts w:ascii="Arial" w:hAnsi="Arial" w:cs="Arial"/>
            <w:sz w:val="24"/>
            <w:szCs w:val="24"/>
          </w:rPr>
          <w:delText xml:space="preserve"> </w:delText>
        </w:r>
      </w:del>
      <w:del w:id="135" w:author="Josh Cohen" w:date="2020-02-29T15:12:00Z">
        <w:r w:rsidDel="003E011B">
          <w:rPr>
            <w:rFonts w:ascii="Arial" w:hAnsi="Arial" w:cs="Arial"/>
            <w:sz w:val="24"/>
            <w:szCs w:val="24"/>
          </w:rPr>
          <w:delText xml:space="preserve">term decline in </w:delText>
        </w:r>
      </w:del>
      <w:r>
        <w:rPr>
          <w:rFonts w:ascii="Arial" w:hAnsi="Arial" w:cs="Arial"/>
          <w:sz w:val="24"/>
          <w:szCs w:val="24"/>
        </w:rPr>
        <w:t xml:space="preserve">US </w:t>
      </w:r>
      <w:r w:rsidRPr="00F200BF">
        <w:rPr>
          <w:rFonts w:ascii="Arial" w:hAnsi="Arial" w:cs="Arial"/>
          <w:sz w:val="24"/>
          <w:szCs w:val="24"/>
        </w:rPr>
        <w:t>manufacturing</w:t>
      </w:r>
      <w:r>
        <w:rPr>
          <w:rFonts w:ascii="Arial" w:hAnsi="Arial" w:cs="Arial"/>
          <w:sz w:val="24"/>
          <w:szCs w:val="24"/>
        </w:rPr>
        <w:t xml:space="preserve"> has </w:t>
      </w:r>
      <w:r w:rsidRPr="00F200BF">
        <w:rPr>
          <w:rFonts w:ascii="Arial" w:hAnsi="Arial" w:cs="Arial"/>
          <w:sz w:val="24"/>
          <w:szCs w:val="24"/>
        </w:rPr>
        <w:t>limit</w:t>
      </w:r>
      <w:r>
        <w:rPr>
          <w:rFonts w:ascii="Arial" w:hAnsi="Arial" w:cs="Arial"/>
          <w:sz w:val="24"/>
          <w:szCs w:val="24"/>
        </w:rPr>
        <w:t>ed</w:t>
      </w:r>
      <w:r w:rsidRPr="00F200BF">
        <w:rPr>
          <w:rFonts w:ascii="Arial" w:hAnsi="Arial" w:cs="Arial"/>
          <w:sz w:val="24"/>
          <w:szCs w:val="24"/>
        </w:rPr>
        <w:t xml:space="preserve"> </w:t>
      </w:r>
      <w:r>
        <w:rPr>
          <w:rFonts w:ascii="Arial" w:hAnsi="Arial" w:cs="Arial"/>
          <w:sz w:val="24"/>
          <w:szCs w:val="24"/>
        </w:rPr>
        <w:t xml:space="preserve">good </w:t>
      </w:r>
      <w:r w:rsidRPr="00F200BF">
        <w:rPr>
          <w:rFonts w:ascii="Arial" w:hAnsi="Arial" w:cs="Arial"/>
          <w:sz w:val="24"/>
          <w:szCs w:val="24"/>
        </w:rPr>
        <w:t xml:space="preserve">employment options for many </w:t>
      </w:r>
      <w:del w:id="136" w:author="Sally Picciotto" w:date="2020-02-28T15:04:00Z">
        <w:r w:rsidRPr="00F200BF" w:rsidDel="006273B1">
          <w:rPr>
            <w:rFonts w:ascii="Arial" w:hAnsi="Arial" w:cs="Arial"/>
            <w:sz w:val="24"/>
            <w:szCs w:val="24"/>
          </w:rPr>
          <w:delText xml:space="preserve">noncollege </w:delText>
        </w:r>
      </w:del>
      <w:ins w:id="137" w:author="Sally Picciotto" w:date="2020-02-28T15:04:00Z">
        <w:r w:rsidR="006273B1">
          <w:rPr>
            <w:rFonts w:ascii="Arial" w:hAnsi="Arial" w:cs="Arial"/>
            <w:sz w:val="24"/>
            <w:szCs w:val="24"/>
          </w:rPr>
          <w:t>less-educated</w:t>
        </w:r>
        <w:r w:rsidR="006273B1" w:rsidRPr="00F200BF">
          <w:rPr>
            <w:rFonts w:ascii="Arial" w:hAnsi="Arial" w:cs="Arial"/>
            <w:sz w:val="24"/>
            <w:szCs w:val="24"/>
          </w:rPr>
          <w:t xml:space="preserve"> </w:t>
        </w:r>
      </w:ins>
      <w:r w:rsidRPr="00F200BF">
        <w:rPr>
          <w:rFonts w:ascii="Arial" w:hAnsi="Arial" w:cs="Arial"/>
          <w:sz w:val="24"/>
          <w:szCs w:val="24"/>
        </w:rPr>
        <w:t xml:space="preserve">adults. </w:t>
      </w:r>
      <w:r w:rsidR="00425268" w:rsidRPr="00F200BF">
        <w:rPr>
          <w:rFonts w:ascii="Arial" w:hAnsi="Arial" w:cs="Arial"/>
          <w:sz w:val="24"/>
          <w:szCs w:val="24"/>
        </w:rPr>
        <w:t xml:space="preserve">Although manufacturing has been in decline for </w:t>
      </w:r>
      <w:r w:rsidR="00425268">
        <w:rPr>
          <w:rFonts w:ascii="Arial" w:hAnsi="Arial" w:cs="Arial"/>
          <w:sz w:val="24"/>
          <w:szCs w:val="24"/>
        </w:rPr>
        <w:t xml:space="preserve">more than </w:t>
      </w:r>
      <w:r w:rsidR="00425268" w:rsidRPr="00F200BF">
        <w:rPr>
          <w:rFonts w:ascii="Arial" w:hAnsi="Arial" w:cs="Arial"/>
          <w:sz w:val="24"/>
          <w:szCs w:val="24"/>
        </w:rPr>
        <w:t>50 years, the most dramatic decreases have occurred since 2000, with a loss of over 5 million jobs.</w:t>
      </w:r>
      <w:r w:rsidR="00425268" w:rsidRPr="00F200BF">
        <w:rPr>
          <w:rFonts w:ascii="Arial" w:hAnsi="Arial" w:cs="Arial"/>
          <w:sz w:val="24"/>
          <w:szCs w:val="24"/>
        </w:rPr>
        <w:fldChar w:fldCharType="begin" w:fldLock="1"/>
      </w:r>
      <w:r w:rsidR="00936F3A">
        <w:rPr>
          <w:rFonts w:ascii="Arial" w:hAnsi="Arial" w:cs="Arial"/>
          <w:sz w:val="24"/>
          <w:szCs w:val="24"/>
        </w:rPr>
        <w:instrText>ADDIN CSL_CITATION {"citationItems":[{"id":"ITEM-1","itemData":{"DOI":"10.3386/w24468","ISBN":"9780226645728","ISSN":"15372642","abstract":"Using data from a variety of sources, this paper comprehensively documents the dramatic changes in the manufacturing sector and the large decline in employment rates and hoursworkedamong prime-ageAmericans since 2000. We use cross-region variation to explore the link between decliningmanufacturing employment and labormarket outcomes. We find that manufacturing decline in a local area in the 2000s had large and persistent negative effects on local employment rates, hours worked, and wages. We also show that declining local manufacturing employment is related to rising local opioid use and deaths. These results suggest that some of the recent opioid epidemic is driven by demand factors in addition to increased opioid supply.Weconclude the paper with a discussion of potential mediating factors associated with declining manufacturing labor demand, including public and private transfer receipt, sectoral switching, and interregion mobility. We conclude that the decline in manufacturing employment was a substantial cause of the decline in employment rates during the 2000s, particularly for less educated prime-age workers. Given the trends in both capital and skill deepening within this sector, we further conclude thatmany policies currently being discussed to promote the manufacturing sector will have only a modest labor market impact for less educated individuals.","author":[{"dropping-particle":"","family":"Charles","given":"Kerwin Kofi","non-dropping-particle":"","parse-names":false,"suffix":""},{"dropping-particle":"","family":"Hurst","given":"Erik","non-dropping-particle":"","parse-names":false,"suffix":""},{"dropping-particle":"","family":"Schwartz","given":"Mariel","non-dropping-particle":"","parse-names":false,"suffix":""}],"container-title":"NBER Macroeconomics Annual","id":"ITEM-1","issue":"1","issued":{"date-parts":[["2019"]]},"number-of-pages":"307-372","title":"The transformation of manufacturing and the decline in US employment","type":"book","volume":"33"},"uris":["http://www.mendeley.com/documents/?uuid=25405b9c-8db1-40d5-b1ea-3d2b9f5a3213"]}],"mendeley":{"formattedCitation":"&lt;sup&gt;9&lt;/sup&gt;","plainTextFormattedCitation":"9","previouslyFormattedCitation":"&lt;sup&gt;9&lt;/sup&gt;"},"properties":{"noteIndex":0},"schema":"https://github.com/citation-style-language/schema/raw/master/csl-citation.json"}</w:instrText>
      </w:r>
      <w:r w:rsidR="00425268" w:rsidRPr="00F200BF">
        <w:rPr>
          <w:rFonts w:ascii="Arial" w:hAnsi="Arial" w:cs="Arial"/>
          <w:sz w:val="24"/>
          <w:szCs w:val="24"/>
        </w:rPr>
        <w:fldChar w:fldCharType="separate"/>
      </w:r>
      <w:r w:rsidR="00936F3A" w:rsidRPr="00936F3A">
        <w:rPr>
          <w:rFonts w:ascii="Arial" w:hAnsi="Arial" w:cs="Arial"/>
          <w:noProof/>
          <w:sz w:val="24"/>
          <w:szCs w:val="24"/>
          <w:vertAlign w:val="superscript"/>
        </w:rPr>
        <w:t>9</w:t>
      </w:r>
      <w:r w:rsidR="00425268" w:rsidRPr="00F200BF">
        <w:rPr>
          <w:rFonts w:ascii="Arial" w:hAnsi="Arial" w:cs="Arial"/>
          <w:sz w:val="24"/>
          <w:szCs w:val="24"/>
        </w:rPr>
        <w:fldChar w:fldCharType="end"/>
      </w:r>
      <w:r w:rsidR="00425268" w:rsidRPr="00F200BF">
        <w:rPr>
          <w:rFonts w:ascii="Arial" w:hAnsi="Arial" w:cs="Arial"/>
          <w:sz w:val="24"/>
          <w:szCs w:val="24"/>
        </w:rPr>
        <w:t xml:space="preserve"> </w:t>
      </w:r>
      <w:r w:rsidRPr="00EC508E">
        <w:rPr>
          <w:rFonts w:ascii="Arial" w:hAnsi="Arial" w:cs="Arial"/>
          <w:sz w:val="24"/>
          <w:szCs w:val="24"/>
        </w:rPr>
        <w:t>In the 1970s, 36% of all employed U.S. males worked in manufacturing – in 2018, only 15% did.</w:t>
      </w:r>
      <w:r>
        <w:rPr>
          <w:rFonts w:ascii="Arial" w:hAnsi="Arial" w:cs="Arial"/>
          <w:sz w:val="24"/>
          <w:szCs w:val="24"/>
        </w:rPr>
        <w:fldChar w:fldCharType="begin" w:fldLock="1"/>
      </w:r>
      <w:r w:rsidR="00936F3A">
        <w:rPr>
          <w:rFonts w:ascii="Arial" w:hAnsi="Arial" w:cs="Arial"/>
          <w:sz w:val="24"/>
          <w:szCs w:val="24"/>
        </w:rPr>
        <w:instrText>ADDIN CSL_CITATION {"citationItems":[{"id":"ITEM-1","itemData":{"author":[{"dropping-particle":"","family":"Rose","given":"Stephen J","non-dropping-particle":"","parse-names":false,"suffix":""}],"container-title":"Washington, DC: Urban Institute","id":"ITEM-1","issue":"April","issued":{"date-parts":[["2018"]]},"page":"1-15","title":"Is Foreign Trade the Cause of Manufacturing Job Losses?","type":"article-journal"},"uris":["http://www.mendeley.com/documents/?uuid=47f440f2-f34f-4111-9589-f2bc18342ee9"]}],"mendeley":{"formattedCitation":"&lt;sup&gt;10&lt;/sup&gt;","plainTextFormattedCitation":"10","previouslyFormattedCitation":"&lt;sup&gt;10&lt;/sup&gt;"},"properties":{"noteIndex":0},"schema":"https://github.com/citation-style-language/schema/raw/master/csl-citation.json"}</w:instrText>
      </w:r>
      <w:r>
        <w:rPr>
          <w:rFonts w:ascii="Arial" w:hAnsi="Arial" w:cs="Arial"/>
          <w:sz w:val="24"/>
          <w:szCs w:val="24"/>
        </w:rPr>
        <w:fldChar w:fldCharType="separate"/>
      </w:r>
      <w:r w:rsidR="00936F3A" w:rsidRPr="00936F3A">
        <w:rPr>
          <w:rFonts w:ascii="Arial" w:hAnsi="Arial" w:cs="Arial"/>
          <w:noProof/>
          <w:sz w:val="24"/>
          <w:szCs w:val="24"/>
          <w:vertAlign w:val="superscript"/>
        </w:rPr>
        <w:t>10</w:t>
      </w:r>
      <w:r>
        <w:rPr>
          <w:rFonts w:ascii="Arial" w:hAnsi="Arial" w:cs="Arial"/>
          <w:sz w:val="24"/>
          <w:szCs w:val="24"/>
        </w:rPr>
        <w:fldChar w:fldCharType="end"/>
      </w:r>
      <w:r>
        <w:rPr>
          <w:rFonts w:ascii="Arial" w:hAnsi="Arial" w:cs="Arial"/>
          <w:sz w:val="24"/>
          <w:szCs w:val="24"/>
        </w:rPr>
        <w:t xml:space="preserve"> </w:t>
      </w:r>
      <w:commentRangeStart w:id="138"/>
      <w:r w:rsidR="002C4F7E">
        <w:rPr>
          <w:rFonts w:ascii="Arial" w:hAnsi="Arial" w:cs="Arial"/>
          <w:sz w:val="24"/>
          <w:szCs w:val="24"/>
        </w:rPr>
        <w:t>P</w:t>
      </w:r>
      <w:r w:rsidR="00FA1B4C">
        <w:rPr>
          <w:rFonts w:ascii="Arial" w:hAnsi="Arial" w:cs="Arial"/>
          <w:sz w:val="24"/>
          <w:szCs w:val="24"/>
        </w:rPr>
        <w:t xml:space="preserve">rior to the Great Recession, </w:t>
      </w:r>
      <w:r w:rsidR="007B6B85">
        <w:rPr>
          <w:rFonts w:ascii="Arial" w:hAnsi="Arial" w:cs="Arial"/>
          <w:sz w:val="24"/>
          <w:szCs w:val="24"/>
        </w:rPr>
        <w:t xml:space="preserve">China’s </w:t>
      </w:r>
      <w:del w:id="139" w:author="Josh Cohen" w:date="2020-02-29T15:14:00Z">
        <w:r w:rsidR="000F7A9C" w:rsidRPr="00FA1B4C" w:rsidDel="003E011B">
          <w:rPr>
            <w:rFonts w:ascii="Arial" w:hAnsi="Arial" w:cs="Arial"/>
            <w:sz w:val="24"/>
            <w:szCs w:val="24"/>
          </w:rPr>
          <w:delText xml:space="preserve">entry </w:delText>
        </w:r>
        <w:r w:rsidR="007B6B85" w:rsidDel="003E011B">
          <w:rPr>
            <w:rFonts w:ascii="Arial" w:hAnsi="Arial" w:cs="Arial"/>
            <w:sz w:val="24"/>
            <w:szCs w:val="24"/>
          </w:rPr>
          <w:delText>i</w:delText>
        </w:r>
        <w:r w:rsidR="000F7A9C" w:rsidRPr="00FA1B4C" w:rsidDel="003E011B">
          <w:rPr>
            <w:rFonts w:ascii="Arial" w:hAnsi="Arial" w:cs="Arial"/>
            <w:sz w:val="24"/>
            <w:szCs w:val="24"/>
          </w:rPr>
          <w:delText xml:space="preserve">nto the </w:delText>
        </w:r>
      </w:del>
      <w:r w:rsidR="000F7A9C" w:rsidRPr="00FA1B4C">
        <w:rPr>
          <w:rFonts w:ascii="Arial" w:hAnsi="Arial" w:cs="Arial"/>
          <w:sz w:val="24"/>
          <w:szCs w:val="24"/>
        </w:rPr>
        <w:t xml:space="preserve">World Trade Organization </w:t>
      </w:r>
      <w:ins w:id="140" w:author="Josh Cohen" w:date="2020-02-29T15:14:00Z">
        <w:r w:rsidR="003E011B">
          <w:rPr>
            <w:rFonts w:ascii="Arial" w:hAnsi="Arial" w:cs="Arial"/>
            <w:sz w:val="24"/>
            <w:szCs w:val="24"/>
          </w:rPr>
          <w:t>accession (</w:t>
        </w:r>
      </w:ins>
      <w:del w:id="141" w:author="Josh Cohen" w:date="2020-02-29T15:14:00Z">
        <w:r w:rsidR="000F7A9C" w:rsidRPr="00FA1B4C" w:rsidDel="003E011B">
          <w:rPr>
            <w:rFonts w:ascii="Arial" w:hAnsi="Arial" w:cs="Arial"/>
            <w:sz w:val="24"/>
            <w:szCs w:val="24"/>
          </w:rPr>
          <w:delText xml:space="preserve">in </w:delText>
        </w:r>
      </w:del>
      <w:r w:rsidR="000F7A9C" w:rsidRPr="00FA1B4C">
        <w:rPr>
          <w:rFonts w:ascii="Arial" w:hAnsi="Arial" w:cs="Arial"/>
          <w:sz w:val="24"/>
          <w:szCs w:val="24"/>
        </w:rPr>
        <w:t>2001</w:t>
      </w:r>
      <w:ins w:id="142" w:author="Josh Cohen" w:date="2020-02-29T15:14:00Z">
        <w:r w:rsidR="003E011B">
          <w:rPr>
            <w:rFonts w:ascii="Arial" w:hAnsi="Arial" w:cs="Arial"/>
            <w:sz w:val="24"/>
            <w:szCs w:val="24"/>
          </w:rPr>
          <w:t>)</w:t>
        </w:r>
      </w:ins>
      <w:r w:rsidR="000F7A9C" w:rsidRPr="00FA1B4C">
        <w:rPr>
          <w:rFonts w:ascii="Arial" w:hAnsi="Arial" w:cs="Arial"/>
          <w:sz w:val="24"/>
          <w:szCs w:val="24"/>
        </w:rPr>
        <w:t xml:space="preserve"> accelerated its export surge in manufacturing, </w:t>
      </w:r>
      <w:r w:rsidR="00936F3A">
        <w:rPr>
          <w:rFonts w:ascii="Arial" w:hAnsi="Arial" w:cs="Arial"/>
          <w:sz w:val="24"/>
          <w:szCs w:val="24"/>
        </w:rPr>
        <w:t xml:space="preserve">and </w:t>
      </w:r>
      <w:r w:rsidR="000F7A9C" w:rsidRPr="00FA1B4C">
        <w:rPr>
          <w:rFonts w:ascii="Arial" w:hAnsi="Arial" w:cs="Arial"/>
          <w:sz w:val="24"/>
          <w:szCs w:val="24"/>
        </w:rPr>
        <w:t>contribut</w:t>
      </w:r>
      <w:r w:rsidR="00936F3A">
        <w:rPr>
          <w:rFonts w:ascii="Arial" w:hAnsi="Arial" w:cs="Arial"/>
          <w:sz w:val="24"/>
          <w:szCs w:val="24"/>
        </w:rPr>
        <w:t>ed</w:t>
      </w:r>
      <w:r w:rsidR="000F7A9C" w:rsidRPr="00FA1B4C">
        <w:rPr>
          <w:rFonts w:ascii="Arial" w:hAnsi="Arial" w:cs="Arial"/>
          <w:sz w:val="24"/>
          <w:szCs w:val="24"/>
        </w:rPr>
        <w:t xml:space="preserve"> to </w:t>
      </w:r>
      <w:r w:rsidR="00FA1B4C">
        <w:rPr>
          <w:rFonts w:ascii="Arial" w:hAnsi="Arial" w:cs="Arial"/>
          <w:sz w:val="24"/>
          <w:szCs w:val="24"/>
        </w:rPr>
        <w:t xml:space="preserve">U.S. </w:t>
      </w:r>
      <w:r w:rsidR="000F7A9C" w:rsidRPr="00FA1B4C">
        <w:rPr>
          <w:rFonts w:ascii="Arial" w:hAnsi="Arial" w:cs="Arial"/>
          <w:sz w:val="24"/>
          <w:szCs w:val="24"/>
        </w:rPr>
        <w:t>contraction</w:t>
      </w:r>
      <w:r w:rsidR="00FA1B4C">
        <w:rPr>
          <w:rFonts w:ascii="Arial" w:hAnsi="Arial" w:cs="Arial"/>
          <w:sz w:val="24"/>
          <w:szCs w:val="24"/>
        </w:rPr>
        <w:t>.</w:t>
      </w:r>
      <w:r w:rsidR="00FA1B4C" w:rsidRPr="00FA1B4C">
        <w:rPr>
          <w:rFonts w:ascii="Arial" w:hAnsi="Arial" w:cs="Arial"/>
          <w:sz w:val="24"/>
          <w:szCs w:val="24"/>
        </w:rPr>
        <w:fldChar w:fldCharType="begin" w:fldLock="1"/>
      </w:r>
      <w:r w:rsidR="00936F3A">
        <w:rPr>
          <w:rFonts w:ascii="Arial" w:hAnsi="Arial" w:cs="Arial"/>
          <w:sz w:val="24"/>
          <w:szCs w:val="24"/>
        </w:rPr>
        <w:instrText>ADDIN CSL_CITATION {"citationItems":[{"id":"ITEM-1","itemData":{"author":[{"dropping-particle":"","family":"Fort","given":"TC","non-dropping-particle":"","parse-names":false,"suffix":""},{"dropping-particle":"","family":"Pierce","given":"JR","non-dropping-particle":"","parse-names":false,"suffix":""},{"dropping-particle":"","family":"Schott","given":"PK","non-dropping-particle":"","parse-names":false,"suffix":""}],"container-title":"Journal of Economioc Perspectives","id":"ITEM-1","issue":"2","issued":{"date-parts":[["2018"]]},"page":"47-72","title":"New perspectoves on the decline of US manufactuirng employment","type":"article-journal","volume":"32"},"uris":["http://www.mendeley.com/documents/?uuid=9f906353-8b68-4640-80a4-eb9eaac78232"]}],"mendeley":{"formattedCitation":"&lt;sup&gt;11&lt;/sup&gt;","plainTextFormattedCitation":"11","previouslyFormattedCitation":"&lt;sup&gt;11&lt;/sup&gt;"},"properties":{"noteIndex":0},"schema":"https://github.com/citation-style-language/schema/raw/master/csl-citation.json"}</w:instrText>
      </w:r>
      <w:r w:rsidR="00FA1B4C" w:rsidRPr="00FA1B4C">
        <w:rPr>
          <w:rFonts w:ascii="Arial" w:hAnsi="Arial" w:cs="Arial"/>
          <w:sz w:val="24"/>
          <w:szCs w:val="24"/>
        </w:rPr>
        <w:fldChar w:fldCharType="separate"/>
      </w:r>
      <w:r w:rsidR="00936F3A" w:rsidRPr="00936F3A">
        <w:rPr>
          <w:rFonts w:ascii="Arial" w:hAnsi="Arial" w:cs="Arial"/>
          <w:noProof/>
          <w:sz w:val="24"/>
          <w:szCs w:val="24"/>
          <w:vertAlign w:val="superscript"/>
        </w:rPr>
        <w:t>11</w:t>
      </w:r>
      <w:r w:rsidR="00FA1B4C" w:rsidRPr="00FA1B4C">
        <w:rPr>
          <w:rFonts w:ascii="Arial" w:hAnsi="Arial" w:cs="Arial"/>
          <w:sz w:val="24"/>
          <w:szCs w:val="24"/>
        </w:rPr>
        <w:fldChar w:fldCharType="end"/>
      </w:r>
      <w:r w:rsidR="000F7A9C" w:rsidRPr="00FA1B4C">
        <w:rPr>
          <w:rFonts w:ascii="Arial" w:hAnsi="Arial" w:cs="Arial"/>
          <w:sz w:val="24"/>
          <w:szCs w:val="24"/>
        </w:rPr>
        <w:t xml:space="preserve"> Impacts of the China Shock are most visible in the local labor markets with a concentration of industries exposed to foreign competition where workers who lose jobs may end up out of the job market entirely.</w:t>
      </w:r>
      <w:r w:rsidR="00FA1B4C">
        <w:rPr>
          <w:rFonts w:ascii="Arial" w:hAnsi="Arial" w:cs="Arial"/>
          <w:sz w:val="24"/>
          <w:szCs w:val="24"/>
        </w:rPr>
        <w:fldChar w:fldCharType="begin" w:fldLock="1"/>
      </w:r>
      <w:r w:rsidR="00936F3A">
        <w:rPr>
          <w:rFonts w:ascii="Arial" w:hAnsi="Arial" w:cs="Arial"/>
          <w:sz w:val="24"/>
          <w:szCs w:val="24"/>
        </w:rPr>
        <w:instrText>ADDIN CSL_CITATION {"citationItems":[{"id":"ITEM-1","itemData":{"DOI":"10.1146/annurev-economics-080315-015041","abstract":"China's emergence as a great economic power has induced an epochal shift in patterns of world trade. Simultaneously, it has challenged much of the received empirical wisdom about how labor markets adjust to trade shocks. Alongside the heralded consumer benefits of expanded trade are substantial adjustment costs and distributional consequences. These impacts are most visible in the local labor markets in which the industries exposed to foreign competition are concentrated. Adjustment in local labor markets is remarkably slow, with wages and labor-force participation rates remaining depressed and unemployment rates remaining elevated for at least a full decade after the China trade shock commences. Exposed workers experience greater job churning and reduced lifetime income. At the national level, employment has fallen in the US industries more exposed to import competition, as expected, but offsetting employment gains in other industries have yet to materialize. Better understanding when and where trade is costly, and how and why it may be beneficial, is a key item on the research agenda for trade and labor economists.","author":[{"dropping-particle":"","family":"Autor","given":"David H.","non-dropping-particle":"","parse-names":false,"suffix":""},{"dropping-particle":"","family":"Dorn","given":"David","non-dropping-particle":"","parse-names":false,"suffix":""},{"dropping-particle":"","family":"Hanson","given":"Gordon H.","non-dropping-particle":"","parse-names":false,"suffix":""}],"container-title":"Ssrn","id":"ITEM-1","issued":{"date-parts":[["2016"]]},"title":"The China Shock: Learning from Labor-Market Adjustment to Large Changes in Trade","type":"article-journal"},"uris":["http://www.mendeley.com/documents/?uuid=24a70c9d-a998-4f64-8351-4ce56b99ae1b"]}],"mendeley":{"formattedCitation":"&lt;sup&gt;12&lt;/sup&gt;","plainTextFormattedCitation":"12","previouslyFormattedCitation":"&lt;sup&gt;12&lt;/sup&gt;"},"properties":{"noteIndex":0},"schema":"https://github.com/citation-style-language/schema/raw/master/csl-citation.json"}</w:instrText>
      </w:r>
      <w:r w:rsidR="00FA1B4C">
        <w:rPr>
          <w:rFonts w:ascii="Arial" w:hAnsi="Arial" w:cs="Arial"/>
          <w:sz w:val="24"/>
          <w:szCs w:val="24"/>
        </w:rPr>
        <w:fldChar w:fldCharType="separate"/>
      </w:r>
      <w:r w:rsidR="00936F3A" w:rsidRPr="00936F3A">
        <w:rPr>
          <w:rFonts w:ascii="Arial" w:hAnsi="Arial" w:cs="Arial"/>
          <w:noProof/>
          <w:sz w:val="24"/>
          <w:szCs w:val="24"/>
          <w:vertAlign w:val="superscript"/>
        </w:rPr>
        <w:t>12</w:t>
      </w:r>
      <w:r w:rsidR="00FA1B4C">
        <w:rPr>
          <w:rFonts w:ascii="Arial" w:hAnsi="Arial" w:cs="Arial"/>
          <w:sz w:val="24"/>
          <w:szCs w:val="24"/>
        </w:rPr>
        <w:fldChar w:fldCharType="end"/>
      </w:r>
      <w:r w:rsidR="000F7A9C">
        <w:rPr>
          <w:rFonts w:ascii="Arial" w:hAnsi="Arial" w:cs="Arial"/>
        </w:rPr>
        <w:t xml:space="preserve"> </w:t>
      </w:r>
      <w:commentRangeEnd w:id="138"/>
      <w:r w:rsidR="00522119">
        <w:rPr>
          <w:rStyle w:val="CommentReference"/>
        </w:rPr>
        <w:commentReference w:id="138"/>
      </w:r>
    </w:p>
    <w:p w14:paraId="1FD9477E" w14:textId="7A5A6464" w:rsidR="00D3402E" w:rsidRDefault="00D3402E" w:rsidP="00D3402E">
      <w:pPr>
        <w:ind w:firstLine="720"/>
        <w:rPr>
          <w:rFonts w:ascii="Arial" w:hAnsi="Arial" w:cs="Arial"/>
          <w:sz w:val="24"/>
          <w:szCs w:val="24"/>
        </w:rPr>
      </w:pPr>
      <w:r>
        <w:rPr>
          <w:rFonts w:ascii="Arial" w:hAnsi="Arial" w:cs="Arial"/>
          <w:sz w:val="24"/>
          <w:szCs w:val="24"/>
        </w:rPr>
        <w:t>T</w:t>
      </w:r>
      <w:r w:rsidRPr="00D5012B">
        <w:rPr>
          <w:rFonts w:ascii="Arial" w:hAnsi="Arial" w:cs="Arial"/>
          <w:sz w:val="24"/>
          <w:szCs w:val="24"/>
        </w:rPr>
        <w:t xml:space="preserve">he </w:t>
      </w:r>
      <w:r>
        <w:rPr>
          <w:rFonts w:ascii="Arial" w:hAnsi="Arial" w:cs="Arial"/>
          <w:sz w:val="24"/>
          <w:szCs w:val="24"/>
        </w:rPr>
        <w:t xml:space="preserve">US automobile industry offers </w:t>
      </w:r>
      <w:commentRangeStart w:id="143"/>
      <w:del w:id="144" w:author="Holly C Elser" w:date="2020-03-01T20:58:00Z">
        <w:r>
          <w:rPr>
            <w:rFonts w:ascii="Arial" w:hAnsi="Arial" w:cs="Arial"/>
            <w:sz w:val="24"/>
            <w:szCs w:val="24"/>
          </w:rPr>
          <w:delText>a striking</w:delText>
        </w:r>
      </w:del>
      <w:ins w:id="145" w:author="Holly C Elser" w:date="2020-03-01T20:58:00Z">
        <w:r w:rsidR="00C85640">
          <w:rPr>
            <w:rFonts w:ascii="Arial" w:hAnsi="Arial" w:cs="Arial"/>
            <w:sz w:val="24"/>
            <w:szCs w:val="24"/>
          </w:rPr>
          <w:t>an essential</w:t>
        </w:r>
      </w:ins>
      <w:ins w:id="146" w:author="User" w:date="2020-03-02T11:57:00Z">
        <w:r>
          <w:rPr>
            <w:rFonts w:ascii="Arial" w:hAnsi="Arial" w:cs="Arial"/>
            <w:sz w:val="24"/>
            <w:szCs w:val="24"/>
          </w:rPr>
          <w:t xml:space="preserve"> </w:t>
        </w:r>
        <w:commentRangeEnd w:id="143"/>
        <w:r w:rsidR="00C85640">
          <w:rPr>
            <w:rStyle w:val="CommentReference"/>
          </w:rPr>
          <w:commentReference w:id="143"/>
        </w:r>
      </w:ins>
      <w:del w:id="147" w:author="User" w:date="2020-03-02T11:57:00Z">
        <w:r>
          <w:rPr>
            <w:rFonts w:ascii="Arial" w:hAnsi="Arial" w:cs="Arial"/>
            <w:sz w:val="24"/>
            <w:szCs w:val="24"/>
          </w:rPr>
          <w:delText xml:space="preserve"> </w:delText>
        </w:r>
      </w:del>
      <w:r>
        <w:rPr>
          <w:rFonts w:ascii="Arial" w:hAnsi="Arial" w:cs="Arial"/>
          <w:sz w:val="24"/>
          <w:szCs w:val="24"/>
        </w:rPr>
        <w:t xml:space="preserve">case study of an </w:t>
      </w:r>
      <w:r w:rsidR="00182E98">
        <w:rPr>
          <w:rFonts w:ascii="Arial" w:hAnsi="Arial" w:cs="Arial"/>
          <w:sz w:val="24"/>
          <w:szCs w:val="24"/>
        </w:rPr>
        <w:t xml:space="preserve">impacted </w:t>
      </w:r>
      <w:r>
        <w:rPr>
          <w:rFonts w:ascii="Arial" w:hAnsi="Arial" w:cs="Arial"/>
          <w:sz w:val="24"/>
          <w:szCs w:val="24"/>
        </w:rPr>
        <w:t xml:space="preserve">industry in decline. From the 1950s until the China Shock of the early 2000s, </w:t>
      </w:r>
      <w:r w:rsidRPr="00F07390">
        <w:rPr>
          <w:rFonts w:ascii="Arial" w:hAnsi="Arial" w:cs="Arial"/>
          <w:sz w:val="24"/>
          <w:szCs w:val="24"/>
        </w:rPr>
        <w:t>the “Big Three” Detroit companies</w:t>
      </w:r>
      <w:del w:id="148" w:author="Holly C Elser" w:date="2020-03-01T20:58:00Z">
        <w:r w:rsidRPr="00F07390">
          <w:rPr>
            <w:rFonts w:ascii="Arial" w:hAnsi="Arial" w:cs="Arial"/>
            <w:sz w:val="24"/>
            <w:szCs w:val="24"/>
          </w:rPr>
          <w:delText>,</w:delText>
        </w:r>
      </w:del>
      <w:r w:rsidRPr="00F07390">
        <w:rPr>
          <w:rFonts w:ascii="Arial" w:hAnsi="Arial" w:cs="Arial"/>
          <w:sz w:val="24"/>
          <w:szCs w:val="24"/>
        </w:rPr>
        <w:t xml:space="preserve"> Ford, Chrysler and General Motors</w:t>
      </w:r>
      <w:del w:id="149" w:author="Holly C Elser" w:date="2020-03-01T20:58:00Z">
        <w:r>
          <w:rPr>
            <w:rFonts w:ascii="Arial" w:hAnsi="Arial" w:cs="Arial"/>
            <w:sz w:val="24"/>
            <w:szCs w:val="24"/>
          </w:rPr>
          <w:delText>,</w:delText>
        </w:r>
      </w:del>
      <w:r w:rsidRPr="00F07390">
        <w:rPr>
          <w:rFonts w:ascii="Arial" w:hAnsi="Arial" w:cs="Arial"/>
          <w:sz w:val="24"/>
          <w:szCs w:val="24"/>
        </w:rPr>
        <w:t xml:space="preserve"> </w:t>
      </w:r>
      <w:r>
        <w:rPr>
          <w:rFonts w:ascii="Arial" w:hAnsi="Arial" w:cs="Arial"/>
          <w:sz w:val="24"/>
          <w:szCs w:val="24"/>
        </w:rPr>
        <w:t>dominated the automobile market. By</w:t>
      </w:r>
      <w:del w:id="150" w:author="Sally Picciotto" w:date="2020-02-28T15:04:00Z">
        <w:r w:rsidDel="006273B1">
          <w:rPr>
            <w:rFonts w:ascii="Arial" w:hAnsi="Arial" w:cs="Arial"/>
            <w:sz w:val="24"/>
            <w:szCs w:val="24"/>
          </w:rPr>
          <w:delText xml:space="preserve"> </w:delText>
        </w:r>
      </w:del>
      <w:r>
        <w:rPr>
          <w:rFonts w:ascii="Arial" w:hAnsi="Arial" w:cs="Arial"/>
          <w:sz w:val="24"/>
          <w:szCs w:val="24"/>
        </w:rPr>
        <w:t xml:space="preserve"> the late 1960s, foreign automakers began to capture a share of the </w:t>
      </w:r>
      <w:r w:rsidR="00182E98">
        <w:rPr>
          <w:rFonts w:ascii="Arial" w:hAnsi="Arial" w:cs="Arial"/>
          <w:sz w:val="24"/>
          <w:szCs w:val="24"/>
        </w:rPr>
        <w:t xml:space="preserve">domestic </w:t>
      </w:r>
      <w:r>
        <w:rPr>
          <w:rFonts w:ascii="Arial" w:hAnsi="Arial" w:cs="Arial"/>
          <w:sz w:val="24"/>
          <w:szCs w:val="24"/>
        </w:rPr>
        <w:t xml:space="preserve">market. </w:t>
      </w:r>
      <w:r w:rsidR="00045ACB">
        <w:rPr>
          <w:rFonts w:ascii="Arial" w:hAnsi="Arial" w:cs="Arial"/>
          <w:sz w:val="24"/>
          <w:szCs w:val="24"/>
        </w:rPr>
        <w:t>T</w:t>
      </w:r>
      <w:r>
        <w:rPr>
          <w:rFonts w:ascii="Arial" w:hAnsi="Arial" w:cs="Arial"/>
          <w:sz w:val="24"/>
          <w:szCs w:val="24"/>
        </w:rPr>
        <w:t xml:space="preserve">he oil embargo </w:t>
      </w:r>
      <w:r w:rsidR="00045ACB">
        <w:rPr>
          <w:rFonts w:ascii="Arial" w:hAnsi="Arial" w:cs="Arial"/>
          <w:sz w:val="24"/>
          <w:szCs w:val="24"/>
        </w:rPr>
        <w:t xml:space="preserve">in 1979 </w:t>
      </w:r>
      <w:r>
        <w:rPr>
          <w:rFonts w:ascii="Arial" w:hAnsi="Arial" w:cs="Arial"/>
          <w:sz w:val="24"/>
          <w:szCs w:val="24"/>
        </w:rPr>
        <w:t xml:space="preserve">further fueled the rise of imported smaller cars. Detroit automakers </w:t>
      </w:r>
      <w:r w:rsidR="00045ACB">
        <w:rPr>
          <w:rFonts w:ascii="Arial" w:hAnsi="Arial" w:cs="Arial"/>
          <w:sz w:val="24"/>
          <w:szCs w:val="24"/>
        </w:rPr>
        <w:t xml:space="preserve">responded by </w:t>
      </w:r>
      <w:r>
        <w:rPr>
          <w:rFonts w:ascii="Arial" w:hAnsi="Arial" w:cs="Arial"/>
          <w:sz w:val="24"/>
          <w:szCs w:val="24"/>
        </w:rPr>
        <w:t>shift</w:t>
      </w:r>
      <w:r w:rsidR="00045ACB">
        <w:rPr>
          <w:rFonts w:ascii="Arial" w:hAnsi="Arial" w:cs="Arial"/>
          <w:sz w:val="24"/>
          <w:szCs w:val="24"/>
        </w:rPr>
        <w:t>ing</w:t>
      </w:r>
      <w:r>
        <w:rPr>
          <w:rFonts w:ascii="Arial" w:hAnsi="Arial" w:cs="Arial"/>
          <w:sz w:val="24"/>
          <w:szCs w:val="24"/>
        </w:rPr>
        <w:t xml:space="preserve"> to light trucks, minivans, sports utility </w:t>
      </w:r>
      <w:r>
        <w:rPr>
          <w:rFonts w:ascii="Arial" w:hAnsi="Arial" w:cs="Arial"/>
          <w:sz w:val="24"/>
          <w:szCs w:val="24"/>
        </w:rPr>
        <w:lastRenderedPageBreak/>
        <w:t>vehicles and pick-up trucks. Between 1980 and 1996, stronger vehicle safety regulations, increasing oil prices</w:t>
      </w:r>
      <w:ins w:id="151" w:author="Josh Cohen" w:date="2020-02-29T15:16:00Z">
        <w:r w:rsidR="007A6C23">
          <w:rPr>
            <w:rFonts w:ascii="Arial" w:hAnsi="Arial" w:cs="Arial"/>
            <w:sz w:val="24"/>
            <w:szCs w:val="24"/>
          </w:rPr>
          <w:t>,</w:t>
        </w:r>
      </w:ins>
      <w:r>
        <w:rPr>
          <w:rFonts w:ascii="Arial" w:hAnsi="Arial" w:cs="Arial"/>
          <w:sz w:val="24"/>
          <w:szCs w:val="24"/>
        </w:rPr>
        <w:t xml:space="preserve"> and the emergence of </w:t>
      </w:r>
      <w:ins w:id="152" w:author="User" w:date="2020-03-02T11:57:00Z">
        <w:r>
          <w:rPr>
            <w:rFonts w:ascii="Arial" w:hAnsi="Arial" w:cs="Arial"/>
            <w:sz w:val="24"/>
            <w:szCs w:val="24"/>
          </w:rPr>
          <w:t>hybrid</w:t>
        </w:r>
      </w:ins>
      <w:ins w:id="153" w:author="Holly C Elser" w:date="2020-03-01T20:59:00Z">
        <w:del w:id="154" w:author="Kevin Chen" w:date="2020-03-02T12:50:00Z">
          <w:r w:rsidR="00C85640" w:rsidDel="00446E95">
            <w:rPr>
              <w:rFonts w:ascii="Arial" w:hAnsi="Arial" w:cs="Arial"/>
              <w:sz w:val="24"/>
              <w:szCs w:val="24"/>
            </w:rPr>
            <w:delText>ized</w:delText>
          </w:r>
        </w:del>
        <w:r w:rsidR="00C85640">
          <w:rPr>
            <w:rFonts w:ascii="Arial" w:hAnsi="Arial" w:cs="Arial"/>
            <w:sz w:val="24"/>
            <w:szCs w:val="24"/>
          </w:rPr>
          <w:t xml:space="preserve"> vehicles</w:t>
        </w:r>
      </w:ins>
      <w:del w:id="155" w:author="Holly C Elser" w:date="2020-03-01T20:59:00Z">
        <w:r w:rsidDel="00C85640">
          <w:rPr>
            <w:rFonts w:ascii="Arial" w:hAnsi="Arial" w:cs="Arial"/>
            <w:sz w:val="24"/>
            <w:szCs w:val="24"/>
          </w:rPr>
          <w:delText>s</w:delText>
        </w:r>
      </w:del>
      <w:del w:id="156" w:author="User" w:date="2020-03-02T11:57:00Z">
        <w:r>
          <w:rPr>
            <w:rFonts w:ascii="Arial" w:hAnsi="Arial" w:cs="Arial"/>
            <w:sz w:val="24"/>
            <w:szCs w:val="24"/>
          </w:rPr>
          <w:delText>hybrids</w:delText>
        </w:r>
      </w:del>
      <w:r>
        <w:rPr>
          <w:rFonts w:ascii="Arial" w:hAnsi="Arial" w:cs="Arial"/>
          <w:sz w:val="24"/>
          <w:szCs w:val="24"/>
        </w:rPr>
        <w:t xml:space="preserve"> further challenged the </w:t>
      </w:r>
      <w:r w:rsidR="00931FEE">
        <w:rPr>
          <w:rFonts w:ascii="Arial" w:hAnsi="Arial" w:cs="Arial"/>
          <w:sz w:val="24"/>
          <w:szCs w:val="24"/>
        </w:rPr>
        <w:t xml:space="preserve">domestic </w:t>
      </w:r>
      <w:r>
        <w:rPr>
          <w:rFonts w:ascii="Arial" w:hAnsi="Arial" w:cs="Arial"/>
          <w:sz w:val="24"/>
          <w:szCs w:val="24"/>
        </w:rPr>
        <w:t>industry. By 2008</w:t>
      </w:r>
      <w:ins w:id="157" w:author="Holly C Elser" w:date="2020-03-01T20:59:00Z">
        <w:r w:rsidR="00C85640">
          <w:rPr>
            <w:rFonts w:ascii="Arial" w:hAnsi="Arial" w:cs="Arial"/>
            <w:sz w:val="24"/>
            <w:szCs w:val="24"/>
          </w:rPr>
          <w:t>,</w:t>
        </w:r>
      </w:ins>
      <w:r>
        <w:rPr>
          <w:rFonts w:ascii="Arial" w:hAnsi="Arial" w:cs="Arial"/>
          <w:sz w:val="24"/>
          <w:szCs w:val="24"/>
        </w:rPr>
        <w:t xml:space="preserve"> Toyota had become the largest producer worldwide - a title General Motors </w:t>
      </w:r>
      <w:ins w:id="158" w:author="Sally Picciotto" w:date="2020-02-28T15:05:00Z">
        <w:r w:rsidR="006273B1">
          <w:rPr>
            <w:rFonts w:ascii="Arial" w:hAnsi="Arial" w:cs="Arial"/>
            <w:sz w:val="24"/>
            <w:szCs w:val="24"/>
          </w:rPr>
          <w:t xml:space="preserve">had </w:t>
        </w:r>
      </w:ins>
      <w:r>
        <w:rPr>
          <w:rFonts w:ascii="Arial" w:hAnsi="Arial" w:cs="Arial"/>
          <w:sz w:val="24"/>
          <w:szCs w:val="24"/>
        </w:rPr>
        <w:t>held for 77 years.</w:t>
      </w:r>
      <w:r>
        <w:rPr>
          <w:rFonts w:ascii="Arial" w:hAnsi="Arial" w:cs="Arial"/>
          <w:sz w:val="24"/>
          <w:szCs w:val="24"/>
        </w:rPr>
        <w:fldChar w:fldCharType="begin" w:fldLock="1"/>
      </w:r>
      <w:r w:rsidR="00936F3A">
        <w:rPr>
          <w:rFonts w:ascii="Arial" w:hAnsi="Arial" w:cs="Arial"/>
          <w:sz w:val="24"/>
          <w:szCs w:val="24"/>
        </w:rPr>
        <w:instrText>ADDIN CSL_CITATION {"citationItems":[{"id":"ITEM-1","itemData":{"author":[{"dropping-particle":"","family":"Klier","given":"TH","non-dropping-particle":"","parse-names":false,"suffix":""}],"container-title":"Economic Perspective","id":"ITEM-1","issue":"2","issued":{"date-parts":[["2009"]]},"title":"From tail fins to hybrids: How Detroit lost its dominance of the U.S. auto market","type":"article-journal","volume":"33"},"uris":["http://www.mendeley.com/documents/?uuid=3d18fd6d-e55a-4efd-8016-cef141265018"]}],"mendeley":{"formattedCitation":"&lt;sup&gt;13&lt;/sup&gt;","plainTextFormattedCitation":"13","previouslyFormattedCitation":"&lt;sup&gt;13&lt;/sup&gt;"},"properties":{"noteIndex":0},"schema":"https://github.com/citation-style-language/schema/raw/master/csl-citation.json"}</w:instrText>
      </w:r>
      <w:r>
        <w:rPr>
          <w:rFonts w:ascii="Arial" w:hAnsi="Arial" w:cs="Arial"/>
          <w:sz w:val="24"/>
          <w:szCs w:val="24"/>
        </w:rPr>
        <w:fldChar w:fldCharType="separate"/>
      </w:r>
      <w:r w:rsidR="00936F3A" w:rsidRPr="00936F3A">
        <w:rPr>
          <w:rFonts w:ascii="Arial" w:hAnsi="Arial" w:cs="Arial"/>
          <w:noProof/>
          <w:sz w:val="24"/>
          <w:szCs w:val="24"/>
          <w:vertAlign w:val="superscript"/>
        </w:rPr>
        <w:t>13</w:t>
      </w:r>
      <w:r>
        <w:rPr>
          <w:rFonts w:ascii="Arial" w:hAnsi="Arial" w:cs="Arial"/>
          <w:sz w:val="24"/>
          <w:szCs w:val="24"/>
        </w:rPr>
        <w:fldChar w:fldCharType="end"/>
      </w:r>
      <w:r>
        <w:rPr>
          <w:rFonts w:ascii="Arial" w:hAnsi="Arial" w:cs="Arial"/>
          <w:sz w:val="24"/>
          <w:szCs w:val="24"/>
        </w:rPr>
        <w:t xml:space="preserve"> </w:t>
      </w:r>
      <w:del w:id="159" w:author="Holly C Elser" w:date="2020-03-01T20:59:00Z">
        <w:r>
          <w:rPr>
            <w:rFonts w:ascii="Arial" w:hAnsi="Arial" w:cs="Arial"/>
            <w:sz w:val="24"/>
            <w:szCs w:val="24"/>
          </w:rPr>
          <w:delText xml:space="preserve">The situation was so dire </w:delText>
        </w:r>
        <w:r w:rsidDel="00C85640">
          <w:rPr>
            <w:rFonts w:ascii="Arial" w:hAnsi="Arial" w:cs="Arial"/>
            <w:sz w:val="24"/>
            <w:szCs w:val="24"/>
          </w:rPr>
          <w:delText>a</w:delText>
        </w:r>
      </w:del>
      <w:ins w:id="160" w:author="Holly C Elser" w:date="2020-03-01T20:59:00Z">
        <w:r w:rsidR="00C85640">
          <w:rPr>
            <w:rFonts w:ascii="Arial" w:hAnsi="Arial" w:cs="Arial"/>
            <w:sz w:val="24"/>
            <w:szCs w:val="24"/>
          </w:rPr>
          <w:t>A</w:t>
        </w:r>
      </w:ins>
      <w:ins w:id="161" w:author="User" w:date="2020-03-02T11:57:00Z">
        <w:r>
          <w:rPr>
            <w:rFonts w:ascii="Arial" w:hAnsi="Arial" w:cs="Arial"/>
            <w:sz w:val="24"/>
            <w:szCs w:val="24"/>
          </w:rPr>
          <w:t>fter</w:t>
        </w:r>
      </w:ins>
      <w:del w:id="162" w:author="User" w:date="2020-03-02T11:57:00Z">
        <w:r>
          <w:rPr>
            <w:rFonts w:ascii="Arial" w:hAnsi="Arial" w:cs="Arial"/>
            <w:sz w:val="24"/>
            <w:szCs w:val="24"/>
          </w:rPr>
          <w:delText>after</w:delText>
        </w:r>
      </w:del>
      <w:r>
        <w:rPr>
          <w:rFonts w:ascii="Arial" w:hAnsi="Arial" w:cs="Arial"/>
          <w:sz w:val="24"/>
          <w:szCs w:val="24"/>
        </w:rPr>
        <w:t xml:space="preserve"> the </w:t>
      </w:r>
      <w:r w:rsidR="00425268">
        <w:rPr>
          <w:rFonts w:ascii="Arial" w:hAnsi="Arial" w:cs="Arial"/>
          <w:sz w:val="24"/>
          <w:szCs w:val="24"/>
        </w:rPr>
        <w:t xml:space="preserve">US financial crisis </w:t>
      </w:r>
      <w:del w:id="163" w:author="Holly C Elser" w:date="2020-03-01T20:59:00Z">
        <w:r>
          <w:rPr>
            <w:rFonts w:ascii="Arial" w:hAnsi="Arial" w:cs="Arial"/>
            <w:sz w:val="24"/>
            <w:szCs w:val="24"/>
          </w:rPr>
          <w:delText xml:space="preserve">in </w:delText>
        </w:r>
        <w:r w:rsidR="00931FEE">
          <w:rPr>
            <w:rFonts w:ascii="Arial" w:hAnsi="Arial" w:cs="Arial"/>
            <w:sz w:val="24"/>
            <w:szCs w:val="24"/>
          </w:rPr>
          <w:delText>2007-</w:delText>
        </w:r>
      </w:del>
      <w:ins w:id="164" w:author="Holly C Elser" w:date="2020-03-01T20:59:00Z">
        <w:r w:rsidR="00C85640">
          <w:rPr>
            <w:rFonts w:ascii="Arial" w:hAnsi="Arial" w:cs="Arial"/>
            <w:sz w:val="24"/>
            <w:szCs w:val="24"/>
          </w:rPr>
          <w:t xml:space="preserve">in </w:t>
        </w:r>
      </w:ins>
      <w:r>
        <w:rPr>
          <w:rFonts w:ascii="Arial" w:hAnsi="Arial" w:cs="Arial"/>
          <w:sz w:val="24"/>
          <w:szCs w:val="24"/>
        </w:rPr>
        <w:t>2008</w:t>
      </w:r>
      <w:ins w:id="165" w:author="Holly C Elser" w:date="2020-03-01T21:00:00Z">
        <w:r w:rsidR="00C85640">
          <w:rPr>
            <w:rFonts w:ascii="Arial" w:hAnsi="Arial" w:cs="Arial"/>
            <w:sz w:val="24"/>
            <w:szCs w:val="24"/>
          </w:rPr>
          <w:t>,</w:t>
        </w:r>
      </w:ins>
      <w:del w:id="166" w:author="Holly C Elser" w:date="2020-03-01T21:00:00Z">
        <w:r>
          <w:rPr>
            <w:rFonts w:ascii="Arial" w:hAnsi="Arial" w:cs="Arial"/>
            <w:sz w:val="24"/>
            <w:szCs w:val="24"/>
          </w:rPr>
          <w:delText xml:space="preserve"> that</w:delText>
        </w:r>
      </w:del>
      <w:r>
        <w:rPr>
          <w:rFonts w:ascii="Arial" w:hAnsi="Arial" w:cs="Arial"/>
          <w:sz w:val="24"/>
          <w:szCs w:val="24"/>
        </w:rPr>
        <w:t xml:space="preserve"> </w:t>
      </w:r>
      <w:r w:rsidR="006D2237">
        <w:rPr>
          <w:rFonts w:ascii="Arial" w:hAnsi="Arial" w:cs="Arial"/>
          <w:sz w:val="24"/>
          <w:szCs w:val="24"/>
        </w:rPr>
        <w:t>the US government bailed out the</w:t>
      </w:r>
      <w:ins w:id="167" w:author="Holly C Elser" w:date="2020-03-01T21:00:00Z">
        <w:r w:rsidR="006D2237">
          <w:rPr>
            <w:rFonts w:ascii="Arial" w:hAnsi="Arial" w:cs="Arial"/>
            <w:sz w:val="24"/>
            <w:szCs w:val="24"/>
          </w:rPr>
          <w:t xml:space="preserve"> </w:t>
        </w:r>
        <w:r w:rsidR="00C85640">
          <w:rPr>
            <w:rFonts w:ascii="Arial" w:hAnsi="Arial" w:cs="Arial"/>
            <w:sz w:val="24"/>
            <w:szCs w:val="24"/>
          </w:rPr>
          <w:t>automobile</w:t>
        </w:r>
      </w:ins>
      <w:ins w:id="168" w:author="User" w:date="2020-03-02T11:57:00Z">
        <w:r w:rsidR="006D2237">
          <w:rPr>
            <w:rFonts w:ascii="Arial" w:hAnsi="Arial" w:cs="Arial"/>
            <w:sz w:val="24"/>
            <w:szCs w:val="24"/>
          </w:rPr>
          <w:t xml:space="preserve"> </w:t>
        </w:r>
      </w:ins>
      <w:r w:rsidR="006D2237">
        <w:rPr>
          <w:rFonts w:ascii="Arial" w:hAnsi="Arial" w:cs="Arial"/>
          <w:sz w:val="24"/>
          <w:szCs w:val="24"/>
        </w:rPr>
        <w:t xml:space="preserve">industry at a cost of $80 billion, and restructured </w:t>
      </w:r>
      <w:r>
        <w:rPr>
          <w:rFonts w:ascii="Arial" w:hAnsi="Arial" w:cs="Arial"/>
          <w:sz w:val="24"/>
          <w:szCs w:val="24"/>
        </w:rPr>
        <w:t>GM and Chrysler a</w:t>
      </w:r>
      <w:r w:rsidR="006D2237">
        <w:rPr>
          <w:rFonts w:ascii="Arial" w:hAnsi="Arial" w:cs="Arial"/>
          <w:sz w:val="24"/>
          <w:szCs w:val="24"/>
        </w:rPr>
        <w:t xml:space="preserve">fter they entered </w:t>
      </w:r>
      <w:r>
        <w:rPr>
          <w:rFonts w:ascii="Arial" w:hAnsi="Arial" w:cs="Arial"/>
          <w:sz w:val="24"/>
          <w:szCs w:val="24"/>
        </w:rPr>
        <w:t>bankruptcy</w:t>
      </w:r>
      <w:r w:rsidR="006D2237">
        <w:rPr>
          <w:rFonts w:ascii="Arial" w:hAnsi="Arial" w:cs="Arial"/>
          <w:sz w:val="24"/>
          <w:szCs w:val="24"/>
        </w:rPr>
        <w:t xml:space="preserve"> in 2009</w:t>
      </w:r>
      <w:r>
        <w:rPr>
          <w:rFonts w:ascii="Arial" w:hAnsi="Arial" w:cs="Arial"/>
          <w:sz w:val="24"/>
          <w:szCs w:val="24"/>
        </w:rPr>
        <w:t xml:space="preserve">. </w:t>
      </w:r>
    </w:p>
    <w:p w14:paraId="6D987CA5" w14:textId="44A837D3" w:rsidR="00D3402E" w:rsidRPr="00F200BF" w:rsidRDefault="00D3402E" w:rsidP="00D3402E">
      <w:pPr>
        <w:ind w:firstLine="720"/>
        <w:rPr>
          <w:rFonts w:ascii="Arial" w:hAnsi="Arial" w:cs="Arial"/>
          <w:sz w:val="24"/>
          <w:szCs w:val="24"/>
        </w:rPr>
      </w:pPr>
      <w:r>
        <w:rPr>
          <w:rFonts w:ascii="Arial" w:hAnsi="Arial" w:cs="Arial"/>
          <w:sz w:val="24"/>
          <w:szCs w:val="24"/>
        </w:rPr>
        <w:t>This study focuses on</w:t>
      </w:r>
      <w:ins w:id="169" w:author="Holly C Elser" w:date="2020-03-01T21:00:00Z">
        <w:r w:rsidR="00C85640">
          <w:rPr>
            <w:rFonts w:ascii="Arial" w:hAnsi="Arial" w:cs="Arial"/>
            <w:sz w:val="24"/>
            <w:szCs w:val="24"/>
          </w:rPr>
          <w:t xml:space="preserve"> the</w:t>
        </w:r>
      </w:ins>
      <w:r>
        <w:rPr>
          <w:rFonts w:ascii="Arial" w:hAnsi="Arial" w:cs="Arial"/>
          <w:sz w:val="24"/>
          <w:szCs w:val="24"/>
        </w:rPr>
        <w:t xml:space="preserve"> implications of the erosion of the US automobile industry for the </w:t>
      </w:r>
      <w:r w:rsidR="009B0492">
        <w:rPr>
          <w:rFonts w:ascii="Arial" w:hAnsi="Arial" w:cs="Arial"/>
          <w:sz w:val="24"/>
          <w:szCs w:val="24"/>
        </w:rPr>
        <w:t>mental health and safety</w:t>
      </w:r>
      <w:r>
        <w:rPr>
          <w:rFonts w:ascii="Arial" w:hAnsi="Arial" w:cs="Arial"/>
          <w:sz w:val="24"/>
          <w:szCs w:val="24"/>
        </w:rPr>
        <w:t xml:space="preserve"> of Michigan </w:t>
      </w:r>
      <w:r w:rsidRPr="00D5012B">
        <w:rPr>
          <w:rFonts w:ascii="Arial" w:hAnsi="Arial" w:cs="Arial"/>
          <w:sz w:val="24"/>
          <w:szCs w:val="24"/>
        </w:rPr>
        <w:t xml:space="preserve">autoworkers who </w:t>
      </w:r>
      <w:r w:rsidR="009B3C63">
        <w:rPr>
          <w:rFonts w:ascii="Arial" w:hAnsi="Arial" w:cs="Arial"/>
          <w:sz w:val="24"/>
          <w:szCs w:val="24"/>
        </w:rPr>
        <w:t xml:space="preserve">faced potential </w:t>
      </w:r>
      <w:r w:rsidRPr="00D5012B">
        <w:rPr>
          <w:rFonts w:ascii="Arial" w:hAnsi="Arial" w:cs="Arial"/>
          <w:sz w:val="24"/>
          <w:szCs w:val="24"/>
        </w:rPr>
        <w:t>job</w:t>
      </w:r>
      <w:r w:rsidR="009B3C63">
        <w:rPr>
          <w:rFonts w:ascii="Arial" w:hAnsi="Arial" w:cs="Arial"/>
          <w:sz w:val="24"/>
          <w:szCs w:val="24"/>
        </w:rPr>
        <w:t xml:space="preserve"> loss</w:t>
      </w:r>
      <w:r w:rsidRPr="00D5012B">
        <w:rPr>
          <w:rFonts w:ascii="Arial" w:hAnsi="Arial" w:cs="Arial"/>
          <w:sz w:val="24"/>
          <w:szCs w:val="24"/>
        </w:rPr>
        <w:t>.</w:t>
      </w:r>
      <w:r>
        <w:rPr>
          <w:rFonts w:ascii="Arial" w:hAnsi="Arial" w:cs="Arial"/>
          <w:sz w:val="24"/>
          <w:szCs w:val="24"/>
        </w:rPr>
        <w:t xml:space="preserve"> </w:t>
      </w:r>
      <w:r w:rsidR="004A2435">
        <w:rPr>
          <w:rFonts w:ascii="Arial" w:hAnsi="Arial" w:cs="Arial"/>
          <w:sz w:val="24"/>
          <w:szCs w:val="24"/>
        </w:rPr>
        <w:t xml:space="preserve">Involuntary </w:t>
      </w:r>
      <w:r w:rsidR="00485D51">
        <w:rPr>
          <w:rFonts w:ascii="Arial" w:hAnsi="Arial" w:cs="Arial"/>
          <w:sz w:val="24"/>
          <w:szCs w:val="24"/>
        </w:rPr>
        <w:t>worker exit</w:t>
      </w:r>
      <w:r w:rsidR="004A2435">
        <w:rPr>
          <w:rFonts w:ascii="Arial" w:hAnsi="Arial" w:cs="Arial"/>
          <w:sz w:val="24"/>
          <w:szCs w:val="24"/>
        </w:rPr>
        <w:t xml:space="preserve"> has been found to have substantial effects o</w:t>
      </w:r>
      <w:r w:rsidR="00A402B9">
        <w:rPr>
          <w:rFonts w:ascii="Arial" w:hAnsi="Arial" w:cs="Arial"/>
          <w:sz w:val="24"/>
          <w:szCs w:val="24"/>
        </w:rPr>
        <w:t>n</w:t>
      </w:r>
      <w:r w:rsidR="004A2435">
        <w:rPr>
          <w:rFonts w:ascii="Arial" w:hAnsi="Arial" w:cs="Arial"/>
          <w:sz w:val="24"/>
          <w:szCs w:val="24"/>
        </w:rPr>
        <w:t xml:space="preserve"> depressive symptoms, even after adjusting for baseline health.</w:t>
      </w:r>
      <w:r w:rsidR="004A2435">
        <w:rPr>
          <w:rFonts w:ascii="Arial" w:hAnsi="Arial" w:cs="Arial"/>
          <w:sz w:val="24"/>
          <w:szCs w:val="24"/>
        </w:rPr>
        <w:fldChar w:fldCharType="begin" w:fldLock="1"/>
      </w:r>
      <w:r w:rsidR="00936F3A">
        <w:rPr>
          <w:rFonts w:ascii="Arial" w:hAnsi="Arial" w:cs="Arial"/>
          <w:sz w:val="24"/>
          <w:szCs w:val="24"/>
        </w:rPr>
        <w:instrText>ADDIN CSL_CITATION {"citationItems":[{"id":"ITEM-1","itemData":{"DOI":"10.1177/002214650704800403","ISBN":"00221465","ISSN":"0022-1465","PMID":"18198685","abstract":"Previous research has shown that involuntary job loss may have negative health consequences, but existing analyses have not adequately adjusted for health selection or other confounding factors that could reveal the association to be spurious. Using two large, population-based longitudinal samples of U.S. workers from the Americans' Changing Lives Study and the Wisconsin Longitudinal Study, this analysis goes further by using respondents' self-reports of the reasons for job loss and information about the timing of job losses and acute negative health shocks to distinguish health-related job losses from other involuntary job losses. Results suggest that even after adjustment for numerous social background characteristics and baseline health, involuntary job loss is associated with significantly poorer overall self-rated health and more depressive symptoms. More nuanced analyses reveal that among involuntary job losers, those who lose their jobs for health-related reasons have, not surprisingly, the most precipitous declines in health. Job losses for other reasons have substantive and statistically significant effects on depressive symptoms, while effects on self-rated poor health are relatively small.","author":[{"dropping-particle":"","family":"Burgard","given":"Sarah A","non-dropping-particle":"","parse-names":false,"suffix":""},{"dropping-particle":"","family":"Brand","given":"Jennie E","non-dropping-particle":"","parse-names":false,"suffix":""},{"dropping-particle":"","family":"House","given":"James S","non-dropping-particle":"","parse-names":false,"suffix":""}],"container-title":"Journal of Health and Social Behavior","id":"ITEM-1","issue":"4","issued":{"date-parts":[["2007"]]},"page":"369-384","title":"Toward a better estimation of the effect of job loss on health.","type":"article-journal","volume":"48"},"uris":["http://www.mendeley.com/documents/?uuid=955ef2fd-39cf-4ec7-ba73-dac325566ff6"]}],"mendeley":{"formattedCitation":"&lt;sup&gt;14&lt;/sup&gt;","plainTextFormattedCitation":"14","previouslyFormattedCitation":"&lt;sup&gt;14&lt;/sup&gt;"},"properties":{"noteIndex":0},"schema":"https://github.com/citation-style-language/schema/raw/master/csl-citation.json"}</w:instrText>
      </w:r>
      <w:r w:rsidR="004A2435">
        <w:rPr>
          <w:rFonts w:ascii="Arial" w:hAnsi="Arial" w:cs="Arial"/>
          <w:sz w:val="24"/>
          <w:szCs w:val="24"/>
        </w:rPr>
        <w:fldChar w:fldCharType="separate"/>
      </w:r>
      <w:r w:rsidR="00936F3A" w:rsidRPr="00936F3A">
        <w:rPr>
          <w:rFonts w:ascii="Arial" w:hAnsi="Arial" w:cs="Arial"/>
          <w:noProof/>
          <w:sz w:val="24"/>
          <w:szCs w:val="24"/>
          <w:vertAlign w:val="superscript"/>
        </w:rPr>
        <w:t>14</w:t>
      </w:r>
      <w:r w:rsidR="004A2435">
        <w:rPr>
          <w:rFonts w:ascii="Arial" w:hAnsi="Arial" w:cs="Arial"/>
          <w:sz w:val="24"/>
          <w:szCs w:val="24"/>
        </w:rPr>
        <w:fldChar w:fldCharType="end"/>
      </w:r>
      <w:r w:rsidR="004A2435">
        <w:rPr>
          <w:rFonts w:ascii="Arial" w:hAnsi="Arial" w:cs="Arial"/>
          <w:sz w:val="24"/>
          <w:szCs w:val="24"/>
        </w:rPr>
        <w:t xml:space="preserve"> </w:t>
      </w:r>
      <w:r w:rsidR="00182E98">
        <w:rPr>
          <w:rFonts w:ascii="Arial" w:hAnsi="Arial" w:cs="Arial"/>
          <w:sz w:val="24"/>
          <w:szCs w:val="24"/>
        </w:rPr>
        <w:t xml:space="preserve">Taking advantage of </w:t>
      </w:r>
      <w:r w:rsidRPr="00D5012B">
        <w:rPr>
          <w:rFonts w:ascii="Arial" w:hAnsi="Arial" w:cs="Arial"/>
          <w:sz w:val="24"/>
          <w:szCs w:val="24"/>
        </w:rPr>
        <w:t xml:space="preserve">individual-level data </w:t>
      </w:r>
      <w:r>
        <w:rPr>
          <w:rFonts w:ascii="Arial" w:hAnsi="Arial" w:cs="Arial"/>
          <w:sz w:val="24"/>
          <w:szCs w:val="24"/>
        </w:rPr>
        <w:t xml:space="preserve">from an existing study of </w:t>
      </w:r>
      <w:r w:rsidR="00182E98">
        <w:rPr>
          <w:rFonts w:ascii="Arial" w:hAnsi="Arial" w:cs="Arial"/>
          <w:sz w:val="24"/>
          <w:szCs w:val="24"/>
        </w:rPr>
        <w:t>a</w:t>
      </w:r>
      <w:r>
        <w:rPr>
          <w:rFonts w:ascii="Arial" w:hAnsi="Arial" w:cs="Arial"/>
          <w:sz w:val="24"/>
          <w:szCs w:val="24"/>
        </w:rPr>
        <w:t xml:space="preserve"> </w:t>
      </w:r>
      <w:r w:rsidRPr="00D5012B">
        <w:rPr>
          <w:rFonts w:ascii="Arial" w:hAnsi="Arial" w:cs="Arial"/>
          <w:sz w:val="24"/>
          <w:szCs w:val="24"/>
        </w:rPr>
        <w:t>United Autoworkers</w:t>
      </w:r>
      <w:r>
        <w:rPr>
          <w:rFonts w:ascii="Arial" w:hAnsi="Arial" w:cs="Arial"/>
          <w:sz w:val="24"/>
          <w:szCs w:val="24"/>
        </w:rPr>
        <w:t>-</w:t>
      </w:r>
      <w:r w:rsidRPr="00D5012B">
        <w:rPr>
          <w:rFonts w:ascii="Arial" w:hAnsi="Arial" w:cs="Arial"/>
          <w:sz w:val="24"/>
          <w:szCs w:val="24"/>
        </w:rPr>
        <w:t xml:space="preserve">General Motors (UAW-GM) </w:t>
      </w:r>
      <w:r>
        <w:rPr>
          <w:rFonts w:ascii="Arial" w:hAnsi="Arial" w:cs="Arial"/>
          <w:sz w:val="24"/>
          <w:szCs w:val="24"/>
        </w:rPr>
        <w:t xml:space="preserve">cohort, </w:t>
      </w:r>
      <w:r w:rsidR="006D2237">
        <w:rPr>
          <w:rFonts w:ascii="Arial" w:hAnsi="Arial" w:cs="Arial"/>
          <w:sz w:val="24"/>
          <w:szCs w:val="24"/>
        </w:rPr>
        <w:t>we</w:t>
      </w:r>
      <w:r w:rsidRPr="00D5012B">
        <w:rPr>
          <w:rFonts w:ascii="Arial" w:hAnsi="Arial" w:cs="Arial"/>
          <w:sz w:val="24"/>
          <w:szCs w:val="24"/>
        </w:rPr>
        <w:t xml:space="preserve"> examine associations between </w:t>
      </w:r>
      <w:r w:rsidR="00485D51">
        <w:rPr>
          <w:rFonts w:ascii="Arial" w:hAnsi="Arial" w:cs="Arial"/>
          <w:sz w:val="24"/>
          <w:szCs w:val="24"/>
        </w:rPr>
        <w:t xml:space="preserve">worker exit </w:t>
      </w:r>
      <w:r w:rsidRPr="00D5012B">
        <w:rPr>
          <w:rFonts w:ascii="Arial" w:hAnsi="Arial" w:cs="Arial"/>
          <w:sz w:val="24"/>
          <w:szCs w:val="24"/>
        </w:rPr>
        <w:t xml:space="preserve">and risk of suicide and </w:t>
      </w:r>
      <w:r>
        <w:rPr>
          <w:rFonts w:ascii="Arial" w:hAnsi="Arial" w:cs="Arial"/>
          <w:sz w:val="24"/>
          <w:szCs w:val="24"/>
        </w:rPr>
        <w:t xml:space="preserve">fatal </w:t>
      </w:r>
      <w:r w:rsidRPr="00D5012B">
        <w:rPr>
          <w:rFonts w:ascii="Arial" w:hAnsi="Arial" w:cs="Arial"/>
          <w:sz w:val="24"/>
          <w:szCs w:val="24"/>
        </w:rPr>
        <w:t>overdose</w:t>
      </w:r>
      <w:r>
        <w:rPr>
          <w:rFonts w:ascii="Arial" w:hAnsi="Arial" w:cs="Arial"/>
          <w:sz w:val="24"/>
          <w:szCs w:val="24"/>
        </w:rPr>
        <w:t xml:space="preserve">. </w:t>
      </w:r>
      <w:r w:rsidR="006D2237" w:rsidRPr="006D2237">
        <w:rPr>
          <w:rFonts w:ascii="Arial" w:hAnsi="Arial" w:cs="Arial"/>
          <w:sz w:val="24"/>
          <w:szCs w:val="24"/>
        </w:rPr>
        <w:t xml:space="preserve">The cohort includes workers </w:t>
      </w:r>
      <w:r w:rsidR="002C4F7E">
        <w:rPr>
          <w:rFonts w:ascii="Arial" w:hAnsi="Arial" w:cs="Arial"/>
          <w:sz w:val="24"/>
          <w:szCs w:val="24"/>
        </w:rPr>
        <w:t>at</w:t>
      </w:r>
      <w:r w:rsidR="006D2237" w:rsidRPr="006D2237">
        <w:rPr>
          <w:rFonts w:ascii="Arial" w:hAnsi="Arial" w:cs="Arial"/>
          <w:sz w:val="24"/>
          <w:szCs w:val="24"/>
        </w:rPr>
        <w:t xml:space="preserve"> three GM manufacturing facilities in Michigan - one located in an urban center</w:t>
      </w:r>
      <w:r w:rsidR="00603656">
        <w:rPr>
          <w:rFonts w:ascii="Arial" w:hAnsi="Arial" w:cs="Arial"/>
          <w:sz w:val="24"/>
          <w:szCs w:val="24"/>
        </w:rPr>
        <w:t>,</w:t>
      </w:r>
      <w:r w:rsidR="006D2237" w:rsidRPr="006D2237">
        <w:rPr>
          <w:rFonts w:ascii="Arial" w:hAnsi="Arial" w:cs="Arial"/>
          <w:sz w:val="24"/>
          <w:szCs w:val="24"/>
        </w:rPr>
        <w:t xml:space="preserve"> </w:t>
      </w:r>
      <w:commentRangeStart w:id="170"/>
      <w:r w:rsidR="00603656">
        <w:rPr>
          <w:rFonts w:ascii="Arial" w:hAnsi="Arial" w:cs="Arial"/>
          <w:sz w:val="24"/>
          <w:szCs w:val="24"/>
        </w:rPr>
        <w:t>one in a</w:t>
      </w:r>
      <w:r w:rsidR="006D2237" w:rsidRPr="006D2237">
        <w:rPr>
          <w:rFonts w:ascii="Arial" w:hAnsi="Arial" w:cs="Arial"/>
          <w:sz w:val="24"/>
          <w:szCs w:val="24"/>
        </w:rPr>
        <w:t xml:space="preserve"> </w:t>
      </w:r>
      <w:r w:rsidR="009B3C63">
        <w:rPr>
          <w:rFonts w:ascii="Arial" w:hAnsi="Arial" w:cs="Arial"/>
          <w:sz w:val="24"/>
          <w:szCs w:val="24"/>
        </w:rPr>
        <w:t>more rural area</w:t>
      </w:r>
      <w:commentRangeEnd w:id="170"/>
      <w:r w:rsidR="00C85640">
        <w:rPr>
          <w:rStyle w:val="CommentReference"/>
        </w:rPr>
        <w:commentReference w:id="170"/>
      </w:r>
      <w:r w:rsidR="00603656">
        <w:rPr>
          <w:rFonts w:ascii="Arial" w:hAnsi="Arial" w:cs="Arial"/>
          <w:sz w:val="24"/>
          <w:szCs w:val="24"/>
        </w:rPr>
        <w:t>, and one in a small city</w:t>
      </w:r>
      <w:r w:rsidR="006D2237" w:rsidRPr="006D2237">
        <w:rPr>
          <w:rFonts w:ascii="Arial" w:hAnsi="Arial" w:cs="Arial"/>
          <w:sz w:val="24"/>
          <w:szCs w:val="24"/>
        </w:rPr>
        <w:t xml:space="preserve">. </w:t>
      </w:r>
      <w:r>
        <w:rPr>
          <w:rFonts w:ascii="Arial" w:hAnsi="Arial" w:cs="Arial"/>
          <w:sz w:val="24"/>
          <w:szCs w:val="24"/>
        </w:rPr>
        <w:t xml:space="preserve">We </w:t>
      </w:r>
      <w:r w:rsidR="006D2237">
        <w:rPr>
          <w:rFonts w:ascii="Arial" w:hAnsi="Arial" w:cs="Arial"/>
          <w:sz w:val="24"/>
          <w:szCs w:val="24"/>
        </w:rPr>
        <w:t xml:space="preserve">focus on the </w:t>
      </w:r>
      <w:r>
        <w:rPr>
          <w:rFonts w:ascii="Arial" w:hAnsi="Arial" w:cs="Arial"/>
          <w:sz w:val="24"/>
          <w:szCs w:val="24"/>
        </w:rPr>
        <w:t>period</w:t>
      </w:r>
      <w:r w:rsidR="006D2237">
        <w:rPr>
          <w:rFonts w:ascii="Arial" w:hAnsi="Arial" w:cs="Arial"/>
          <w:sz w:val="24"/>
          <w:szCs w:val="24"/>
        </w:rPr>
        <w:t xml:space="preserve"> since </w:t>
      </w:r>
      <w:r w:rsidR="00C5723E">
        <w:rPr>
          <w:rFonts w:ascii="Arial" w:hAnsi="Arial" w:cs="Arial"/>
          <w:sz w:val="24"/>
          <w:szCs w:val="24"/>
        </w:rPr>
        <w:t>the late</w:t>
      </w:r>
      <w:ins w:id="171" w:author="Sally Picciotto" w:date="2020-02-28T15:06:00Z">
        <w:r w:rsidR="006273B1">
          <w:rPr>
            <w:rFonts w:ascii="Arial" w:hAnsi="Arial" w:cs="Arial"/>
            <w:sz w:val="24"/>
            <w:szCs w:val="24"/>
          </w:rPr>
          <w:t xml:space="preserve"> </w:t>
        </w:r>
      </w:ins>
      <w:r w:rsidR="006D2237">
        <w:rPr>
          <w:rFonts w:ascii="Arial" w:hAnsi="Arial" w:cs="Arial"/>
          <w:sz w:val="24"/>
          <w:szCs w:val="24"/>
        </w:rPr>
        <w:t>1970</w:t>
      </w:r>
      <w:r w:rsidR="00C5723E">
        <w:rPr>
          <w:rFonts w:ascii="Arial" w:hAnsi="Arial" w:cs="Arial"/>
          <w:sz w:val="24"/>
          <w:szCs w:val="24"/>
        </w:rPr>
        <w:t>s</w:t>
      </w:r>
      <w:ins w:id="172" w:author="Josh Cohen" w:date="2020-02-29T15:22:00Z">
        <w:r w:rsidR="007A6C23">
          <w:rPr>
            <w:rFonts w:ascii="Arial" w:hAnsi="Arial" w:cs="Arial"/>
            <w:sz w:val="24"/>
            <w:szCs w:val="24"/>
          </w:rPr>
          <w:t xml:space="preserve">, which </w:t>
        </w:r>
      </w:ins>
      <w:del w:id="173" w:author="Josh Cohen" w:date="2020-02-29T15:22:00Z">
        <w:r w:rsidDel="007A6C23">
          <w:rPr>
            <w:rFonts w:ascii="Arial" w:hAnsi="Arial" w:cs="Arial"/>
            <w:sz w:val="24"/>
            <w:szCs w:val="24"/>
          </w:rPr>
          <w:delText xml:space="preserve"> t</w:delText>
        </w:r>
        <w:r w:rsidR="009515DB" w:rsidDel="007A6C23">
          <w:rPr>
            <w:rFonts w:ascii="Arial" w:hAnsi="Arial" w:cs="Arial"/>
            <w:sz w:val="24"/>
            <w:szCs w:val="24"/>
          </w:rPr>
          <w:delText xml:space="preserve">hat </w:delText>
        </w:r>
      </w:del>
      <w:r>
        <w:rPr>
          <w:rFonts w:ascii="Arial" w:hAnsi="Arial" w:cs="Arial"/>
          <w:sz w:val="24"/>
          <w:szCs w:val="24"/>
        </w:rPr>
        <w:t>capture</w:t>
      </w:r>
      <w:r w:rsidR="009515DB">
        <w:rPr>
          <w:rFonts w:ascii="Arial" w:hAnsi="Arial" w:cs="Arial"/>
          <w:sz w:val="24"/>
          <w:szCs w:val="24"/>
        </w:rPr>
        <w:t>s</w:t>
      </w:r>
      <w:r>
        <w:rPr>
          <w:rFonts w:ascii="Arial" w:hAnsi="Arial" w:cs="Arial"/>
          <w:sz w:val="24"/>
          <w:szCs w:val="24"/>
        </w:rPr>
        <w:t xml:space="preserve"> accelerat</w:t>
      </w:r>
      <w:r w:rsidR="009515DB">
        <w:rPr>
          <w:rFonts w:ascii="Arial" w:hAnsi="Arial" w:cs="Arial"/>
          <w:sz w:val="24"/>
          <w:szCs w:val="24"/>
        </w:rPr>
        <w:t>ion</w:t>
      </w:r>
      <w:r>
        <w:rPr>
          <w:rFonts w:ascii="Arial" w:hAnsi="Arial" w:cs="Arial"/>
          <w:sz w:val="24"/>
          <w:szCs w:val="24"/>
        </w:rPr>
        <w:t xml:space="preserve"> </w:t>
      </w:r>
      <w:r w:rsidR="009515DB">
        <w:rPr>
          <w:rFonts w:ascii="Arial" w:hAnsi="Arial" w:cs="Arial"/>
          <w:sz w:val="24"/>
          <w:szCs w:val="24"/>
        </w:rPr>
        <w:t xml:space="preserve">in the </w:t>
      </w:r>
      <w:r>
        <w:rPr>
          <w:rFonts w:ascii="Arial" w:hAnsi="Arial" w:cs="Arial"/>
          <w:sz w:val="24"/>
          <w:szCs w:val="24"/>
        </w:rPr>
        <w:t xml:space="preserve">decline </w:t>
      </w:r>
      <w:r w:rsidR="006D2237">
        <w:rPr>
          <w:rFonts w:ascii="Arial" w:hAnsi="Arial" w:cs="Arial"/>
          <w:sz w:val="24"/>
          <w:szCs w:val="24"/>
        </w:rPr>
        <w:t xml:space="preserve">of </w:t>
      </w:r>
      <w:r w:rsidR="00B82D6E">
        <w:rPr>
          <w:rFonts w:ascii="Arial" w:hAnsi="Arial" w:cs="Arial"/>
          <w:sz w:val="24"/>
          <w:szCs w:val="24"/>
        </w:rPr>
        <w:t>the industry</w:t>
      </w:r>
      <w:r>
        <w:rPr>
          <w:rFonts w:ascii="Arial" w:hAnsi="Arial" w:cs="Arial"/>
          <w:sz w:val="24"/>
          <w:szCs w:val="24"/>
        </w:rPr>
        <w:t xml:space="preserve">. </w:t>
      </w:r>
      <w:r w:rsidRPr="00D5012B">
        <w:rPr>
          <w:rFonts w:ascii="Arial" w:hAnsi="Arial" w:cs="Arial"/>
          <w:sz w:val="24"/>
          <w:szCs w:val="24"/>
        </w:rPr>
        <w:t xml:space="preserve">By the end of follow-up all three study plants had </w:t>
      </w:r>
      <w:del w:id="174" w:author="Sally Picciotto" w:date="2020-02-28T15:06:00Z">
        <w:r w:rsidDel="006273B1">
          <w:rPr>
            <w:rFonts w:ascii="Arial" w:hAnsi="Arial" w:cs="Arial"/>
            <w:sz w:val="24"/>
            <w:szCs w:val="24"/>
          </w:rPr>
          <w:delText xml:space="preserve">been </w:delText>
        </w:r>
      </w:del>
      <w:r w:rsidRPr="00D5012B">
        <w:rPr>
          <w:rFonts w:ascii="Arial" w:hAnsi="Arial" w:cs="Arial"/>
          <w:sz w:val="24"/>
          <w:szCs w:val="24"/>
        </w:rPr>
        <w:t>closed.</w:t>
      </w:r>
      <w:r w:rsidRPr="00F200BF">
        <w:rPr>
          <w:rFonts w:ascii="Arial" w:hAnsi="Arial" w:cs="Arial"/>
          <w:sz w:val="24"/>
          <w:szCs w:val="24"/>
        </w:rPr>
        <w:t xml:space="preserve"> </w:t>
      </w:r>
    </w:p>
    <w:bookmarkEnd w:id="107"/>
    <w:p w14:paraId="5EF3B18A" w14:textId="66432AFC" w:rsidR="000A0FDB" w:rsidRPr="00F200BF" w:rsidRDefault="000A0FDB" w:rsidP="000A0FDB">
      <w:pPr>
        <w:ind w:firstLine="720"/>
        <w:rPr>
          <w:rFonts w:ascii="Arial" w:hAnsi="Arial" w:cs="Arial"/>
          <w:sz w:val="24"/>
          <w:szCs w:val="24"/>
        </w:rPr>
      </w:pPr>
      <w:r w:rsidRPr="00F200BF">
        <w:rPr>
          <w:rFonts w:ascii="Arial" w:hAnsi="Arial" w:cs="Arial"/>
          <w:b/>
          <w:sz w:val="24"/>
          <w:szCs w:val="24"/>
        </w:rPr>
        <w:t>Methods</w:t>
      </w:r>
      <w:r w:rsidRPr="00F200BF">
        <w:rPr>
          <w:rFonts w:ascii="Arial" w:hAnsi="Arial" w:cs="Arial"/>
          <w:sz w:val="24"/>
          <w:szCs w:val="24"/>
        </w:rPr>
        <w:t>:</w:t>
      </w:r>
    </w:p>
    <w:p w14:paraId="39D4FD95" w14:textId="77C4A7AA" w:rsidR="00886708" w:rsidRPr="00F200BF" w:rsidRDefault="009515DB" w:rsidP="000A0FDB">
      <w:pPr>
        <w:ind w:firstLine="720"/>
        <w:rPr>
          <w:rFonts w:ascii="Arial" w:hAnsi="Arial" w:cs="Arial"/>
          <w:sz w:val="24"/>
          <w:szCs w:val="24"/>
        </w:rPr>
      </w:pPr>
      <w:r>
        <w:rPr>
          <w:rFonts w:ascii="Arial" w:hAnsi="Arial" w:cs="Arial"/>
          <w:sz w:val="24"/>
          <w:szCs w:val="24"/>
        </w:rPr>
        <w:t xml:space="preserve">The UAW-GM cohort mortality study was </w:t>
      </w:r>
      <w:r w:rsidR="00182E98">
        <w:rPr>
          <w:rFonts w:ascii="Arial" w:hAnsi="Arial" w:cs="Arial"/>
          <w:sz w:val="24"/>
          <w:szCs w:val="24"/>
        </w:rPr>
        <w:t xml:space="preserve">originally </w:t>
      </w:r>
      <w:r>
        <w:rPr>
          <w:rFonts w:ascii="Arial" w:hAnsi="Arial" w:cs="Arial"/>
          <w:sz w:val="24"/>
          <w:szCs w:val="24"/>
        </w:rPr>
        <w:t>d</w:t>
      </w:r>
      <w:r w:rsidRPr="009515DB">
        <w:rPr>
          <w:rFonts w:ascii="Arial" w:hAnsi="Arial" w:cs="Arial"/>
          <w:sz w:val="24"/>
          <w:szCs w:val="24"/>
        </w:rPr>
        <w:t>esigned to assess the health effects of occupational exposures</w:t>
      </w:r>
      <w:r>
        <w:rPr>
          <w:rFonts w:ascii="Arial" w:hAnsi="Arial" w:cs="Arial"/>
          <w:sz w:val="24"/>
          <w:szCs w:val="24"/>
        </w:rPr>
        <w:t>.</w:t>
      </w:r>
      <w:r w:rsidRPr="009515DB">
        <w:rPr>
          <w:rFonts w:ascii="Arial" w:hAnsi="Arial" w:cs="Arial"/>
          <w:sz w:val="24"/>
          <w:szCs w:val="24"/>
        </w:rPr>
        <w:t xml:space="preserve"> </w:t>
      </w:r>
      <w:r w:rsidR="00381340" w:rsidRPr="00F200BF">
        <w:rPr>
          <w:rFonts w:ascii="Arial" w:hAnsi="Arial" w:cs="Arial"/>
          <w:sz w:val="24"/>
          <w:szCs w:val="24"/>
        </w:rPr>
        <w:t>Details regarding the study have been described extensively in previous publications.</w:t>
      </w:r>
      <w:r w:rsidR="00800375">
        <w:rPr>
          <w:rFonts w:ascii="Arial" w:hAnsi="Arial" w:cs="Arial"/>
          <w:sz w:val="24"/>
          <w:szCs w:val="24"/>
        </w:rPr>
        <w:fldChar w:fldCharType="begin" w:fldLock="1"/>
      </w:r>
      <w:r w:rsidR="00936F3A">
        <w:rPr>
          <w:rFonts w:ascii="Arial" w:hAnsi="Arial" w:cs="Arial"/>
          <w:sz w:val="24"/>
          <w:szCs w:val="24"/>
        </w:rPr>
        <w:instrText>ADDIN CSL_CITATION {"citationItems":[{"id":"ITEM-1","itemData":{"ISBN":"0271-3586 (Print)","PMID":"1463027","abstract":"Machining fluids are widely used in a variety of common industrial metalworking operations to lubricate and cool both the tool and the working surfaces. Previous studies have suggested elevated respiratory, digestive, and skin cancers in exposed populations. This cohort study was initiated to assess whether long-term exposure to machining fluids in the course of machining, grinding, and other cutting operations is associated with excess cancer mortality. The cohort includes more than 45,000 automobile production workers from 3 plants, almost 1 million years of follow-up, over 10,000 deaths, and an extensive exposure assessment component. Standardized mortality ratios (SMRs) have been estimated for each of the 3 plants, using both U.S. as well as local populations as reference. Relative risks of 1.2-3.1 have been observed for several specific respiratory and digestive cancers of a priori interest, including cancer of the stomach, large intestine, pancreas, lung, and larynx. In addition, elevated risks for leukemia and asthma were noted. Future exposure-response analyses will provide the opportunity to identify relatively modest excesses in cause-specific mortality risk associated with exposure to specific types (straight, soluble, or synthetic), additives, or components of machining fluids.","author":[{"dropping-particle":"","family":"Eisen","given":"E A","non-dropping-particle":"","parse-names":false,"suffix":""},{"dropping-particle":"","family":"Tolbert","given":"P E","non-dropping-particle":"","parse-names":false,"suffix":""},{"dropping-particle":"","family":"Monson","given":"R R","non-dropping-particle":"","parse-names":false,"suffix":""},{"dropping-particle":"","family":"Smith","given":"T J","non-dropping-particle":"","parse-names":false,"suffix":""}],"container-title":"Am J Ind Med","edition":"1992/01/01","id":"ITEM-1","issue":"6","issued":{"date-parts":[["1992"]]},"language":"eng","note":"Eisen, E A\nTolbert, P E\nMonson, R R\nSmith, T J\n2 P30 ES 00002/ES/NIEHS NIH HHS/United States\nResearch Support, Non-U.S. Gov't\nResearch Support, U.S. Gov't, P.H.S.\nUnited states\nAmerican journal of industrial medicine\nAm J Ind Med. 1992;22(6):809-24.","page":"809-824","title":"Mortality studies of machining fluid exposure in the automobile industry I: A standardized mortality ratio analysis","type":"article-journal","volume":"22"},"uris":["http://www.mendeley.com/documents/?uuid=086c2076-5c7c-463a-a32d-fde171ecc16e"]},{"id":"ITEM-2","itemData":{"ISBN":"0355-3140 (Print)","PMID":"11560338","abstract":"OBJECTIVE: This report describes the extended follow-up of a cohort of 46 399 automobile manufacturing workers with potential exposure to metalworking fluids (MWF). The outcomes of interest were cancers of the esophagus, stomach, colon, rectum, liver, pancreas, larynx, skin, prostate, and brain, as well as leukemia. Additional follow-up increased the power to detect modest elevations in mortality rates in association with specific types of MWF, including synthetic fluids not in widespread use until the 1970s. METHODS: Standardized mortality ratios (SMR) were computed for the most recent 10 years of follow-up, as well as for the entire study period. Adjusted relative risks (RR) were estimated in Poisson regression models with categorical variables for cumulative exposure to each type of MWF and in proportional hazards models with continuous exposure variables. RESULTS: Associations were found between straight MWF and esophageal, laryngeal and rectal cancer; soluble MWF and cancer of the esophagus, larynx, skin, and brain; synthetic MWF and cancer of the esophagus, liver, and prostate. The elevated RR values were modest in magnitude (1.5 to 2.0). SMR values were increased for stomach, liver, and pancreatic cancer and also for leukemia in the last 10 years of follow-up. The SMR values were also elevated for stomach and liver cancer among the persons recently hired. CONCLUSIONS: The results provide further evidence that exposure to metalworking fluids causes cancer among workers in automobile manufacturing. Although airborne exposures declined over the study period, this study suggests that modest risk of several digestive cancers, as well as prostatic cancer and leukemia, may persist at current levels of exposure to water-based metalworking fluids.","author":[{"dropping-particle":"","family":"Eisen","given":"E A","non-dropping-particle":"","parse-names":false,"suffix":""},{"dropping-particle":"","family":"Bardin","given":"J","non-dropping-particle":"","parse-names":false,"suffix":""},{"dropping-particle":"","family":"Gore","given":"R","non-dropping-particle":"","parse-names":false,"suffix":""},{"dropping-particle":"","family":"Woskie","given":"S R","non-dropping-particle":"","parse-names":false,"suffix":""},{"dropping-particle":"","family":"Hallock","given":"M F","non-dropping-particle":"","parse-names":false,"suffix":""},{"dropping-particle":"","family":"Monson","given":"R R","non-dropping-particle":"","parse-names":false,"suffix":""}],"container-title":"Scand J Work Environ Health","edition":"2001/09/19","id":"ITEM-2","issue":"4","issued":{"date-parts":[["2001"]]},"language":"eng","note":"Eisen, E A\nBardin, J\nGore, R\nWoskie, S R\nHallock, M F\nMonson, R R\nResearch Support, Non-U.S. Gov't\nFinland\nScandinavian journal of work, environment &amp;amp; health\nScand J Work Environ Health. 2001 Aug;27(4):240-9.","page":"240-249","title":"Exposure-response models based on extended follow-up of a cohort mortality study in the automobile industry","type":"article-journal","volume":"27"},"uris":["http://www.mendeley.com/documents/?uuid=5dad8c8b-6ff8-4eab-bc46-7e52b14cd6d8"]}],"mendeley":{"formattedCitation":"&lt;sup&gt;15,16&lt;/sup&gt;","plainTextFormattedCitation":"15,16","previouslyFormattedCitation":"&lt;sup&gt;15,16&lt;/sup&gt;"},"properties":{"noteIndex":0},"schema":"https://github.com/citation-style-language/schema/raw/master/csl-citation.json"}</w:instrText>
      </w:r>
      <w:r w:rsidR="00800375">
        <w:rPr>
          <w:rFonts w:ascii="Arial" w:hAnsi="Arial" w:cs="Arial"/>
          <w:sz w:val="24"/>
          <w:szCs w:val="24"/>
        </w:rPr>
        <w:fldChar w:fldCharType="separate"/>
      </w:r>
      <w:r w:rsidR="00936F3A" w:rsidRPr="00936F3A">
        <w:rPr>
          <w:rFonts w:ascii="Arial" w:hAnsi="Arial" w:cs="Arial"/>
          <w:noProof/>
          <w:sz w:val="24"/>
          <w:szCs w:val="24"/>
          <w:vertAlign w:val="superscript"/>
        </w:rPr>
        <w:t>15,16</w:t>
      </w:r>
      <w:r w:rsidR="00800375">
        <w:rPr>
          <w:rFonts w:ascii="Arial" w:hAnsi="Arial" w:cs="Arial"/>
          <w:sz w:val="24"/>
          <w:szCs w:val="24"/>
        </w:rPr>
        <w:fldChar w:fldCharType="end"/>
      </w:r>
      <w:r w:rsidR="00381340" w:rsidRPr="00F200BF">
        <w:rPr>
          <w:rFonts w:ascii="Arial" w:hAnsi="Arial" w:cs="Arial"/>
          <w:sz w:val="24"/>
          <w:szCs w:val="24"/>
        </w:rPr>
        <w:t xml:space="preserve"> </w:t>
      </w:r>
      <w:commentRangeStart w:id="175"/>
      <w:r w:rsidR="00381340" w:rsidRPr="00F200BF">
        <w:rPr>
          <w:rFonts w:ascii="Arial" w:hAnsi="Arial" w:cs="Arial"/>
          <w:sz w:val="24"/>
          <w:szCs w:val="24"/>
        </w:rPr>
        <w:t xml:space="preserve">Here, we describe the </w:t>
      </w:r>
      <w:r w:rsidR="00182E98">
        <w:rPr>
          <w:rFonts w:ascii="Arial" w:hAnsi="Arial" w:cs="Arial"/>
          <w:sz w:val="24"/>
          <w:szCs w:val="24"/>
        </w:rPr>
        <w:t>more recent subset of the cohort included in this analysis</w:t>
      </w:r>
      <w:r w:rsidR="00381340" w:rsidRPr="00F200BF">
        <w:rPr>
          <w:rFonts w:ascii="Arial" w:hAnsi="Arial" w:cs="Arial"/>
          <w:sz w:val="24"/>
          <w:szCs w:val="24"/>
        </w:rPr>
        <w:t>.</w:t>
      </w:r>
      <w:commentRangeEnd w:id="175"/>
      <w:r w:rsidR="00C85640">
        <w:rPr>
          <w:rStyle w:val="CommentReference"/>
        </w:rPr>
        <w:commentReference w:id="175"/>
      </w:r>
    </w:p>
    <w:p w14:paraId="5EB54175" w14:textId="3B46E260" w:rsidR="00381340" w:rsidRPr="00F200BF" w:rsidRDefault="00381340" w:rsidP="00381340">
      <w:pPr>
        <w:ind w:firstLine="720"/>
        <w:rPr>
          <w:rFonts w:ascii="Arial" w:hAnsi="Arial" w:cs="Arial"/>
          <w:sz w:val="24"/>
          <w:szCs w:val="24"/>
        </w:rPr>
      </w:pPr>
      <w:r w:rsidRPr="00F200BF">
        <w:rPr>
          <w:rFonts w:ascii="Arial" w:hAnsi="Arial" w:cs="Arial"/>
          <w:b/>
          <w:sz w:val="24"/>
          <w:szCs w:val="24"/>
        </w:rPr>
        <w:t>Study Population</w:t>
      </w:r>
      <w:r w:rsidRPr="00F200BF">
        <w:rPr>
          <w:rFonts w:ascii="Arial" w:hAnsi="Arial" w:cs="Arial"/>
          <w:sz w:val="24"/>
          <w:szCs w:val="24"/>
        </w:rPr>
        <w:t>: The UAW-GM cohort includes all hourly workers identified through company records at three automobile manufacturing plants in Michigan who were hired between January 1</w:t>
      </w:r>
      <w:ins w:id="176" w:author="Sally Picciotto" w:date="2020-02-28T15:35:00Z">
        <w:r w:rsidR="00CA24F0">
          <w:rPr>
            <w:rFonts w:ascii="Arial" w:hAnsi="Arial" w:cs="Arial"/>
            <w:sz w:val="24"/>
            <w:szCs w:val="24"/>
          </w:rPr>
          <w:t>,</w:t>
        </w:r>
      </w:ins>
      <w:r w:rsidRPr="00F200BF">
        <w:rPr>
          <w:rFonts w:ascii="Arial" w:hAnsi="Arial" w:cs="Arial"/>
          <w:sz w:val="24"/>
          <w:szCs w:val="24"/>
        </w:rPr>
        <w:t xml:space="preserve"> 1938 and </w:t>
      </w:r>
      <w:commentRangeStart w:id="177"/>
      <w:r w:rsidR="006B704B">
        <w:rPr>
          <w:rFonts w:ascii="Arial" w:hAnsi="Arial" w:cs="Arial"/>
          <w:sz w:val="24"/>
          <w:szCs w:val="24"/>
        </w:rPr>
        <w:t>January 1, 1983</w:t>
      </w:r>
      <w:commentRangeEnd w:id="177"/>
      <w:r w:rsidR="00CA24F0">
        <w:rPr>
          <w:rStyle w:val="CommentReference"/>
        </w:rPr>
        <w:commentReference w:id="177"/>
      </w:r>
      <w:r w:rsidR="00CF7600">
        <w:rPr>
          <w:rFonts w:ascii="Arial" w:hAnsi="Arial" w:cs="Arial"/>
          <w:sz w:val="24"/>
          <w:szCs w:val="24"/>
        </w:rPr>
        <w:t>, and</w:t>
      </w:r>
      <w:r w:rsidR="00CF7600">
        <w:t xml:space="preserve"> </w:t>
      </w:r>
      <w:r w:rsidR="00CF7600">
        <w:rPr>
          <w:rFonts w:ascii="Arial" w:hAnsi="Arial" w:cs="Arial"/>
          <w:sz w:val="24"/>
          <w:szCs w:val="24"/>
        </w:rPr>
        <w:t>worked f</w:t>
      </w:r>
      <w:r w:rsidR="00CF7600" w:rsidRPr="00CF7600">
        <w:rPr>
          <w:rFonts w:ascii="Arial" w:hAnsi="Arial" w:cs="Arial"/>
          <w:sz w:val="24"/>
          <w:szCs w:val="24"/>
        </w:rPr>
        <w:t>or at least three years</w:t>
      </w:r>
      <w:r w:rsidRPr="00F200BF">
        <w:rPr>
          <w:rFonts w:ascii="Arial" w:hAnsi="Arial" w:cs="Arial"/>
          <w:sz w:val="24"/>
          <w:szCs w:val="24"/>
        </w:rPr>
        <w:t xml:space="preserve">. </w:t>
      </w:r>
      <w:r w:rsidR="006B704B" w:rsidRPr="006B704B">
        <w:rPr>
          <w:rFonts w:ascii="Arial" w:hAnsi="Arial" w:cs="Arial"/>
          <w:sz w:val="24"/>
          <w:szCs w:val="24"/>
        </w:rPr>
        <w:t>Th</w:t>
      </w:r>
      <w:r w:rsidR="006B704B">
        <w:rPr>
          <w:rFonts w:ascii="Arial" w:hAnsi="Arial" w:cs="Arial"/>
          <w:sz w:val="24"/>
          <w:szCs w:val="24"/>
        </w:rPr>
        <w:t>e</w:t>
      </w:r>
      <w:r w:rsidR="006B704B" w:rsidRPr="006B704B">
        <w:rPr>
          <w:rFonts w:ascii="Arial" w:hAnsi="Arial" w:cs="Arial"/>
          <w:sz w:val="24"/>
          <w:szCs w:val="24"/>
        </w:rPr>
        <w:t xml:space="preserve"> </w:t>
      </w:r>
      <w:r w:rsidR="006B704B">
        <w:rPr>
          <w:rFonts w:ascii="Arial" w:hAnsi="Arial" w:cs="Arial"/>
          <w:sz w:val="24"/>
          <w:szCs w:val="24"/>
        </w:rPr>
        <w:t xml:space="preserve">study population for this analysis </w:t>
      </w:r>
      <w:r w:rsidR="006B704B" w:rsidRPr="006B704B">
        <w:rPr>
          <w:rFonts w:ascii="Arial" w:hAnsi="Arial" w:cs="Arial"/>
          <w:sz w:val="24"/>
          <w:szCs w:val="24"/>
        </w:rPr>
        <w:t>includes</w:t>
      </w:r>
      <w:ins w:id="178" w:author="Sally Picciotto" w:date="2020-02-28T15:36:00Z">
        <w:r w:rsidR="00CA24F0">
          <w:rPr>
            <w:rFonts w:ascii="Arial" w:hAnsi="Arial" w:cs="Arial"/>
            <w:sz w:val="24"/>
            <w:szCs w:val="24"/>
          </w:rPr>
          <w:t xml:space="preserve"> only</w:t>
        </w:r>
      </w:ins>
      <w:r w:rsidR="006B704B" w:rsidRPr="006B704B">
        <w:rPr>
          <w:rFonts w:ascii="Arial" w:hAnsi="Arial" w:cs="Arial"/>
          <w:sz w:val="24"/>
          <w:szCs w:val="24"/>
        </w:rPr>
        <w:t xml:space="preserve"> the more recent subset employed in 1970 or later.</w:t>
      </w:r>
      <w:r w:rsidR="006B704B">
        <w:rPr>
          <w:rFonts w:ascii="Arial" w:hAnsi="Arial" w:cs="Arial"/>
          <w:sz w:val="24"/>
          <w:szCs w:val="24"/>
        </w:rPr>
        <w:t xml:space="preserve"> </w:t>
      </w:r>
      <w:commentRangeStart w:id="179"/>
      <w:r w:rsidR="005302AD" w:rsidRPr="005302AD">
        <w:rPr>
          <w:rFonts w:ascii="Arial" w:hAnsi="Arial" w:cs="Arial"/>
          <w:sz w:val="24"/>
          <w:szCs w:val="24"/>
        </w:rPr>
        <w:t xml:space="preserve">Plant 1, located in </w:t>
      </w:r>
      <w:del w:id="180" w:author="Josh Cohen" w:date="2020-02-29T15:23:00Z">
        <w:r w:rsidR="005302AD" w:rsidRPr="005302AD" w:rsidDel="007A6C23">
          <w:rPr>
            <w:rFonts w:ascii="Arial" w:hAnsi="Arial" w:cs="Arial"/>
            <w:sz w:val="24"/>
            <w:szCs w:val="24"/>
          </w:rPr>
          <w:delText xml:space="preserve">the </w:delText>
        </w:r>
        <w:r w:rsidR="00C5723E" w:rsidDel="007A6C23">
          <w:rPr>
            <w:rFonts w:ascii="Arial" w:hAnsi="Arial" w:cs="Arial"/>
            <w:sz w:val="24"/>
            <w:szCs w:val="24"/>
          </w:rPr>
          <w:delText xml:space="preserve">urban center </w:delText>
        </w:r>
        <w:r w:rsidR="005302AD" w:rsidRPr="005302AD" w:rsidDel="007A6C23">
          <w:rPr>
            <w:rFonts w:ascii="Arial" w:hAnsi="Arial" w:cs="Arial"/>
            <w:sz w:val="24"/>
            <w:szCs w:val="24"/>
          </w:rPr>
          <w:delText xml:space="preserve">of </w:delText>
        </w:r>
      </w:del>
      <w:r w:rsidR="005302AD" w:rsidRPr="005302AD">
        <w:rPr>
          <w:rFonts w:ascii="Arial" w:hAnsi="Arial" w:cs="Arial"/>
          <w:sz w:val="24"/>
          <w:szCs w:val="24"/>
        </w:rPr>
        <w:t xml:space="preserve">Detroit, </w:t>
      </w:r>
      <w:proofErr w:type="gramStart"/>
      <w:r w:rsidR="005302AD" w:rsidRPr="005302AD">
        <w:rPr>
          <w:rFonts w:ascii="Arial" w:hAnsi="Arial" w:cs="Arial"/>
          <w:sz w:val="24"/>
          <w:szCs w:val="24"/>
        </w:rPr>
        <w:t>employed</w:t>
      </w:r>
      <w:proofErr w:type="gramEnd"/>
      <w:r w:rsidR="005302AD" w:rsidRPr="005302AD">
        <w:rPr>
          <w:rFonts w:ascii="Arial" w:hAnsi="Arial" w:cs="Arial"/>
          <w:sz w:val="24"/>
          <w:szCs w:val="24"/>
        </w:rPr>
        <w:t xml:space="preserve"> almost all the Black subjects in the cohort. Plant 2 was located 50 miles west in a small town best known as the site of the Willow Run manufacturing complex during World War II.</w:t>
      </w:r>
      <w:r w:rsidR="00603656">
        <w:rPr>
          <w:rFonts w:ascii="Arial" w:hAnsi="Arial" w:cs="Arial"/>
          <w:sz w:val="24"/>
          <w:szCs w:val="24"/>
        </w:rPr>
        <w:fldChar w:fldCharType="begin" w:fldLock="1"/>
      </w:r>
      <w:r w:rsidR="00D5461C">
        <w:rPr>
          <w:rFonts w:ascii="Arial" w:hAnsi="Arial" w:cs="Arial"/>
          <w:sz w:val="24"/>
          <w:szCs w:val="24"/>
        </w:rPr>
        <w:instrText>ADDIN CSL_CITATION {"citationItems":[{"id":"ITEM-1","itemData":{"author":[{"dropping-particle":"","family":"Baime","given":"AJ","non-dropping-particle":"","parse-names":false,"suffix":""}],"id":"ITEM-1","issued":{"date-parts":[["2014"]]},"publisher":"Houghton Mifflin Harcourt","title":"The arsenal of democracy: FDR, Detroit, and an epic quest to arm an America at war","type":"book"},"uris":["http://www.mendeley.com/documents/?uuid=3d4ec0ef-157c-4357-b2ab-d0194fdeb43a"]}],"mendeley":{"formattedCitation":"&lt;sup&gt;17&lt;/sup&gt;","plainTextFormattedCitation":"17","previouslyFormattedCitation":"&lt;sup&gt;17&lt;/sup&gt;"},"properties":{"noteIndex":0},"schema":"https://github.com/citation-style-language/schema/raw/master/csl-citation.json"}</w:instrText>
      </w:r>
      <w:r w:rsidR="00603656">
        <w:rPr>
          <w:rFonts w:ascii="Arial" w:hAnsi="Arial" w:cs="Arial"/>
          <w:sz w:val="24"/>
          <w:szCs w:val="24"/>
        </w:rPr>
        <w:fldChar w:fldCharType="separate"/>
      </w:r>
      <w:r w:rsidR="00603656" w:rsidRPr="00603656">
        <w:rPr>
          <w:rFonts w:ascii="Arial" w:hAnsi="Arial" w:cs="Arial"/>
          <w:noProof/>
          <w:sz w:val="24"/>
          <w:szCs w:val="24"/>
          <w:vertAlign w:val="superscript"/>
        </w:rPr>
        <w:t>17</w:t>
      </w:r>
      <w:r w:rsidR="00603656">
        <w:rPr>
          <w:rFonts w:ascii="Arial" w:hAnsi="Arial" w:cs="Arial"/>
          <w:sz w:val="24"/>
          <w:szCs w:val="24"/>
        </w:rPr>
        <w:fldChar w:fldCharType="end"/>
      </w:r>
      <w:r w:rsidR="005302AD" w:rsidRPr="005302AD">
        <w:rPr>
          <w:rFonts w:ascii="Arial" w:hAnsi="Arial" w:cs="Arial"/>
          <w:sz w:val="24"/>
          <w:szCs w:val="24"/>
        </w:rPr>
        <w:t xml:space="preserve"> Plant 3 was further upstate in a once thriving lumber and manufacturing center that suffered high unemployment and population loss in the late </w:t>
      </w:r>
      <w:ins w:id="181" w:author="User" w:date="2020-03-02T11:57:00Z">
        <w:r w:rsidR="005302AD" w:rsidRPr="005302AD">
          <w:rPr>
            <w:rFonts w:ascii="Arial" w:hAnsi="Arial" w:cs="Arial"/>
            <w:sz w:val="24"/>
            <w:szCs w:val="24"/>
          </w:rPr>
          <w:t xml:space="preserve">1900s. </w:t>
        </w:r>
        <w:commentRangeEnd w:id="179"/>
        <w:r w:rsidR="00C85640">
          <w:rPr>
            <w:rStyle w:val="CommentReference"/>
          </w:rPr>
          <w:commentReference w:id="179"/>
        </w:r>
        <w:r w:rsidR="005302AD" w:rsidRPr="005302AD">
          <w:rPr>
            <w:rFonts w:ascii="Arial" w:hAnsi="Arial" w:cs="Arial"/>
            <w:sz w:val="24"/>
            <w:szCs w:val="24"/>
          </w:rPr>
          <w:t>19</w:t>
        </w:r>
      </w:ins>
      <w:ins w:id="182" w:author="Josh Cohen" w:date="2020-02-29T15:23:00Z">
        <w:r w:rsidR="007A6C23">
          <w:rPr>
            <w:rFonts w:ascii="Arial" w:hAnsi="Arial" w:cs="Arial"/>
            <w:sz w:val="24"/>
            <w:szCs w:val="24"/>
          </w:rPr>
          <w:t>9</w:t>
        </w:r>
      </w:ins>
      <w:del w:id="183" w:author="Josh Cohen" w:date="2020-02-29T15:23:00Z">
        <w:r w:rsidR="005302AD" w:rsidRPr="005302AD" w:rsidDel="007A6C23">
          <w:rPr>
            <w:rFonts w:ascii="Arial" w:hAnsi="Arial" w:cs="Arial"/>
            <w:sz w:val="24"/>
            <w:szCs w:val="24"/>
          </w:rPr>
          <w:delText>0</w:delText>
        </w:r>
      </w:del>
      <w:ins w:id="184" w:author="User" w:date="2020-03-02T11:57:00Z">
        <w:r w:rsidR="005302AD" w:rsidRPr="005302AD">
          <w:rPr>
            <w:rFonts w:ascii="Arial" w:hAnsi="Arial" w:cs="Arial"/>
            <w:sz w:val="24"/>
            <w:szCs w:val="24"/>
          </w:rPr>
          <w:t xml:space="preserve">0s. </w:t>
        </w:r>
      </w:ins>
      <w:r w:rsidRPr="00F200BF">
        <w:rPr>
          <w:rFonts w:ascii="Arial" w:hAnsi="Arial" w:cs="Arial"/>
          <w:sz w:val="24"/>
          <w:szCs w:val="24"/>
        </w:rPr>
        <w:t xml:space="preserve">Mortality follow-up </w:t>
      </w:r>
      <w:r w:rsidR="00E876BE">
        <w:rPr>
          <w:rFonts w:ascii="Arial" w:hAnsi="Arial" w:cs="Arial"/>
          <w:sz w:val="24"/>
          <w:szCs w:val="24"/>
        </w:rPr>
        <w:t xml:space="preserve">begins in </w:t>
      </w:r>
      <w:r w:rsidRPr="00F200BF">
        <w:rPr>
          <w:rFonts w:ascii="Arial" w:hAnsi="Arial" w:cs="Arial"/>
          <w:sz w:val="24"/>
          <w:szCs w:val="24"/>
        </w:rPr>
        <w:t>19</w:t>
      </w:r>
      <w:r w:rsidR="00182E98">
        <w:rPr>
          <w:rFonts w:ascii="Arial" w:hAnsi="Arial" w:cs="Arial"/>
          <w:sz w:val="24"/>
          <w:szCs w:val="24"/>
        </w:rPr>
        <w:t>70</w:t>
      </w:r>
      <w:r w:rsidRPr="00F200BF">
        <w:rPr>
          <w:rFonts w:ascii="Arial" w:hAnsi="Arial" w:cs="Arial"/>
          <w:sz w:val="24"/>
          <w:szCs w:val="24"/>
        </w:rPr>
        <w:t xml:space="preserve"> </w:t>
      </w:r>
      <w:r w:rsidR="00E876BE">
        <w:rPr>
          <w:rFonts w:ascii="Arial" w:hAnsi="Arial" w:cs="Arial"/>
          <w:sz w:val="24"/>
          <w:szCs w:val="24"/>
        </w:rPr>
        <w:t xml:space="preserve">and </w:t>
      </w:r>
      <w:r w:rsidR="00C5723E">
        <w:rPr>
          <w:rFonts w:ascii="Arial" w:hAnsi="Arial" w:cs="Arial"/>
          <w:sz w:val="24"/>
          <w:szCs w:val="24"/>
        </w:rPr>
        <w:t>ends in</w:t>
      </w:r>
      <w:r w:rsidR="00E876BE">
        <w:rPr>
          <w:rFonts w:ascii="Arial" w:hAnsi="Arial" w:cs="Arial"/>
          <w:sz w:val="24"/>
          <w:szCs w:val="24"/>
        </w:rPr>
        <w:t xml:space="preserve"> </w:t>
      </w:r>
      <w:r w:rsidRPr="00F200BF">
        <w:rPr>
          <w:rFonts w:ascii="Arial" w:hAnsi="Arial" w:cs="Arial"/>
          <w:sz w:val="24"/>
          <w:szCs w:val="24"/>
        </w:rPr>
        <w:t>2015</w:t>
      </w:r>
      <w:r w:rsidR="0051562E">
        <w:rPr>
          <w:rFonts w:ascii="Arial" w:hAnsi="Arial" w:cs="Arial"/>
          <w:sz w:val="24"/>
          <w:szCs w:val="24"/>
        </w:rPr>
        <w:t>.</w:t>
      </w:r>
      <w:r w:rsidRPr="00F200BF">
        <w:rPr>
          <w:rFonts w:ascii="Arial" w:hAnsi="Arial" w:cs="Arial"/>
          <w:sz w:val="24"/>
          <w:szCs w:val="24"/>
        </w:rPr>
        <w:t xml:space="preserve"> </w:t>
      </w:r>
      <w:r w:rsidR="00CF7600">
        <w:rPr>
          <w:rFonts w:ascii="Arial" w:hAnsi="Arial" w:cs="Arial"/>
          <w:sz w:val="24"/>
          <w:szCs w:val="24"/>
        </w:rPr>
        <w:t>L</w:t>
      </w:r>
      <w:r w:rsidRPr="00F200BF">
        <w:rPr>
          <w:rFonts w:ascii="Arial" w:hAnsi="Arial" w:cs="Arial"/>
          <w:sz w:val="24"/>
          <w:szCs w:val="24"/>
        </w:rPr>
        <w:t>ess than 0.</w:t>
      </w:r>
      <w:r w:rsidR="0084639F">
        <w:rPr>
          <w:rFonts w:ascii="Arial" w:hAnsi="Arial" w:cs="Arial"/>
          <w:sz w:val="24"/>
          <w:szCs w:val="24"/>
        </w:rPr>
        <w:t>6</w:t>
      </w:r>
      <w:r w:rsidRPr="00F200BF">
        <w:rPr>
          <w:rFonts w:ascii="Arial" w:hAnsi="Arial" w:cs="Arial"/>
          <w:sz w:val="24"/>
          <w:szCs w:val="24"/>
        </w:rPr>
        <w:t xml:space="preserve">% of the </w:t>
      </w:r>
      <w:r w:rsidR="00756738">
        <w:rPr>
          <w:rFonts w:ascii="Arial" w:hAnsi="Arial" w:cs="Arial"/>
          <w:sz w:val="24"/>
          <w:szCs w:val="24"/>
        </w:rPr>
        <w:t xml:space="preserve">subjects </w:t>
      </w:r>
      <w:del w:id="185" w:author="Sally Picciotto" w:date="2020-02-28T15:36:00Z">
        <w:r w:rsidR="00E876BE" w:rsidDel="00CA24F0">
          <w:rPr>
            <w:rFonts w:ascii="Arial" w:hAnsi="Arial" w:cs="Arial"/>
            <w:sz w:val="24"/>
            <w:szCs w:val="24"/>
          </w:rPr>
          <w:delText>have been</w:delText>
        </w:r>
      </w:del>
      <w:ins w:id="186" w:author="Sally Picciotto" w:date="2020-02-28T15:36:00Z">
        <w:r w:rsidR="00CA24F0">
          <w:rPr>
            <w:rFonts w:ascii="Arial" w:hAnsi="Arial" w:cs="Arial"/>
            <w:sz w:val="24"/>
            <w:szCs w:val="24"/>
          </w:rPr>
          <w:t>were</w:t>
        </w:r>
      </w:ins>
      <w:r w:rsidR="00E876BE">
        <w:rPr>
          <w:rFonts w:ascii="Arial" w:hAnsi="Arial" w:cs="Arial"/>
          <w:sz w:val="24"/>
          <w:szCs w:val="24"/>
        </w:rPr>
        <w:t xml:space="preserve"> </w:t>
      </w:r>
      <w:r w:rsidRPr="00F200BF">
        <w:rPr>
          <w:rFonts w:ascii="Arial" w:hAnsi="Arial" w:cs="Arial"/>
          <w:sz w:val="24"/>
          <w:szCs w:val="24"/>
        </w:rPr>
        <w:t>lost to follow-up.</w:t>
      </w:r>
      <w:r w:rsidR="00F200BF" w:rsidRPr="00F200BF">
        <w:rPr>
          <w:rFonts w:ascii="Arial" w:hAnsi="Arial" w:cs="Arial"/>
          <w:sz w:val="24"/>
          <w:szCs w:val="24"/>
        </w:rPr>
        <w:t xml:space="preserve"> </w:t>
      </w:r>
    </w:p>
    <w:p w14:paraId="0167DE24" w14:textId="24EE9983" w:rsidR="005302AD" w:rsidRDefault="00A41B55" w:rsidP="00381340">
      <w:pPr>
        <w:ind w:firstLine="720"/>
        <w:rPr>
          <w:rFonts w:ascii="Arial" w:hAnsi="Arial" w:cs="Arial"/>
          <w:sz w:val="24"/>
          <w:szCs w:val="24"/>
        </w:rPr>
      </w:pPr>
      <w:r w:rsidRPr="00F200BF">
        <w:rPr>
          <w:rFonts w:ascii="Arial" w:hAnsi="Arial" w:cs="Arial"/>
          <w:b/>
          <w:sz w:val="24"/>
          <w:szCs w:val="24"/>
        </w:rPr>
        <w:t>Exposure</w:t>
      </w:r>
      <w:r w:rsidRPr="00F200BF">
        <w:rPr>
          <w:rFonts w:ascii="Arial" w:hAnsi="Arial" w:cs="Arial"/>
          <w:sz w:val="24"/>
          <w:szCs w:val="24"/>
        </w:rPr>
        <w:t xml:space="preserve">: </w:t>
      </w:r>
      <w:bookmarkStart w:id="187" w:name="_Hlk33192121"/>
      <w:r w:rsidR="00C5723E">
        <w:rPr>
          <w:rFonts w:ascii="Arial" w:hAnsi="Arial" w:cs="Arial"/>
          <w:sz w:val="24"/>
          <w:szCs w:val="24"/>
        </w:rPr>
        <w:t>The</w:t>
      </w:r>
      <w:r w:rsidR="00F214A2" w:rsidRPr="00F214A2">
        <w:rPr>
          <w:rFonts w:ascii="Arial" w:hAnsi="Arial" w:cs="Arial"/>
          <w:sz w:val="24"/>
          <w:szCs w:val="24"/>
        </w:rPr>
        <w:t xml:space="preserve"> primary exposure is </w:t>
      </w:r>
      <w:r w:rsidR="00E876BE">
        <w:rPr>
          <w:rFonts w:ascii="Arial" w:hAnsi="Arial" w:cs="Arial"/>
          <w:sz w:val="24"/>
          <w:szCs w:val="24"/>
        </w:rPr>
        <w:t xml:space="preserve">worker exit, defined as employment termination at the three plants, and </w:t>
      </w:r>
      <w:r w:rsidR="00F214A2" w:rsidRPr="00F214A2">
        <w:rPr>
          <w:rFonts w:ascii="Arial" w:hAnsi="Arial" w:cs="Arial"/>
          <w:sz w:val="24"/>
          <w:szCs w:val="24"/>
        </w:rPr>
        <w:t>measured in two ways</w:t>
      </w:r>
      <w:r w:rsidR="005302AD">
        <w:rPr>
          <w:rFonts w:ascii="Arial" w:hAnsi="Arial" w:cs="Arial"/>
          <w:sz w:val="24"/>
          <w:szCs w:val="24"/>
        </w:rPr>
        <w:t>.</w:t>
      </w:r>
      <w:r w:rsidR="00F214A2" w:rsidRPr="00F214A2">
        <w:rPr>
          <w:rFonts w:ascii="Arial" w:hAnsi="Arial" w:cs="Arial"/>
          <w:sz w:val="24"/>
          <w:szCs w:val="24"/>
        </w:rPr>
        <w:t xml:space="preserve"> </w:t>
      </w:r>
      <w:del w:id="188" w:author="Holly C Elser" w:date="2020-03-01T21:08:00Z">
        <w:r w:rsidR="00F214A2" w:rsidRPr="00F214A2">
          <w:rPr>
            <w:rFonts w:ascii="Arial" w:hAnsi="Arial" w:cs="Arial"/>
            <w:sz w:val="24"/>
            <w:szCs w:val="24"/>
          </w:rPr>
          <w:delText>In</w:delText>
        </w:r>
        <w:r w:rsidR="005302AD">
          <w:rPr>
            <w:rFonts w:ascii="Arial" w:hAnsi="Arial" w:cs="Arial"/>
            <w:sz w:val="24"/>
            <w:szCs w:val="24"/>
          </w:rPr>
          <w:delText xml:space="preserve"> the first analysis</w:delText>
        </w:r>
      </w:del>
      <w:ins w:id="189" w:author="Holly C Elser" w:date="2020-03-01T21:08:00Z">
        <w:r w:rsidR="00C85640">
          <w:rPr>
            <w:rFonts w:ascii="Arial" w:hAnsi="Arial" w:cs="Arial"/>
            <w:sz w:val="24"/>
            <w:szCs w:val="24"/>
          </w:rPr>
          <w:t>First</w:t>
        </w:r>
      </w:ins>
      <w:ins w:id="190" w:author="User" w:date="2020-03-02T11:57:00Z">
        <w:r w:rsidR="005302AD">
          <w:rPr>
            <w:rFonts w:ascii="Arial" w:hAnsi="Arial" w:cs="Arial"/>
            <w:sz w:val="24"/>
            <w:szCs w:val="24"/>
          </w:rPr>
          <w:t>,</w:t>
        </w:r>
      </w:ins>
      <w:ins w:id="191" w:author="Holly C Elser" w:date="2020-03-01T21:08:00Z">
        <w:r w:rsidR="00C85640">
          <w:rPr>
            <w:rFonts w:ascii="Arial" w:hAnsi="Arial" w:cs="Arial"/>
            <w:sz w:val="24"/>
            <w:szCs w:val="24"/>
          </w:rPr>
          <w:t xml:space="preserve"> we </w:t>
        </w:r>
        <w:r w:rsidR="00C85640">
          <w:rPr>
            <w:rFonts w:ascii="Arial" w:hAnsi="Arial" w:cs="Arial"/>
            <w:sz w:val="24"/>
            <w:szCs w:val="24"/>
          </w:rPr>
          <w:lastRenderedPageBreak/>
          <w:t>used</w:t>
        </w:r>
      </w:ins>
      <w:del w:id="192" w:author="User" w:date="2020-03-02T11:57:00Z">
        <w:r w:rsidR="005302AD">
          <w:rPr>
            <w:rFonts w:ascii="Arial" w:hAnsi="Arial" w:cs="Arial"/>
            <w:sz w:val="24"/>
            <w:szCs w:val="24"/>
          </w:rPr>
          <w:delText>,</w:delText>
        </w:r>
      </w:del>
      <w:r w:rsidR="005302AD">
        <w:rPr>
          <w:rFonts w:ascii="Arial" w:hAnsi="Arial" w:cs="Arial"/>
          <w:sz w:val="24"/>
          <w:szCs w:val="24"/>
        </w:rPr>
        <w:t xml:space="preserve"> </w:t>
      </w:r>
      <w:r w:rsidR="00F214A2" w:rsidRPr="00F214A2">
        <w:rPr>
          <w:rFonts w:ascii="Arial" w:hAnsi="Arial" w:cs="Arial"/>
          <w:sz w:val="24"/>
          <w:szCs w:val="24"/>
        </w:rPr>
        <w:t>time-varying employment status (active or inactive)</w:t>
      </w:r>
      <w:r w:rsidR="00F16255">
        <w:rPr>
          <w:rFonts w:ascii="Arial" w:hAnsi="Arial" w:cs="Arial"/>
          <w:sz w:val="24"/>
          <w:szCs w:val="24"/>
        </w:rPr>
        <w:t xml:space="preserve"> </w:t>
      </w:r>
      <w:del w:id="193" w:author="Holly C Elser" w:date="2020-03-01T21:08:00Z">
        <w:r w:rsidR="00F16255">
          <w:rPr>
            <w:rFonts w:ascii="Arial" w:hAnsi="Arial" w:cs="Arial"/>
            <w:sz w:val="24"/>
            <w:szCs w:val="24"/>
          </w:rPr>
          <w:delText xml:space="preserve">was </w:delText>
        </w:r>
        <w:r w:rsidR="0032043C">
          <w:rPr>
            <w:rFonts w:ascii="Arial" w:hAnsi="Arial" w:cs="Arial"/>
            <w:sz w:val="24"/>
            <w:szCs w:val="24"/>
          </w:rPr>
          <w:delText xml:space="preserve">used </w:delText>
        </w:r>
      </w:del>
      <w:r w:rsidR="00E31E2E">
        <w:rPr>
          <w:rFonts w:ascii="Arial" w:hAnsi="Arial" w:cs="Arial"/>
          <w:sz w:val="24"/>
          <w:szCs w:val="24"/>
        </w:rPr>
        <w:t xml:space="preserve">as an indicator of </w:t>
      </w:r>
      <w:r w:rsidR="0032043C">
        <w:rPr>
          <w:rFonts w:ascii="Arial" w:hAnsi="Arial" w:cs="Arial"/>
          <w:sz w:val="24"/>
          <w:szCs w:val="24"/>
        </w:rPr>
        <w:t xml:space="preserve">leaving </w:t>
      </w:r>
      <w:commentRangeStart w:id="194"/>
      <w:commentRangeStart w:id="195"/>
      <w:r w:rsidR="0032043C">
        <w:rPr>
          <w:rFonts w:ascii="Arial" w:hAnsi="Arial" w:cs="Arial"/>
          <w:sz w:val="24"/>
          <w:szCs w:val="24"/>
        </w:rPr>
        <w:t>work</w:t>
      </w:r>
      <w:commentRangeEnd w:id="194"/>
      <w:r w:rsidR="00C85640">
        <w:rPr>
          <w:rStyle w:val="CommentReference"/>
        </w:rPr>
        <w:commentReference w:id="194"/>
      </w:r>
      <w:commentRangeEnd w:id="195"/>
      <w:r w:rsidR="00DE2DE6">
        <w:rPr>
          <w:rStyle w:val="CommentReference"/>
        </w:rPr>
        <w:commentReference w:id="195"/>
      </w:r>
      <w:r w:rsidR="00F214A2" w:rsidRPr="00F214A2">
        <w:rPr>
          <w:rFonts w:ascii="Arial" w:hAnsi="Arial" w:cs="Arial"/>
          <w:sz w:val="24"/>
          <w:szCs w:val="24"/>
        </w:rPr>
        <w:t xml:space="preserve">. </w:t>
      </w:r>
    </w:p>
    <w:p w14:paraId="1506AFE4" w14:textId="32A5AE51" w:rsidR="00AF6E48" w:rsidRDefault="00C5723E" w:rsidP="00381340">
      <w:pPr>
        <w:ind w:firstLine="720"/>
        <w:rPr>
          <w:rFonts w:ascii="Arial" w:hAnsi="Arial" w:cs="Arial"/>
          <w:sz w:val="24"/>
          <w:szCs w:val="24"/>
        </w:rPr>
      </w:pPr>
      <w:r>
        <w:rPr>
          <w:rFonts w:ascii="Arial" w:hAnsi="Arial" w:cs="Arial"/>
          <w:sz w:val="24"/>
          <w:szCs w:val="24"/>
        </w:rPr>
        <w:t>In</w:t>
      </w:r>
      <w:r w:rsidR="005302AD">
        <w:rPr>
          <w:rFonts w:ascii="Arial" w:hAnsi="Arial" w:cs="Arial"/>
          <w:sz w:val="24"/>
          <w:szCs w:val="24"/>
        </w:rPr>
        <w:t xml:space="preserve"> the second</w:t>
      </w:r>
      <w:r>
        <w:rPr>
          <w:rFonts w:ascii="Arial" w:hAnsi="Arial" w:cs="Arial"/>
          <w:sz w:val="24"/>
          <w:szCs w:val="24"/>
        </w:rPr>
        <w:t xml:space="preserve"> analysis</w:t>
      </w:r>
      <w:r w:rsidR="005302AD">
        <w:rPr>
          <w:rFonts w:ascii="Arial" w:hAnsi="Arial" w:cs="Arial"/>
          <w:sz w:val="24"/>
          <w:szCs w:val="24"/>
        </w:rPr>
        <w:t>, w</w:t>
      </w:r>
      <w:r w:rsidR="00F214A2" w:rsidRPr="00F214A2">
        <w:rPr>
          <w:rFonts w:ascii="Arial" w:hAnsi="Arial" w:cs="Arial"/>
          <w:sz w:val="24"/>
          <w:szCs w:val="24"/>
        </w:rPr>
        <w:t xml:space="preserve">e </w:t>
      </w:r>
      <w:r w:rsidR="00E31E2E">
        <w:rPr>
          <w:rFonts w:ascii="Arial" w:hAnsi="Arial" w:cs="Arial"/>
          <w:sz w:val="24"/>
          <w:szCs w:val="24"/>
        </w:rPr>
        <w:t xml:space="preserve">defined </w:t>
      </w:r>
      <w:r w:rsidR="00E876BE">
        <w:rPr>
          <w:rFonts w:ascii="Arial" w:hAnsi="Arial" w:cs="Arial"/>
          <w:sz w:val="24"/>
          <w:szCs w:val="24"/>
        </w:rPr>
        <w:t xml:space="preserve">exposure as the </w:t>
      </w:r>
      <w:r w:rsidR="00E31E2E">
        <w:rPr>
          <w:rFonts w:ascii="Arial" w:hAnsi="Arial" w:cs="Arial"/>
          <w:sz w:val="24"/>
          <w:szCs w:val="24"/>
        </w:rPr>
        <w:t xml:space="preserve">age at </w:t>
      </w:r>
      <w:r>
        <w:rPr>
          <w:rFonts w:ascii="Arial" w:hAnsi="Arial" w:cs="Arial"/>
          <w:sz w:val="24"/>
          <w:szCs w:val="24"/>
        </w:rPr>
        <w:t xml:space="preserve">worker </w:t>
      </w:r>
      <w:r w:rsidR="00E876BE">
        <w:rPr>
          <w:rFonts w:ascii="Arial" w:hAnsi="Arial" w:cs="Arial"/>
          <w:sz w:val="24"/>
          <w:szCs w:val="24"/>
        </w:rPr>
        <w:t xml:space="preserve">exit </w:t>
      </w:r>
      <w:r w:rsidR="00E31E2E">
        <w:rPr>
          <w:rFonts w:ascii="Arial" w:hAnsi="Arial" w:cs="Arial"/>
          <w:sz w:val="24"/>
          <w:szCs w:val="24"/>
        </w:rPr>
        <w:t xml:space="preserve">in order to </w:t>
      </w:r>
      <w:r w:rsidR="000A0FD5">
        <w:rPr>
          <w:rFonts w:ascii="Arial" w:hAnsi="Arial" w:cs="Arial"/>
          <w:sz w:val="24"/>
          <w:szCs w:val="24"/>
        </w:rPr>
        <w:t xml:space="preserve">distinguish retirement from </w:t>
      </w:r>
      <w:r>
        <w:rPr>
          <w:rFonts w:ascii="Arial" w:hAnsi="Arial" w:cs="Arial"/>
          <w:sz w:val="24"/>
          <w:szCs w:val="24"/>
        </w:rPr>
        <w:t xml:space="preserve">early worker exit. </w:t>
      </w:r>
      <w:bookmarkEnd w:id="187"/>
      <w:r w:rsidR="005302AD" w:rsidRPr="005302AD">
        <w:rPr>
          <w:rFonts w:ascii="Arial" w:hAnsi="Arial" w:cs="Arial"/>
          <w:sz w:val="24"/>
          <w:szCs w:val="24"/>
        </w:rPr>
        <w:t xml:space="preserve">During the follow-up period, </w:t>
      </w:r>
      <w:r>
        <w:rPr>
          <w:rFonts w:ascii="Arial" w:hAnsi="Arial" w:cs="Arial"/>
          <w:sz w:val="24"/>
          <w:szCs w:val="24"/>
        </w:rPr>
        <w:t xml:space="preserve">unionized </w:t>
      </w:r>
      <w:r w:rsidR="005302AD" w:rsidRPr="005302AD">
        <w:rPr>
          <w:rFonts w:ascii="Arial" w:hAnsi="Arial" w:cs="Arial"/>
          <w:sz w:val="24"/>
          <w:szCs w:val="24"/>
        </w:rPr>
        <w:t xml:space="preserve">jobs at GM </w:t>
      </w:r>
      <w:r>
        <w:rPr>
          <w:rFonts w:ascii="Arial" w:hAnsi="Arial" w:cs="Arial"/>
          <w:sz w:val="24"/>
          <w:szCs w:val="24"/>
        </w:rPr>
        <w:t xml:space="preserve">offered </w:t>
      </w:r>
      <w:r w:rsidR="005302AD" w:rsidRPr="005302AD">
        <w:rPr>
          <w:rFonts w:ascii="Arial" w:hAnsi="Arial" w:cs="Arial"/>
          <w:sz w:val="24"/>
          <w:szCs w:val="24"/>
        </w:rPr>
        <w:t xml:space="preserve">generous benefits and wages. Though benefits and wages eroded over the past 50 years, these jobs remained attractive relative to other employment options available for </w:t>
      </w:r>
      <w:del w:id="196" w:author="Sally Picciotto" w:date="2020-02-28T15:37:00Z">
        <w:r w:rsidR="005302AD" w:rsidRPr="005302AD" w:rsidDel="00CA24F0">
          <w:rPr>
            <w:rFonts w:ascii="Arial" w:hAnsi="Arial" w:cs="Arial"/>
            <w:sz w:val="24"/>
            <w:szCs w:val="24"/>
          </w:rPr>
          <w:delText xml:space="preserve">noncollege </w:delText>
        </w:r>
      </w:del>
      <w:ins w:id="197" w:author="Sally Picciotto" w:date="2020-02-28T15:37:00Z">
        <w:r w:rsidR="00CA24F0">
          <w:rPr>
            <w:rFonts w:ascii="Arial" w:hAnsi="Arial" w:cs="Arial"/>
            <w:sz w:val="24"/>
            <w:szCs w:val="24"/>
          </w:rPr>
          <w:t>less-educated</w:t>
        </w:r>
        <w:r w:rsidR="00CA24F0" w:rsidRPr="005302AD">
          <w:rPr>
            <w:rFonts w:ascii="Arial" w:hAnsi="Arial" w:cs="Arial"/>
            <w:sz w:val="24"/>
            <w:szCs w:val="24"/>
          </w:rPr>
          <w:t xml:space="preserve"> </w:t>
        </w:r>
      </w:ins>
      <w:r w:rsidR="005302AD" w:rsidRPr="005302AD">
        <w:rPr>
          <w:rFonts w:ascii="Arial" w:hAnsi="Arial" w:cs="Arial"/>
          <w:sz w:val="24"/>
          <w:szCs w:val="24"/>
        </w:rPr>
        <w:t xml:space="preserve">workers. Particularly in the smaller industrial towns where Plants 2 and 3 were located, </w:t>
      </w:r>
      <w:del w:id="198" w:author="Josh Cohen" w:date="2020-02-29T15:25:00Z">
        <w:r w:rsidR="005302AD" w:rsidRPr="005302AD" w:rsidDel="007A6C23">
          <w:rPr>
            <w:rFonts w:ascii="Arial" w:hAnsi="Arial" w:cs="Arial"/>
            <w:sz w:val="24"/>
            <w:szCs w:val="24"/>
          </w:rPr>
          <w:delText xml:space="preserve">there </w:delText>
        </w:r>
      </w:del>
      <w:ins w:id="199" w:author="Josh Cohen" w:date="2020-02-29T15:25:00Z">
        <w:r w:rsidR="007A6C23">
          <w:rPr>
            <w:rFonts w:ascii="Arial" w:hAnsi="Arial" w:cs="Arial"/>
            <w:sz w:val="24"/>
            <w:szCs w:val="24"/>
          </w:rPr>
          <w:t>workers had</w:t>
        </w:r>
        <w:r w:rsidR="007A6C23" w:rsidRPr="005302AD">
          <w:rPr>
            <w:rFonts w:ascii="Arial" w:hAnsi="Arial" w:cs="Arial"/>
            <w:sz w:val="24"/>
            <w:szCs w:val="24"/>
          </w:rPr>
          <w:t xml:space="preserve"> </w:t>
        </w:r>
      </w:ins>
      <w:del w:id="200" w:author="Josh Cohen" w:date="2020-02-29T15:25:00Z">
        <w:r w:rsidR="005302AD" w:rsidRPr="005302AD" w:rsidDel="007A6C23">
          <w:rPr>
            <w:rFonts w:ascii="Arial" w:hAnsi="Arial" w:cs="Arial"/>
            <w:sz w:val="24"/>
            <w:szCs w:val="24"/>
          </w:rPr>
          <w:delText xml:space="preserve">were </w:delText>
        </w:r>
      </w:del>
      <w:r w:rsidR="005302AD" w:rsidRPr="005302AD">
        <w:rPr>
          <w:rFonts w:ascii="Arial" w:hAnsi="Arial" w:cs="Arial"/>
          <w:sz w:val="24"/>
          <w:szCs w:val="24"/>
        </w:rPr>
        <w:t xml:space="preserve">few attractive employment options during this period. </w:t>
      </w:r>
      <w:r w:rsidR="000E1C98">
        <w:rPr>
          <w:rFonts w:ascii="Arial" w:hAnsi="Arial" w:cs="Arial"/>
          <w:sz w:val="24"/>
          <w:szCs w:val="24"/>
        </w:rPr>
        <w:t>R</w:t>
      </w:r>
      <w:r w:rsidR="005F2CE2" w:rsidRPr="005F2CE2">
        <w:rPr>
          <w:rFonts w:ascii="Arial" w:hAnsi="Arial" w:cs="Arial"/>
          <w:sz w:val="24"/>
          <w:szCs w:val="24"/>
        </w:rPr>
        <w:t xml:space="preserve">etirement </w:t>
      </w:r>
      <w:r w:rsidR="00AF6E48">
        <w:rPr>
          <w:rFonts w:ascii="Arial" w:hAnsi="Arial" w:cs="Arial"/>
          <w:sz w:val="24"/>
          <w:szCs w:val="24"/>
        </w:rPr>
        <w:t xml:space="preserve">benefits </w:t>
      </w:r>
      <w:r w:rsidR="000E1C98" w:rsidRPr="00AF6E48">
        <w:rPr>
          <w:rFonts w:ascii="Arial" w:hAnsi="Arial" w:cs="Arial"/>
          <w:sz w:val="24"/>
          <w:szCs w:val="24"/>
        </w:rPr>
        <w:t>depend</w:t>
      </w:r>
      <w:r w:rsidR="005302AD">
        <w:rPr>
          <w:rFonts w:ascii="Arial" w:hAnsi="Arial" w:cs="Arial"/>
          <w:sz w:val="24"/>
          <w:szCs w:val="24"/>
        </w:rPr>
        <w:t>ed</w:t>
      </w:r>
      <w:r w:rsidR="000E1C98" w:rsidRPr="00AF6E48">
        <w:rPr>
          <w:rFonts w:ascii="Arial" w:hAnsi="Arial" w:cs="Arial"/>
          <w:sz w:val="24"/>
          <w:szCs w:val="24"/>
        </w:rPr>
        <w:t xml:space="preserve"> on a combination of age and tenure</w:t>
      </w:r>
      <w:r w:rsidR="00425268">
        <w:rPr>
          <w:rFonts w:ascii="Arial" w:hAnsi="Arial" w:cs="Arial"/>
          <w:sz w:val="24"/>
          <w:szCs w:val="24"/>
        </w:rPr>
        <w:t xml:space="preserve"> and </w:t>
      </w:r>
      <w:r w:rsidR="005302AD">
        <w:rPr>
          <w:rFonts w:ascii="Arial" w:hAnsi="Arial" w:cs="Arial"/>
          <w:sz w:val="24"/>
          <w:szCs w:val="24"/>
        </w:rPr>
        <w:t xml:space="preserve">were </w:t>
      </w:r>
      <w:r w:rsidR="00A60861">
        <w:rPr>
          <w:rFonts w:ascii="Arial" w:hAnsi="Arial" w:cs="Arial"/>
          <w:sz w:val="24"/>
          <w:szCs w:val="24"/>
        </w:rPr>
        <w:t xml:space="preserve">specified </w:t>
      </w:r>
      <w:r w:rsidR="000E1C98">
        <w:rPr>
          <w:rFonts w:ascii="Arial" w:hAnsi="Arial" w:cs="Arial"/>
          <w:sz w:val="24"/>
          <w:szCs w:val="24"/>
        </w:rPr>
        <w:t xml:space="preserve">in </w:t>
      </w:r>
      <w:r w:rsidR="005F2CE2">
        <w:rPr>
          <w:rFonts w:ascii="Arial" w:hAnsi="Arial" w:cs="Arial"/>
          <w:sz w:val="24"/>
          <w:szCs w:val="24"/>
        </w:rPr>
        <w:t>contract negotiat</w:t>
      </w:r>
      <w:r w:rsidR="000E1C98">
        <w:rPr>
          <w:rFonts w:ascii="Arial" w:hAnsi="Arial" w:cs="Arial"/>
          <w:sz w:val="24"/>
          <w:szCs w:val="24"/>
        </w:rPr>
        <w:t>ions</w:t>
      </w:r>
      <w:r w:rsidR="005F2CE2">
        <w:rPr>
          <w:rFonts w:ascii="Arial" w:hAnsi="Arial" w:cs="Arial"/>
          <w:sz w:val="24"/>
          <w:szCs w:val="24"/>
        </w:rPr>
        <w:t xml:space="preserve"> between </w:t>
      </w:r>
      <w:r w:rsidR="000E1C98">
        <w:rPr>
          <w:rFonts w:ascii="Arial" w:hAnsi="Arial" w:cs="Arial"/>
          <w:sz w:val="24"/>
          <w:szCs w:val="24"/>
        </w:rPr>
        <w:t xml:space="preserve">GM </w:t>
      </w:r>
      <w:r w:rsidR="005F2CE2">
        <w:rPr>
          <w:rFonts w:ascii="Arial" w:hAnsi="Arial" w:cs="Arial"/>
          <w:sz w:val="24"/>
          <w:szCs w:val="24"/>
        </w:rPr>
        <w:t xml:space="preserve">and </w:t>
      </w:r>
      <w:r w:rsidR="000E1C98">
        <w:rPr>
          <w:rFonts w:ascii="Arial" w:hAnsi="Arial" w:cs="Arial"/>
          <w:sz w:val="24"/>
          <w:szCs w:val="24"/>
        </w:rPr>
        <w:t>the UAW.</w:t>
      </w:r>
      <w:r w:rsidR="002F4C35">
        <w:rPr>
          <w:rFonts w:ascii="Arial" w:hAnsi="Arial" w:cs="Arial"/>
          <w:sz w:val="24"/>
          <w:szCs w:val="24"/>
        </w:rPr>
        <w:t xml:space="preserve"> </w:t>
      </w:r>
      <w:r w:rsidR="005F2CE2">
        <w:rPr>
          <w:rFonts w:ascii="Arial" w:hAnsi="Arial" w:cs="Arial"/>
          <w:sz w:val="24"/>
          <w:szCs w:val="24"/>
        </w:rPr>
        <w:t>In 1950</w:t>
      </w:r>
      <w:r w:rsidR="005302AD">
        <w:rPr>
          <w:rFonts w:ascii="Arial" w:hAnsi="Arial" w:cs="Arial"/>
          <w:sz w:val="24"/>
          <w:szCs w:val="24"/>
        </w:rPr>
        <w:t>,</w:t>
      </w:r>
      <w:r w:rsidR="005F2CE2">
        <w:rPr>
          <w:rFonts w:ascii="Arial" w:hAnsi="Arial" w:cs="Arial"/>
          <w:sz w:val="24"/>
          <w:szCs w:val="24"/>
        </w:rPr>
        <w:t xml:space="preserve"> a worker could retire with full benefits after 10 years of employment</w:t>
      </w:r>
      <w:r w:rsidR="001E180E" w:rsidRPr="001E180E">
        <w:rPr>
          <w:rFonts w:ascii="Arial" w:hAnsi="Arial" w:cs="Arial"/>
          <w:sz w:val="24"/>
          <w:szCs w:val="24"/>
        </w:rPr>
        <w:t xml:space="preserve"> </w:t>
      </w:r>
      <w:r w:rsidR="001E180E">
        <w:rPr>
          <w:rFonts w:ascii="Arial" w:hAnsi="Arial" w:cs="Arial"/>
          <w:sz w:val="24"/>
          <w:szCs w:val="24"/>
        </w:rPr>
        <w:t>at</w:t>
      </w:r>
      <w:r w:rsidR="00CC57D3">
        <w:rPr>
          <w:rFonts w:ascii="Arial" w:hAnsi="Arial" w:cs="Arial"/>
          <w:sz w:val="24"/>
          <w:szCs w:val="24"/>
        </w:rPr>
        <w:t xml:space="preserve"> age</w:t>
      </w:r>
      <w:r w:rsidR="001E180E">
        <w:rPr>
          <w:rFonts w:ascii="Arial" w:hAnsi="Arial" w:cs="Arial"/>
          <w:sz w:val="24"/>
          <w:szCs w:val="24"/>
        </w:rPr>
        <w:t xml:space="preserve"> 65</w:t>
      </w:r>
      <w:r w:rsidR="00E42297">
        <w:rPr>
          <w:rFonts w:ascii="Arial" w:hAnsi="Arial" w:cs="Arial"/>
          <w:sz w:val="24"/>
          <w:szCs w:val="24"/>
        </w:rPr>
        <w:t xml:space="preserve">. </w:t>
      </w:r>
      <w:r w:rsidR="005F2CE2">
        <w:rPr>
          <w:rFonts w:ascii="Arial" w:hAnsi="Arial" w:cs="Arial"/>
          <w:sz w:val="24"/>
          <w:szCs w:val="24"/>
        </w:rPr>
        <w:t xml:space="preserve">In 1964, </w:t>
      </w:r>
      <w:r w:rsidR="005302AD">
        <w:rPr>
          <w:rFonts w:ascii="Arial" w:hAnsi="Arial" w:cs="Arial"/>
          <w:sz w:val="24"/>
          <w:szCs w:val="24"/>
        </w:rPr>
        <w:t xml:space="preserve">the age of </w:t>
      </w:r>
      <w:r w:rsidR="005F2CE2">
        <w:rPr>
          <w:rFonts w:ascii="Arial" w:hAnsi="Arial" w:cs="Arial"/>
          <w:sz w:val="24"/>
          <w:szCs w:val="24"/>
        </w:rPr>
        <w:t xml:space="preserve">eligibility for early retirement </w:t>
      </w:r>
      <w:r w:rsidR="00A60861">
        <w:rPr>
          <w:rFonts w:ascii="Arial" w:hAnsi="Arial" w:cs="Arial"/>
          <w:sz w:val="24"/>
          <w:szCs w:val="24"/>
        </w:rPr>
        <w:t xml:space="preserve">with partial benefits </w:t>
      </w:r>
      <w:r w:rsidR="005F2CE2">
        <w:rPr>
          <w:rFonts w:ascii="Arial" w:hAnsi="Arial" w:cs="Arial"/>
          <w:sz w:val="24"/>
          <w:szCs w:val="24"/>
        </w:rPr>
        <w:t xml:space="preserve">decreased </w:t>
      </w:r>
      <w:r w:rsidR="000E1C98">
        <w:rPr>
          <w:rFonts w:ascii="Arial" w:hAnsi="Arial" w:cs="Arial"/>
          <w:sz w:val="24"/>
          <w:szCs w:val="24"/>
        </w:rPr>
        <w:t xml:space="preserve">from 62 </w:t>
      </w:r>
      <w:r w:rsidR="005F2CE2">
        <w:rPr>
          <w:rFonts w:ascii="Arial" w:hAnsi="Arial" w:cs="Arial"/>
          <w:sz w:val="24"/>
          <w:szCs w:val="24"/>
        </w:rPr>
        <w:t>to 55.</w:t>
      </w:r>
      <w:r w:rsidR="005F2CE2">
        <w:rPr>
          <w:rFonts w:ascii="Arial" w:hAnsi="Arial" w:cs="Arial"/>
          <w:sz w:val="24"/>
          <w:szCs w:val="24"/>
        </w:rPr>
        <w:fldChar w:fldCharType="begin" w:fldLock="1"/>
      </w:r>
      <w:r w:rsidR="00D5461C">
        <w:rPr>
          <w:rFonts w:ascii="Arial" w:hAnsi="Arial" w:cs="Arial"/>
          <w:sz w:val="24"/>
          <w:szCs w:val="24"/>
        </w:rPr>
        <w:instrText>ADDIN CSL_CITATION {"citationItems":[{"id":"ITEM-1","itemData":{"author":[{"dropping-particle":"","family":"US dept of Labor","given":"","non-dropping-particle":"","parse-names":false,"suffix":""}],"id":"ITEM-1","issued":{"date-parts":[["1966"]]},"number-of-pages":"1-50","publisher-place":"Washington, DC","title":"Wage Chronology; General Motors., 1939-66","type":"report"},"uris":["http://www.mendeley.com/documents/?uuid=91ba05a2-77a2-4ca0-8073-dffb6b287580"]}],"mendeley":{"formattedCitation":"&lt;sup&gt;18&lt;/sup&gt;","plainTextFormattedCitation":"18","previouslyFormattedCitation":"&lt;sup&gt;18&lt;/sup&gt;"},"properties":{"noteIndex":0},"schema":"https://github.com/citation-style-language/schema/raw/master/csl-citation.json"}</w:instrText>
      </w:r>
      <w:r w:rsidR="005F2CE2">
        <w:rPr>
          <w:rFonts w:ascii="Arial" w:hAnsi="Arial" w:cs="Arial"/>
          <w:sz w:val="24"/>
          <w:szCs w:val="24"/>
        </w:rPr>
        <w:fldChar w:fldCharType="separate"/>
      </w:r>
      <w:r w:rsidR="00603656" w:rsidRPr="00603656">
        <w:rPr>
          <w:rFonts w:ascii="Arial" w:hAnsi="Arial" w:cs="Arial"/>
          <w:noProof/>
          <w:sz w:val="24"/>
          <w:szCs w:val="24"/>
          <w:vertAlign w:val="superscript"/>
        </w:rPr>
        <w:t>18</w:t>
      </w:r>
      <w:r w:rsidR="005F2CE2">
        <w:rPr>
          <w:rFonts w:ascii="Arial" w:hAnsi="Arial" w:cs="Arial"/>
          <w:sz w:val="24"/>
          <w:szCs w:val="24"/>
        </w:rPr>
        <w:fldChar w:fldCharType="end"/>
      </w:r>
      <w:r w:rsidR="005F2CE2">
        <w:rPr>
          <w:rFonts w:ascii="Arial" w:hAnsi="Arial" w:cs="Arial"/>
          <w:sz w:val="24"/>
          <w:szCs w:val="24"/>
        </w:rPr>
        <w:t xml:space="preserve"> </w:t>
      </w:r>
    </w:p>
    <w:p w14:paraId="333D8294" w14:textId="3521409B" w:rsidR="00A41B55" w:rsidRPr="00F200BF" w:rsidRDefault="005302AD" w:rsidP="00381340">
      <w:pPr>
        <w:ind w:firstLine="720"/>
        <w:rPr>
          <w:rFonts w:ascii="Arial" w:hAnsi="Arial" w:cs="Arial"/>
          <w:sz w:val="24"/>
          <w:szCs w:val="24"/>
        </w:rPr>
      </w:pPr>
      <w:r>
        <w:rPr>
          <w:rFonts w:ascii="Arial" w:hAnsi="Arial" w:cs="Arial"/>
          <w:sz w:val="24"/>
          <w:szCs w:val="24"/>
        </w:rPr>
        <w:t xml:space="preserve">All of this informed our decision to </w:t>
      </w:r>
      <w:r w:rsidR="00F214A2" w:rsidRPr="00F214A2">
        <w:rPr>
          <w:rFonts w:ascii="Arial" w:hAnsi="Arial" w:cs="Arial"/>
          <w:sz w:val="24"/>
          <w:szCs w:val="24"/>
        </w:rPr>
        <w:t xml:space="preserve">categorize age at </w:t>
      </w:r>
      <w:r w:rsidR="00A60861">
        <w:rPr>
          <w:rFonts w:ascii="Arial" w:hAnsi="Arial" w:cs="Arial"/>
          <w:sz w:val="24"/>
          <w:szCs w:val="24"/>
        </w:rPr>
        <w:t>worker exit</w:t>
      </w:r>
      <w:r w:rsidR="00F214A2">
        <w:rPr>
          <w:rFonts w:ascii="Arial" w:hAnsi="Arial" w:cs="Arial"/>
          <w:sz w:val="24"/>
          <w:szCs w:val="24"/>
        </w:rPr>
        <w:t xml:space="preserve">, with the reference group defined as </w:t>
      </w:r>
      <w:r w:rsidR="005F2CE2">
        <w:rPr>
          <w:rFonts w:ascii="Arial" w:hAnsi="Arial" w:cs="Arial"/>
          <w:sz w:val="24"/>
          <w:szCs w:val="24"/>
        </w:rPr>
        <w:t>l</w:t>
      </w:r>
      <w:r w:rsidR="009A6043" w:rsidRPr="00F200BF">
        <w:rPr>
          <w:rFonts w:ascii="Arial" w:hAnsi="Arial" w:cs="Arial"/>
          <w:sz w:val="24"/>
          <w:szCs w:val="24"/>
        </w:rPr>
        <w:t>eaving work a</w:t>
      </w:r>
      <w:r w:rsidR="005F2CE2">
        <w:rPr>
          <w:rFonts w:ascii="Arial" w:hAnsi="Arial" w:cs="Arial"/>
          <w:sz w:val="24"/>
          <w:szCs w:val="24"/>
        </w:rPr>
        <w:t>fter</w:t>
      </w:r>
      <w:r w:rsidR="009A6043" w:rsidRPr="00F200BF">
        <w:rPr>
          <w:rFonts w:ascii="Arial" w:hAnsi="Arial" w:cs="Arial"/>
          <w:sz w:val="24"/>
          <w:szCs w:val="24"/>
        </w:rPr>
        <w:t xml:space="preserve"> </w:t>
      </w:r>
      <w:r w:rsidR="00A41B55" w:rsidRPr="00F200BF">
        <w:rPr>
          <w:rFonts w:ascii="Arial" w:hAnsi="Arial" w:cs="Arial"/>
          <w:sz w:val="24"/>
          <w:szCs w:val="24"/>
        </w:rPr>
        <w:t>age 55</w:t>
      </w:r>
      <w:r w:rsidR="00F214A2">
        <w:rPr>
          <w:rFonts w:ascii="Arial" w:hAnsi="Arial" w:cs="Arial"/>
          <w:sz w:val="24"/>
          <w:szCs w:val="24"/>
        </w:rPr>
        <w:t>,</w:t>
      </w:r>
      <w:r w:rsidR="00A41B55" w:rsidRPr="00F200BF">
        <w:rPr>
          <w:rFonts w:ascii="Arial" w:hAnsi="Arial" w:cs="Arial"/>
          <w:sz w:val="24"/>
          <w:szCs w:val="24"/>
        </w:rPr>
        <w:t xml:space="preserve"> </w:t>
      </w:r>
      <w:r w:rsidR="004D2E5C">
        <w:rPr>
          <w:rFonts w:ascii="Arial" w:hAnsi="Arial" w:cs="Arial"/>
          <w:sz w:val="24"/>
          <w:szCs w:val="24"/>
        </w:rPr>
        <w:t xml:space="preserve">when </w:t>
      </w:r>
      <w:r w:rsidR="009B4AA7">
        <w:rPr>
          <w:rFonts w:ascii="Arial" w:hAnsi="Arial" w:cs="Arial"/>
          <w:sz w:val="24"/>
          <w:szCs w:val="24"/>
        </w:rPr>
        <w:t xml:space="preserve">the decision </w:t>
      </w:r>
      <w:r w:rsidR="00425268">
        <w:rPr>
          <w:rFonts w:ascii="Arial" w:hAnsi="Arial" w:cs="Arial"/>
          <w:sz w:val="24"/>
          <w:szCs w:val="24"/>
        </w:rPr>
        <w:t xml:space="preserve">to retire </w:t>
      </w:r>
      <w:r w:rsidR="009B4AA7">
        <w:rPr>
          <w:rFonts w:ascii="Arial" w:hAnsi="Arial" w:cs="Arial"/>
          <w:sz w:val="24"/>
          <w:szCs w:val="24"/>
        </w:rPr>
        <w:t>w</w:t>
      </w:r>
      <w:r w:rsidR="005F2CE2">
        <w:rPr>
          <w:rFonts w:ascii="Arial" w:hAnsi="Arial" w:cs="Arial"/>
          <w:sz w:val="24"/>
          <w:szCs w:val="24"/>
        </w:rPr>
        <w:t xml:space="preserve">as </w:t>
      </w:r>
      <w:r w:rsidR="00800375">
        <w:rPr>
          <w:rFonts w:ascii="Arial" w:hAnsi="Arial" w:cs="Arial"/>
          <w:sz w:val="24"/>
          <w:szCs w:val="24"/>
        </w:rPr>
        <w:t xml:space="preserve">likely to be </w:t>
      </w:r>
      <w:r w:rsidR="00FC5011" w:rsidRPr="00F200BF">
        <w:rPr>
          <w:rFonts w:ascii="Arial" w:hAnsi="Arial" w:cs="Arial"/>
          <w:sz w:val="24"/>
          <w:szCs w:val="24"/>
        </w:rPr>
        <w:t>voluntary</w:t>
      </w:r>
      <w:r w:rsidR="005F2CE2">
        <w:rPr>
          <w:rFonts w:ascii="Arial" w:hAnsi="Arial" w:cs="Arial"/>
          <w:sz w:val="24"/>
          <w:szCs w:val="24"/>
        </w:rPr>
        <w:t>.</w:t>
      </w:r>
      <w:r w:rsidR="0002665D">
        <w:rPr>
          <w:rFonts w:ascii="Arial" w:hAnsi="Arial" w:cs="Arial"/>
          <w:sz w:val="24"/>
          <w:szCs w:val="24"/>
        </w:rPr>
        <w:t xml:space="preserve"> W</w:t>
      </w:r>
      <w:r>
        <w:rPr>
          <w:rFonts w:ascii="Arial" w:hAnsi="Arial" w:cs="Arial"/>
          <w:sz w:val="24"/>
          <w:szCs w:val="24"/>
        </w:rPr>
        <w:t>e assume that w</w:t>
      </w:r>
      <w:r w:rsidR="00AF6E48" w:rsidRPr="00F200BF">
        <w:rPr>
          <w:rFonts w:ascii="Arial" w:hAnsi="Arial" w:cs="Arial"/>
          <w:sz w:val="24"/>
          <w:szCs w:val="24"/>
        </w:rPr>
        <w:t xml:space="preserve">orkers who left </w:t>
      </w:r>
      <w:r>
        <w:rPr>
          <w:rFonts w:ascii="Arial" w:hAnsi="Arial" w:cs="Arial"/>
          <w:sz w:val="24"/>
          <w:szCs w:val="24"/>
        </w:rPr>
        <w:t xml:space="preserve">GM </w:t>
      </w:r>
      <w:r w:rsidR="00C9542F">
        <w:rPr>
          <w:rFonts w:ascii="Arial" w:hAnsi="Arial" w:cs="Arial"/>
          <w:sz w:val="24"/>
          <w:szCs w:val="24"/>
        </w:rPr>
        <w:t xml:space="preserve">earlier, </w:t>
      </w:r>
      <w:r>
        <w:rPr>
          <w:rFonts w:ascii="Arial" w:hAnsi="Arial" w:cs="Arial"/>
          <w:sz w:val="24"/>
          <w:szCs w:val="24"/>
        </w:rPr>
        <w:t xml:space="preserve">when they were </w:t>
      </w:r>
      <w:r w:rsidR="00AF6E48" w:rsidRPr="00F200BF">
        <w:rPr>
          <w:rFonts w:ascii="Arial" w:hAnsi="Arial" w:cs="Arial"/>
          <w:sz w:val="24"/>
          <w:szCs w:val="24"/>
        </w:rPr>
        <w:t>younger</w:t>
      </w:r>
      <w:r w:rsidR="00AF6E48">
        <w:rPr>
          <w:rFonts w:ascii="Arial" w:hAnsi="Arial" w:cs="Arial"/>
          <w:sz w:val="24"/>
          <w:szCs w:val="24"/>
        </w:rPr>
        <w:t xml:space="preserve"> </w:t>
      </w:r>
      <w:r w:rsidR="002F4C35">
        <w:rPr>
          <w:rFonts w:ascii="Arial" w:hAnsi="Arial" w:cs="Arial"/>
          <w:sz w:val="24"/>
          <w:szCs w:val="24"/>
        </w:rPr>
        <w:t xml:space="preserve">than </w:t>
      </w:r>
      <w:r w:rsidR="00AF6E48">
        <w:rPr>
          <w:rFonts w:ascii="Arial" w:hAnsi="Arial" w:cs="Arial"/>
          <w:sz w:val="24"/>
          <w:szCs w:val="24"/>
        </w:rPr>
        <w:t>55</w:t>
      </w:r>
      <w:r w:rsidR="00C9542F">
        <w:rPr>
          <w:rFonts w:ascii="Arial" w:hAnsi="Arial" w:cs="Arial"/>
          <w:sz w:val="24"/>
          <w:szCs w:val="24"/>
        </w:rPr>
        <w:t xml:space="preserve"> and ineligible for benefits,</w:t>
      </w:r>
      <w:r w:rsidR="00AF6E48">
        <w:rPr>
          <w:rFonts w:ascii="Arial" w:hAnsi="Arial" w:cs="Arial"/>
          <w:sz w:val="24"/>
          <w:szCs w:val="24"/>
        </w:rPr>
        <w:t xml:space="preserve"> </w:t>
      </w:r>
      <w:r w:rsidR="00AF6E48" w:rsidRPr="00F200BF">
        <w:rPr>
          <w:rFonts w:ascii="Arial" w:hAnsi="Arial" w:cs="Arial"/>
          <w:sz w:val="24"/>
          <w:szCs w:val="24"/>
        </w:rPr>
        <w:t xml:space="preserve">were </w:t>
      </w:r>
      <w:r w:rsidR="0002665D">
        <w:rPr>
          <w:rFonts w:ascii="Arial" w:hAnsi="Arial" w:cs="Arial"/>
          <w:sz w:val="24"/>
          <w:szCs w:val="24"/>
        </w:rPr>
        <w:t xml:space="preserve">less </w:t>
      </w:r>
      <w:r w:rsidR="00AF6E48" w:rsidRPr="00F200BF">
        <w:rPr>
          <w:rFonts w:ascii="Arial" w:hAnsi="Arial" w:cs="Arial"/>
          <w:sz w:val="24"/>
          <w:szCs w:val="24"/>
        </w:rPr>
        <w:t xml:space="preserve">likely to have </w:t>
      </w:r>
      <w:r w:rsidR="00AF6E48">
        <w:rPr>
          <w:rFonts w:ascii="Arial" w:hAnsi="Arial" w:cs="Arial"/>
          <w:sz w:val="24"/>
          <w:szCs w:val="24"/>
        </w:rPr>
        <w:t xml:space="preserve">left </w:t>
      </w:r>
      <w:r w:rsidR="00AF6E48" w:rsidRPr="00F200BF">
        <w:rPr>
          <w:rFonts w:ascii="Arial" w:hAnsi="Arial" w:cs="Arial"/>
          <w:sz w:val="24"/>
          <w:szCs w:val="24"/>
        </w:rPr>
        <w:t>voluntarily.</w:t>
      </w:r>
      <w:r w:rsidR="00D5461C">
        <w:rPr>
          <w:rFonts w:ascii="Arial" w:hAnsi="Arial" w:cs="Arial"/>
          <w:sz w:val="24"/>
          <w:szCs w:val="24"/>
        </w:rPr>
        <w:fldChar w:fldCharType="begin" w:fldLock="1"/>
      </w:r>
      <w:r w:rsidR="00311E8A">
        <w:rPr>
          <w:rFonts w:ascii="Arial" w:hAnsi="Arial" w:cs="Arial"/>
          <w:sz w:val="24"/>
          <w:szCs w:val="24"/>
        </w:rPr>
        <w:instrText>ADDIN CSL_CITATION {"citationItems":[{"id":"ITEM-1","itemData":{"author":[{"dropping-particle":"","family":"Lea","given":"CS","non-dropping-particle":"","parse-names":false,"suffix":""},{"dropping-particle":"","family":"Hertz-Picciotto","given":"I","non-dropping-particle":"","parse-names":false,"suffix":""},{"dropping-particle":"","family":"Anderson","given":"A","non-dropping-particle":"","parse-names":false,"suffix":""}],"container-title":"Am J Epidemiology","id":"ITEM-1","issued":{"date-parts":[["1999"]]},"page":"1099-1106","title":"Gender differences in healthy worker effect among synthetic vitreous fiber workers","type":"article-journal","volume":"150"},"uris":["http://www.mendeley.com/documents/?uuid=dc2a022f-3b87-48d9-a7d0-3f44668a5c92"]}],"mendeley":{"formattedCitation":"&lt;sup&gt;19&lt;/sup&gt;","plainTextFormattedCitation":"19","previouslyFormattedCitation":"&lt;sup&gt;19&lt;/sup&gt;"},"properties":{"noteIndex":0},"schema":"https://github.com/citation-style-language/schema/raw/master/csl-citation.json"}</w:instrText>
      </w:r>
      <w:r w:rsidR="00D5461C">
        <w:rPr>
          <w:rFonts w:ascii="Arial" w:hAnsi="Arial" w:cs="Arial"/>
          <w:sz w:val="24"/>
          <w:szCs w:val="24"/>
        </w:rPr>
        <w:fldChar w:fldCharType="separate"/>
      </w:r>
      <w:r w:rsidR="00D5461C" w:rsidRPr="00D5461C">
        <w:rPr>
          <w:rFonts w:ascii="Arial" w:hAnsi="Arial" w:cs="Arial"/>
          <w:noProof/>
          <w:sz w:val="24"/>
          <w:szCs w:val="24"/>
          <w:vertAlign w:val="superscript"/>
        </w:rPr>
        <w:t>19</w:t>
      </w:r>
      <w:r w:rsidR="00D5461C">
        <w:rPr>
          <w:rFonts w:ascii="Arial" w:hAnsi="Arial" w:cs="Arial"/>
          <w:sz w:val="24"/>
          <w:szCs w:val="24"/>
        </w:rPr>
        <w:fldChar w:fldCharType="end"/>
      </w:r>
      <w:r w:rsidR="00AF6E48" w:rsidRPr="00F200BF">
        <w:rPr>
          <w:rFonts w:ascii="Arial" w:hAnsi="Arial" w:cs="Arial"/>
          <w:sz w:val="24"/>
          <w:szCs w:val="24"/>
        </w:rPr>
        <w:t xml:space="preserve"> </w:t>
      </w:r>
    </w:p>
    <w:p w14:paraId="47654B52" w14:textId="2BFFAD30" w:rsidR="00F200BF" w:rsidRPr="00F200BF" w:rsidRDefault="00A41B55" w:rsidP="007A3929">
      <w:pPr>
        <w:ind w:firstLine="720"/>
        <w:rPr>
          <w:rFonts w:ascii="Arial" w:hAnsi="Arial" w:cs="Arial"/>
          <w:sz w:val="24"/>
          <w:szCs w:val="24"/>
        </w:rPr>
      </w:pPr>
      <w:r w:rsidRPr="00F200BF">
        <w:rPr>
          <w:rFonts w:ascii="Arial" w:hAnsi="Arial" w:cs="Arial"/>
          <w:b/>
          <w:sz w:val="24"/>
          <w:szCs w:val="24"/>
        </w:rPr>
        <w:t>Outcome</w:t>
      </w:r>
      <w:r w:rsidRPr="00F200BF">
        <w:rPr>
          <w:rFonts w:ascii="Arial" w:hAnsi="Arial" w:cs="Arial"/>
          <w:sz w:val="24"/>
          <w:szCs w:val="24"/>
        </w:rPr>
        <w:t xml:space="preserve">: </w:t>
      </w:r>
      <w:bookmarkStart w:id="201" w:name="_Hlk30679946"/>
      <w:r w:rsidRPr="00F200BF">
        <w:rPr>
          <w:rFonts w:ascii="Arial" w:hAnsi="Arial" w:cs="Arial"/>
          <w:sz w:val="24"/>
          <w:szCs w:val="24"/>
        </w:rPr>
        <w:t>Data on vital status and cause of death were obtained through the Social Security Administration, the National Death Index, company records, death certificates, and state mortality files.</w:t>
      </w:r>
      <w:r w:rsidR="00A60861">
        <w:rPr>
          <w:rFonts w:ascii="Arial" w:hAnsi="Arial" w:cs="Arial"/>
          <w:sz w:val="24"/>
          <w:szCs w:val="24"/>
        </w:rPr>
        <w:fldChar w:fldCharType="begin" w:fldLock="1"/>
      </w:r>
      <w:r w:rsidR="00311E8A">
        <w:rPr>
          <w:rFonts w:ascii="Arial" w:hAnsi="Arial" w:cs="Arial"/>
          <w:sz w:val="24"/>
          <w:szCs w:val="24"/>
        </w:rPr>
        <w:instrText>ADDIN CSL_CITATION {"citationItems":[{"id":"ITEM-1","itemData":{"author":[{"dropping-particle":"","family":"Eisen EA  Hallock MF, Monson RR, Smith TJ, Woskie SR","given":"Tolbert P E","non-dropping-particle":"","parse-names":false,"suffix":""}],"container-title":"Am J Indus Medicine","id":"ITEM-1","issued":{"date-parts":[["1994"]]},"page":"185-202","title":"Mortality Studies of Machining Fluid Exposure in the Automobile Industry III: A case-control study of larynx cancer","type":"article-journal","volume":"26"},"uris":["http://www.mendeley.com/documents/?uuid=a2fa561e-46a8-4cd9-a408-ed315162c025"]}],"mendeley":{"formattedCitation":"&lt;sup&gt;20&lt;/sup&gt;","plainTextFormattedCitation":"20","previouslyFormattedCitation":"&lt;sup&gt;20&lt;/sup&gt;"},"properties":{"noteIndex":0},"schema":"https://github.com/citation-style-language/schema/raw/master/csl-citation.json"}</w:instrText>
      </w:r>
      <w:r w:rsidR="00A60861">
        <w:rPr>
          <w:rFonts w:ascii="Arial" w:hAnsi="Arial" w:cs="Arial"/>
          <w:sz w:val="24"/>
          <w:szCs w:val="24"/>
        </w:rPr>
        <w:fldChar w:fldCharType="separate"/>
      </w:r>
      <w:r w:rsidR="00D5461C" w:rsidRPr="00D5461C">
        <w:rPr>
          <w:rFonts w:ascii="Arial" w:hAnsi="Arial" w:cs="Arial"/>
          <w:noProof/>
          <w:sz w:val="24"/>
          <w:szCs w:val="24"/>
          <w:vertAlign w:val="superscript"/>
        </w:rPr>
        <w:t>20</w:t>
      </w:r>
      <w:r w:rsidR="00A60861">
        <w:rPr>
          <w:rFonts w:ascii="Arial" w:hAnsi="Arial" w:cs="Arial"/>
          <w:sz w:val="24"/>
          <w:szCs w:val="24"/>
        </w:rPr>
        <w:fldChar w:fldCharType="end"/>
      </w:r>
      <w:r w:rsidRPr="00F200BF">
        <w:rPr>
          <w:rFonts w:ascii="Arial" w:hAnsi="Arial" w:cs="Arial"/>
          <w:sz w:val="24"/>
          <w:szCs w:val="24"/>
        </w:rPr>
        <w:t xml:space="preserve"> </w:t>
      </w:r>
      <w:del w:id="202" w:author="Holly C Elser" w:date="2020-03-01T21:12:00Z">
        <w:r w:rsidRPr="00F200BF">
          <w:rPr>
            <w:rFonts w:ascii="Arial" w:hAnsi="Arial" w:cs="Arial"/>
            <w:sz w:val="24"/>
            <w:szCs w:val="24"/>
          </w:rPr>
          <w:delText>The ICD codes</w:delText>
        </w:r>
      </w:del>
      <w:ins w:id="203" w:author="Holly C Elser" w:date="2020-03-01T21:12:00Z">
        <w:r w:rsidR="00AC33AE">
          <w:rPr>
            <w:rFonts w:ascii="Arial" w:hAnsi="Arial" w:cs="Arial"/>
            <w:sz w:val="24"/>
            <w:szCs w:val="24"/>
          </w:rPr>
          <w:t>We used diagnostic codes</w:t>
        </w:r>
      </w:ins>
      <w:ins w:id="204" w:author="Holly C Elser" w:date="2020-03-02T11:57:00Z">
        <w:r w:rsidRPr="00F200BF">
          <w:rPr>
            <w:rFonts w:ascii="Arial" w:hAnsi="Arial" w:cs="Arial"/>
            <w:sz w:val="24"/>
            <w:szCs w:val="24"/>
          </w:rPr>
          <w:t xml:space="preserve"> for suicide</w:t>
        </w:r>
      </w:ins>
      <w:ins w:id="205" w:author="Holly C Elser" w:date="2020-03-01T21:12:00Z">
        <w:r w:rsidR="00AC33AE">
          <w:rPr>
            <w:rFonts w:ascii="Arial" w:hAnsi="Arial" w:cs="Arial"/>
            <w:sz w:val="24"/>
            <w:szCs w:val="24"/>
          </w:rPr>
          <w:t xml:space="preserve"> from the International Classification of Diseases (ICD) 9</w:t>
        </w:r>
        <w:r w:rsidR="00AC33AE" w:rsidRPr="00AC33AE">
          <w:rPr>
            <w:rFonts w:ascii="Arial" w:hAnsi="Arial" w:cs="Arial"/>
            <w:sz w:val="24"/>
            <w:szCs w:val="24"/>
            <w:vertAlign w:val="superscript"/>
            <w:rPrChange w:id="206" w:author="Holly C Elser" w:date="2020-03-01T21:12:00Z">
              <w:rPr>
                <w:rFonts w:ascii="Arial" w:hAnsi="Arial" w:cs="Arial"/>
                <w:sz w:val="24"/>
                <w:szCs w:val="24"/>
              </w:rPr>
            </w:rPrChange>
          </w:rPr>
          <w:t>th</w:t>
        </w:r>
        <w:r w:rsidR="00AC33AE">
          <w:rPr>
            <w:rFonts w:ascii="Arial" w:hAnsi="Arial" w:cs="Arial"/>
            <w:sz w:val="24"/>
            <w:szCs w:val="24"/>
          </w:rPr>
          <w:t xml:space="preserve"> and 1</w:t>
        </w:r>
      </w:ins>
      <w:ins w:id="207" w:author="Holly C Elser" w:date="2020-03-01T21:13:00Z">
        <w:r w:rsidR="00AC33AE">
          <w:rPr>
            <w:rFonts w:ascii="Arial" w:hAnsi="Arial" w:cs="Arial"/>
            <w:sz w:val="24"/>
            <w:szCs w:val="24"/>
          </w:rPr>
          <w:t>0</w:t>
        </w:r>
        <w:r w:rsidR="00AC33AE" w:rsidRPr="00AC33AE">
          <w:rPr>
            <w:rFonts w:ascii="Arial" w:hAnsi="Arial" w:cs="Arial"/>
            <w:sz w:val="24"/>
            <w:szCs w:val="24"/>
            <w:vertAlign w:val="superscript"/>
            <w:rPrChange w:id="208" w:author="Holly C Elser" w:date="2020-03-01T21:13:00Z">
              <w:rPr>
                <w:rFonts w:ascii="Arial" w:hAnsi="Arial" w:cs="Arial"/>
                <w:sz w:val="24"/>
                <w:szCs w:val="24"/>
              </w:rPr>
            </w:rPrChange>
          </w:rPr>
          <w:t>th</w:t>
        </w:r>
        <w:r w:rsidR="00AC33AE">
          <w:rPr>
            <w:rFonts w:ascii="Arial" w:hAnsi="Arial" w:cs="Arial"/>
            <w:sz w:val="24"/>
            <w:szCs w:val="24"/>
          </w:rPr>
          <w:t xml:space="preserve"> revisions. Codes included in the present study included</w:t>
        </w:r>
      </w:ins>
      <w:del w:id="209" w:author="User" w:date="2020-03-02T11:57:00Z">
        <w:r w:rsidRPr="00F200BF">
          <w:rPr>
            <w:rFonts w:ascii="Arial" w:hAnsi="Arial" w:cs="Arial"/>
            <w:sz w:val="24"/>
            <w:szCs w:val="24"/>
          </w:rPr>
          <w:delText xml:space="preserve"> for suicide</w:delText>
        </w:r>
      </w:del>
      <w:r w:rsidRPr="00F200BF">
        <w:rPr>
          <w:rFonts w:ascii="Arial" w:hAnsi="Arial" w:cs="Arial"/>
          <w:sz w:val="24"/>
          <w:szCs w:val="24"/>
        </w:rPr>
        <w:t xml:space="preserve"> </w:t>
      </w:r>
      <w:del w:id="210" w:author="Holly C Elser" w:date="2020-03-01T21:13:00Z">
        <w:r w:rsidRPr="00F200BF">
          <w:rPr>
            <w:rFonts w:ascii="Arial" w:hAnsi="Arial" w:cs="Arial"/>
            <w:sz w:val="24"/>
            <w:szCs w:val="24"/>
          </w:rPr>
          <w:delText>are</w:delText>
        </w:r>
        <w:r w:rsidR="00CE0FD2">
          <w:rPr>
            <w:rFonts w:ascii="Arial" w:hAnsi="Arial" w:cs="Arial"/>
            <w:sz w:val="24"/>
            <w:szCs w:val="24"/>
          </w:rPr>
          <w:delText xml:space="preserve"> </w:delText>
        </w:r>
      </w:del>
      <w:r w:rsidR="007A3929" w:rsidRPr="00F200BF">
        <w:rPr>
          <w:rFonts w:ascii="Arial" w:hAnsi="Arial" w:cs="Arial"/>
          <w:sz w:val="24"/>
          <w:szCs w:val="24"/>
        </w:rPr>
        <w:t xml:space="preserve">E950 </w:t>
      </w:r>
      <w:r w:rsidR="00CE0FD2">
        <w:rPr>
          <w:rFonts w:ascii="Arial" w:hAnsi="Arial" w:cs="Arial"/>
          <w:sz w:val="24"/>
          <w:szCs w:val="24"/>
        </w:rPr>
        <w:t>-</w:t>
      </w:r>
      <w:r w:rsidR="007A3929" w:rsidRPr="00F200BF">
        <w:rPr>
          <w:rFonts w:ascii="Arial" w:hAnsi="Arial" w:cs="Arial"/>
          <w:sz w:val="24"/>
          <w:szCs w:val="24"/>
        </w:rPr>
        <w:t xml:space="preserve"> E959</w:t>
      </w:r>
      <w:r w:rsidR="00AC6105">
        <w:rPr>
          <w:rFonts w:ascii="Arial" w:hAnsi="Arial" w:cs="Arial"/>
          <w:sz w:val="24"/>
          <w:szCs w:val="24"/>
        </w:rPr>
        <w:t xml:space="preserve"> </w:t>
      </w:r>
      <w:r w:rsidR="00CE0FD2">
        <w:rPr>
          <w:rFonts w:ascii="Arial" w:hAnsi="Arial" w:cs="Arial"/>
          <w:sz w:val="24"/>
          <w:szCs w:val="24"/>
        </w:rPr>
        <w:t>(</w:t>
      </w:r>
      <w:r w:rsidR="00CE0FD2" w:rsidRPr="00CE0FD2">
        <w:rPr>
          <w:rFonts w:ascii="Arial" w:hAnsi="Arial" w:cs="Arial"/>
          <w:sz w:val="24"/>
          <w:szCs w:val="24"/>
        </w:rPr>
        <w:t>ICD-9</w:t>
      </w:r>
      <w:r w:rsidR="00CE0FD2">
        <w:rPr>
          <w:rFonts w:ascii="Arial" w:hAnsi="Arial" w:cs="Arial"/>
          <w:sz w:val="24"/>
          <w:szCs w:val="24"/>
        </w:rPr>
        <w:t xml:space="preserve">) </w:t>
      </w:r>
      <w:r w:rsidR="007A3929" w:rsidRPr="00F200BF">
        <w:rPr>
          <w:rFonts w:ascii="Arial" w:hAnsi="Arial" w:cs="Arial"/>
          <w:sz w:val="24"/>
          <w:szCs w:val="24"/>
        </w:rPr>
        <w:t xml:space="preserve">and </w:t>
      </w:r>
      <w:r w:rsidR="00434A30">
        <w:rPr>
          <w:rFonts w:ascii="Arial" w:hAnsi="Arial" w:cs="Arial"/>
          <w:sz w:val="24"/>
          <w:szCs w:val="24"/>
        </w:rPr>
        <w:t xml:space="preserve">U03, </w:t>
      </w:r>
      <w:r w:rsidR="007A3929" w:rsidRPr="00F200BF">
        <w:rPr>
          <w:rFonts w:ascii="Arial" w:hAnsi="Arial" w:cs="Arial"/>
          <w:sz w:val="24"/>
          <w:szCs w:val="24"/>
        </w:rPr>
        <w:t xml:space="preserve">X60 </w:t>
      </w:r>
      <w:r w:rsidR="00CE0FD2">
        <w:rPr>
          <w:rFonts w:ascii="Arial" w:hAnsi="Arial" w:cs="Arial"/>
          <w:sz w:val="24"/>
          <w:szCs w:val="24"/>
        </w:rPr>
        <w:t>-</w:t>
      </w:r>
      <w:r w:rsidR="007A3929" w:rsidRPr="00F200BF">
        <w:rPr>
          <w:rFonts w:ascii="Arial" w:hAnsi="Arial" w:cs="Arial"/>
          <w:sz w:val="24"/>
          <w:szCs w:val="24"/>
        </w:rPr>
        <w:t xml:space="preserve"> X84</w:t>
      </w:r>
      <w:r w:rsidR="00434A30">
        <w:rPr>
          <w:rFonts w:ascii="Arial" w:hAnsi="Arial" w:cs="Arial"/>
          <w:sz w:val="24"/>
          <w:szCs w:val="24"/>
        </w:rPr>
        <w:t>, and</w:t>
      </w:r>
      <w:r w:rsidR="007A3929" w:rsidRPr="00F200BF">
        <w:rPr>
          <w:rFonts w:ascii="Arial" w:hAnsi="Arial" w:cs="Arial"/>
          <w:sz w:val="24"/>
          <w:szCs w:val="24"/>
        </w:rPr>
        <w:t xml:space="preserve"> Y87</w:t>
      </w:r>
      <w:r w:rsidR="00CE0FD2">
        <w:rPr>
          <w:rFonts w:ascii="Arial" w:hAnsi="Arial" w:cs="Arial"/>
          <w:sz w:val="24"/>
          <w:szCs w:val="24"/>
        </w:rPr>
        <w:t xml:space="preserve"> (</w:t>
      </w:r>
      <w:r w:rsidR="00CE0FD2" w:rsidRPr="00CE0FD2">
        <w:rPr>
          <w:rFonts w:ascii="Arial" w:hAnsi="Arial" w:cs="Arial"/>
          <w:sz w:val="24"/>
          <w:szCs w:val="24"/>
        </w:rPr>
        <w:t>ICD-10</w:t>
      </w:r>
      <w:r w:rsidR="00CE0FD2">
        <w:rPr>
          <w:rFonts w:ascii="Arial" w:hAnsi="Arial" w:cs="Arial"/>
          <w:sz w:val="24"/>
          <w:szCs w:val="24"/>
        </w:rPr>
        <w:t>).</w:t>
      </w:r>
      <w:r w:rsidRPr="00F200BF">
        <w:rPr>
          <w:rFonts w:ascii="Arial" w:hAnsi="Arial" w:cs="Arial"/>
          <w:sz w:val="24"/>
          <w:szCs w:val="24"/>
        </w:rPr>
        <w:t xml:space="preserve"> The ICD codes for overdose </w:t>
      </w:r>
      <w:bookmarkEnd w:id="201"/>
      <w:r w:rsidRPr="00F200BF">
        <w:rPr>
          <w:rFonts w:ascii="Arial" w:hAnsi="Arial" w:cs="Arial"/>
          <w:sz w:val="24"/>
          <w:szCs w:val="24"/>
        </w:rPr>
        <w:t>are:</w:t>
      </w:r>
      <w:r w:rsidR="007A3929" w:rsidRPr="00F200BF">
        <w:rPr>
          <w:rFonts w:ascii="Arial" w:hAnsi="Arial" w:cs="Arial"/>
          <w:sz w:val="24"/>
          <w:szCs w:val="24"/>
        </w:rPr>
        <w:t xml:space="preserve"> E850</w:t>
      </w:r>
      <w:r w:rsidR="00CE0FD2">
        <w:rPr>
          <w:rFonts w:ascii="Arial" w:hAnsi="Arial" w:cs="Arial"/>
          <w:sz w:val="24"/>
          <w:szCs w:val="24"/>
        </w:rPr>
        <w:t xml:space="preserve">- </w:t>
      </w:r>
      <w:r w:rsidR="007A3929" w:rsidRPr="00F200BF">
        <w:rPr>
          <w:rFonts w:ascii="Arial" w:hAnsi="Arial" w:cs="Arial"/>
          <w:sz w:val="24"/>
          <w:szCs w:val="24"/>
        </w:rPr>
        <w:t>E858 and E980</w:t>
      </w:r>
      <w:r w:rsidR="00CE0FD2">
        <w:rPr>
          <w:rFonts w:ascii="Arial" w:hAnsi="Arial" w:cs="Arial"/>
          <w:sz w:val="24"/>
          <w:szCs w:val="24"/>
        </w:rPr>
        <w:t xml:space="preserve"> </w:t>
      </w:r>
      <w:r w:rsidR="00CE0FD2" w:rsidRPr="00CE0FD2">
        <w:rPr>
          <w:rFonts w:ascii="Arial" w:hAnsi="Arial" w:cs="Arial"/>
          <w:sz w:val="24"/>
          <w:szCs w:val="24"/>
        </w:rPr>
        <w:t xml:space="preserve">(ICD-9) </w:t>
      </w:r>
      <w:r w:rsidR="00AC6105">
        <w:rPr>
          <w:rFonts w:ascii="Arial" w:hAnsi="Arial" w:cs="Arial"/>
          <w:sz w:val="24"/>
          <w:szCs w:val="24"/>
        </w:rPr>
        <w:t>and</w:t>
      </w:r>
      <w:r w:rsidR="007A3929" w:rsidRPr="00F200BF">
        <w:rPr>
          <w:rFonts w:ascii="Arial" w:hAnsi="Arial" w:cs="Arial"/>
          <w:sz w:val="24"/>
          <w:szCs w:val="24"/>
        </w:rPr>
        <w:t xml:space="preserve"> X40 </w:t>
      </w:r>
      <w:r w:rsidR="00CE0FD2">
        <w:rPr>
          <w:rFonts w:ascii="Arial" w:hAnsi="Arial" w:cs="Arial"/>
          <w:sz w:val="24"/>
          <w:szCs w:val="24"/>
        </w:rPr>
        <w:t>-</w:t>
      </w:r>
      <w:r w:rsidR="007A3929" w:rsidRPr="00F200BF">
        <w:rPr>
          <w:rFonts w:ascii="Arial" w:hAnsi="Arial" w:cs="Arial"/>
          <w:sz w:val="24"/>
          <w:szCs w:val="24"/>
        </w:rPr>
        <w:t xml:space="preserve"> X44 and Y10</w:t>
      </w:r>
      <w:r w:rsidR="00CE0FD2">
        <w:rPr>
          <w:rFonts w:ascii="Arial" w:hAnsi="Arial" w:cs="Arial"/>
          <w:sz w:val="24"/>
          <w:szCs w:val="24"/>
        </w:rPr>
        <w:t xml:space="preserve"> -</w:t>
      </w:r>
      <w:r w:rsidR="007A3929" w:rsidRPr="00F200BF">
        <w:rPr>
          <w:rFonts w:ascii="Arial" w:hAnsi="Arial" w:cs="Arial"/>
          <w:sz w:val="24"/>
          <w:szCs w:val="24"/>
        </w:rPr>
        <w:t>Y14</w:t>
      </w:r>
      <w:r w:rsidR="00CE0FD2" w:rsidRPr="00CE0FD2">
        <w:t xml:space="preserve"> </w:t>
      </w:r>
      <w:r w:rsidR="00CE0FD2">
        <w:t>(</w:t>
      </w:r>
      <w:r w:rsidR="00CE0FD2" w:rsidRPr="00CE0FD2">
        <w:rPr>
          <w:rFonts w:ascii="Arial" w:hAnsi="Arial" w:cs="Arial"/>
          <w:sz w:val="24"/>
          <w:szCs w:val="24"/>
        </w:rPr>
        <w:t>ICD-10</w:t>
      </w:r>
      <w:r w:rsidR="007A3929" w:rsidRPr="00F200BF">
        <w:rPr>
          <w:rFonts w:ascii="Arial" w:hAnsi="Arial" w:cs="Arial"/>
          <w:sz w:val="24"/>
          <w:szCs w:val="24"/>
        </w:rPr>
        <w:t>)</w:t>
      </w:r>
      <w:r w:rsidR="00F200BF" w:rsidRPr="00F200BF">
        <w:rPr>
          <w:rFonts w:ascii="Arial" w:hAnsi="Arial" w:cs="Arial"/>
          <w:sz w:val="24"/>
          <w:szCs w:val="24"/>
        </w:rPr>
        <w:t xml:space="preserve">. </w:t>
      </w:r>
    </w:p>
    <w:p w14:paraId="13E4CACE" w14:textId="340A4F99" w:rsidR="00F200BF" w:rsidRPr="00F200BF" w:rsidRDefault="00F200BF" w:rsidP="007A3929">
      <w:pPr>
        <w:ind w:firstLine="720"/>
        <w:rPr>
          <w:rFonts w:ascii="Arial" w:hAnsi="Arial" w:cs="Arial"/>
          <w:sz w:val="24"/>
          <w:szCs w:val="24"/>
        </w:rPr>
      </w:pPr>
      <w:r w:rsidRPr="00F200BF">
        <w:rPr>
          <w:rFonts w:ascii="Arial" w:hAnsi="Arial" w:cs="Arial"/>
          <w:b/>
          <w:sz w:val="24"/>
          <w:szCs w:val="24"/>
        </w:rPr>
        <w:t>Covariates</w:t>
      </w:r>
      <w:r w:rsidRPr="00F200BF">
        <w:rPr>
          <w:rFonts w:ascii="Arial" w:hAnsi="Arial" w:cs="Arial"/>
          <w:sz w:val="24"/>
          <w:szCs w:val="24"/>
        </w:rPr>
        <w:t xml:space="preserve">: </w:t>
      </w:r>
      <w:r w:rsidR="00C10777">
        <w:rPr>
          <w:rFonts w:ascii="Arial" w:hAnsi="Arial" w:cs="Arial"/>
          <w:sz w:val="24"/>
          <w:szCs w:val="24"/>
        </w:rPr>
        <w:t xml:space="preserve">Individual </w:t>
      </w:r>
      <w:r w:rsidRPr="00F200BF">
        <w:rPr>
          <w:rFonts w:ascii="Arial" w:hAnsi="Arial" w:cs="Arial"/>
          <w:sz w:val="24"/>
          <w:szCs w:val="24"/>
        </w:rPr>
        <w:t xml:space="preserve">characteristics, including year of birth, sex (male or female), race (White, Black, or unknown), and work-site (Plant 1, 2, or 3) were obtained from company records. </w:t>
      </w:r>
      <w:r w:rsidR="00C10777">
        <w:rPr>
          <w:rFonts w:ascii="Arial" w:hAnsi="Arial" w:cs="Arial"/>
          <w:sz w:val="24"/>
          <w:szCs w:val="24"/>
        </w:rPr>
        <w:t>Prior to 1970, race was not systematically recorded on GM employment records</w:t>
      </w:r>
      <w:r w:rsidR="006B704B">
        <w:rPr>
          <w:rFonts w:ascii="Arial" w:hAnsi="Arial" w:cs="Arial"/>
          <w:sz w:val="24"/>
          <w:szCs w:val="24"/>
        </w:rPr>
        <w:t xml:space="preserve"> at hire</w:t>
      </w:r>
      <w:r w:rsidR="00C10777">
        <w:rPr>
          <w:rFonts w:ascii="Arial" w:hAnsi="Arial" w:cs="Arial"/>
          <w:sz w:val="24"/>
          <w:szCs w:val="24"/>
        </w:rPr>
        <w:t xml:space="preserve">. </w:t>
      </w:r>
      <w:r w:rsidRPr="00F200BF">
        <w:rPr>
          <w:rFonts w:ascii="Arial" w:hAnsi="Arial" w:cs="Arial"/>
          <w:sz w:val="24"/>
          <w:szCs w:val="24"/>
        </w:rPr>
        <w:t xml:space="preserve">Subjects with unknown race </w:t>
      </w:r>
      <w:r w:rsidR="007A6E44">
        <w:rPr>
          <w:rFonts w:ascii="Arial" w:hAnsi="Arial" w:cs="Arial"/>
          <w:sz w:val="24"/>
          <w:szCs w:val="24"/>
        </w:rPr>
        <w:t xml:space="preserve">(7.7%) </w:t>
      </w:r>
      <w:r w:rsidRPr="00F200BF">
        <w:rPr>
          <w:rFonts w:ascii="Arial" w:hAnsi="Arial" w:cs="Arial"/>
          <w:sz w:val="24"/>
          <w:szCs w:val="24"/>
        </w:rPr>
        <w:t xml:space="preserve">were assumed to be White in this analysis </w:t>
      </w:r>
      <w:r w:rsidR="00A60861">
        <w:rPr>
          <w:rFonts w:ascii="Arial" w:hAnsi="Arial" w:cs="Arial"/>
          <w:sz w:val="24"/>
          <w:szCs w:val="24"/>
        </w:rPr>
        <w:t xml:space="preserve">based on </w:t>
      </w:r>
      <w:r w:rsidRPr="00F200BF">
        <w:rPr>
          <w:rFonts w:ascii="Arial" w:hAnsi="Arial" w:cs="Arial"/>
          <w:sz w:val="24"/>
          <w:szCs w:val="24"/>
        </w:rPr>
        <w:t xml:space="preserve">the observed racial composition by plant </w:t>
      </w:r>
      <w:r w:rsidR="00A60861">
        <w:rPr>
          <w:rFonts w:ascii="Arial" w:hAnsi="Arial" w:cs="Arial"/>
          <w:sz w:val="24"/>
          <w:szCs w:val="24"/>
        </w:rPr>
        <w:t xml:space="preserve">over </w:t>
      </w:r>
      <w:r w:rsidRPr="00F200BF">
        <w:rPr>
          <w:rFonts w:ascii="Arial" w:hAnsi="Arial" w:cs="Arial"/>
          <w:sz w:val="24"/>
          <w:szCs w:val="24"/>
        </w:rPr>
        <w:t>calendar time.</w:t>
      </w:r>
      <w:r w:rsidRPr="00F200BF">
        <w:rPr>
          <w:rFonts w:ascii="Arial" w:hAnsi="Arial" w:cs="Arial"/>
          <w:sz w:val="24"/>
          <w:szCs w:val="24"/>
        </w:rPr>
        <w:fldChar w:fldCharType="begin" w:fldLock="1"/>
      </w:r>
      <w:r w:rsidR="00311E8A">
        <w:rPr>
          <w:rFonts w:ascii="Arial" w:hAnsi="Arial" w:cs="Arial"/>
          <w:sz w:val="24"/>
          <w:szCs w:val="24"/>
        </w:rPr>
        <w:instrText>ADDIN CSL_CITATION {"citationItems":[{"id":"ITEM-1","itemData":{"DOI":"10.1002/ajim.4700220604","ISSN":"10970274","abstract":"Machining fluids are widely used in a variety of common industrial metalworking operations to lubricate and cool both the tool and the working surfaces. Previous studies have suggested elevated respiratory, digestive, and skin cancers in exposed populations. This cohort study was initiated to assess whether long</w:instrText>
      </w:r>
      <w:r w:rsidR="00311E8A">
        <w:rPr>
          <w:rFonts w:ascii="Cambria Math" w:hAnsi="Cambria Math" w:cs="Cambria Math"/>
          <w:sz w:val="24"/>
          <w:szCs w:val="24"/>
        </w:rPr>
        <w:instrText>‐</w:instrText>
      </w:r>
      <w:r w:rsidR="00311E8A">
        <w:rPr>
          <w:rFonts w:ascii="Arial" w:hAnsi="Arial" w:cs="Arial"/>
          <w:sz w:val="24"/>
          <w:szCs w:val="24"/>
        </w:rPr>
        <w:instrText>term exposure to machining fluids in the course of machining, grinding, and other cutting operations is associated with excess cancer mortality. The cohort includes more than 45,000 automobile production workers from 3 plants, almost 1 million years of follow</w:instrText>
      </w:r>
      <w:r w:rsidR="00311E8A">
        <w:rPr>
          <w:rFonts w:ascii="Cambria Math" w:hAnsi="Cambria Math" w:cs="Cambria Math"/>
          <w:sz w:val="24"/>
          <w:szCs w:val="24"/>
        </w:rPr>
        <w:instrText>‐</w:instrText>
      </w:r>
      <w:r w:rsidR="00311E8A">
        <w:rPr>
          <w:rFonts w:ascii="Arial" w:hAnsi="Arial" w:cs="Arial"/>
          <w:sz w:val="24"/>
          <w:szCs w:val="24"/>
        </w:rPr>
        <w:instrText>up, over 10,000 deaths, and an extensive exposure assessment component. Standardized mortality ratios (SMRs) have been estimated for each of the 3 plants, using both U.S. as well as local populations as reference. Relative risks of 1.2–3. 1 have been observed for several specific respiratory and digestive cancers of a priori interest, including cancer of the stomach, large intestine, pancreas, lung, and larynx. In addition, elevated risks for leukemia and asthma were noted. Future exposure</w:instrText>
      </w:r>
      <w:r w:rsidR="00311E8A">
        <w:rPr>
          <w:rFonts w:ascii="Cambria Math" w:hAnsi="Cambria Math" w:cs="Cambria Math"/>
          <w:sz w:val="24"/>
          <w:szCs w:val="24"/>
        </w:rPr>
        <w:instrText>‐</w:instrText>
      </w:r>
      <w:r w:rsidR="00311E8A">
        <w:rPr>
          <w:rFonts w:ascii="Arial" w:hAnsi="Arial" w:cs="Arial"/>
          <w:sz w:val="24"/>
          <w:szCs w:val="24"/>
        </w:rPr>
        <w:instrText>response analyses will provide the opportunity to identify relatively modest excesses in cause</w:instrText>
      </w:r>
      <w:r w:rsidR="00311E8A">
        <w:rPr>
          <w:rFonts w:ascii="Cambria Math" w:hAnsi="Cambria Math" w:cs="Cambria Math"/>
          <w:sz w:val="24"/>
          <w:szCs w:val="24"/>
        </w:rPr>
        <w:instrText>‐</w:instrText>
      </w:r>
      <w:r w:rsidR="00311E8A">
        <w:rPr>
          <w:rFonts w:ascii="Arial" w:hAnsi="Arial" w:cs="Arial"/>
          <w:sz w:val="24"/>
          <w:szCs w:val="24"/>
        </w:rPr>
        <w:instrText>specific mortality risk associated with exposure to specific types (straight, soluble, or synthetic), additives, or components of machining fluids. Copyright © 1992 Wiley Periodicals, Inc., A Wiley Company","author":[{"dropping-particle":"","family":"Eisen","given":"E.A.","non-dropping-particle":"","parse-names":false,"suffix":""},{"dropping-particle":"","family":"Tolbert","given":"P.E.","non-dropping-particle":"","parse-names":false,"suffix":""},{"dropping-particle":"","family":"Monson","given":"R.R.","non-dropping-particle":"","parse-names":false,"suffix":""},{"dropping-particle":"","family":"Smith","given":"T.J.","non-dropping-particle":"","parse-names":false,"suffix":""}],"container-title":"American Journal of Industrial Medicine","id":"ITEM-1","issue":"6","issued":{"date-parts":[["1992"]]},"title":"Mortality studies of machining fluid exposure in the automobile industry I: A standardized mortality ratio analysis","type":"article-journal","volume":"22"},"uris":["http://www.mendeley.com/documents/?uuid=439269c9-e819-37b8-b370-c3edf71caf7d"]}],"mendeley":{"formattedCitation":"&lt;sup&gt;21&lt;/sup&gt;","plainTextFormattedCitation":"21","previouslyFormattedCitation":"&lt;sup&gt;21&lt;/sup&gt;"},"properties":{"noteIndex":0},"schema":"https://github.com/citation-style-language/schema/raw/master/csl-citation.json"}</w:instrText>
      </w:r>
      <w:r w:rsidRPr="00F200BF">
        <w:rPr>
          <w:rFonts w:ascii="Arial" w:hAnsi="Arial" w:cs="Arial"/>
          <w:sz w:val="24"/>
          <w:szCs w:val="24"/>
        </w:rPr>
        <w:fldChar w:fldCharType="separate"/>
      </w:r>
      <w:r w:rsidR="00D5461C" w:rsidRPr="00D5461C">
        <w:rPr>
          <w:rFonts w:ascii="Arial" w:hAnsi="Arial" w:cs="Arial"/>
          <w:noProof/>
          <w:sz w:val="24"/>
          <w:szCs w:val="24"/>
          <w:vertAlign w:val="superscript"/>
        </w:rPr>
        <w:t>21</w:t>
      </w:r>
      <w:r w:rsidRPr="00F200BF">
        <w:rPr>
          <w:rFonts w:ascii="Arial" w:hAnsi="Arial" w:cs="Arial"/>
          <w:sz w:val="24"/>
          <w:szCs w:val="24"/>
        </w:rPr>
        <w:fldChar w:fldCharType="end"/>
      </w:r>
      <w:r w:rsidR="006E3F01">
        <w:rPr>
          <w:rFonts w:ascii="Arial" w:hAnsi="Arial" w:cs="Arial"/>
          <w:sz w:val="24"/>
          <w:szCs w:val="24"/>
        </w:rPr>
        <w:t xml:space="preserve"> The analyses were restricted to me</w:t>
      </w:r>
      <w:r w:rsidR="00C10777">
        <w:rPr>
          <w:rFonts w:ascii="Arial" w:hAnsi="Arial" w:cs="Arial"/>
          <w:sz w:val="24"/>
          <w:szCs w:val="24"/>
        </w:rPr>
        <w:t>n</w:t>
      </w:r>
      <w:r w:rsidR="006E3F01">
        <w:rPr>
          <w:rFonts w:ascii="Arial" w:hAnsi="Arial" w:cs="Arial"/>
          <w:sz w:val="24"/>
          <w:szCs w:val="24"/>
        </w:rPr>
        <w:t xml:space="preserve"> because </w:t>
      </w:r>
      <w:del w:id="211" w:author="Holly C Elser" w:date="2020-03-01T21:13:00Z">
        <w:r w:rsidR="006E3F01">
          <w:rPr>
            <w:rFonts w:ascii="Arial" w:hAnsi="Arial" w:cs="Arial"/>
            <w:sz w:val="24"/>
            <w:szCs w:val="24"/>
          </w:rPr>
          <w:delText>there were too few cases</w:delText>
        </w:r>
      </w:del>
      <w:ins w:id="212" w:author="Holly C Elser" w:date="2020-03-01T21:13:00Z">
        <w:r w:rsidR="00AC33AE">
          <w:rPr>
            <w:rFonts w:ascii="Arial" w:hAnsi="Arial" w:cs="Arial"/>
            <w:sz w:val="24"/>
            <w:szCs w:val="24"/>
          </w:rPr>
          <w:t>the outcome was too infrequent</w:t>
        </w:r>
      </w:ins>
      <w:r w:rsidR="006E3F01">
        <w:rPr>
          <w:rFonts w:ascii="Arial" w:hAnsi="Arial" w:cs="Arial"/>
          <w:sz w:val="24"/>
          <w:szCs w:val="24"/>
        </w:rPr>
        <w:t xml:space="preserve"> among women</w:t>
      </w:r>
      <w:ins w:id="213" w:author="Holly C Elser" w:date="2020-03-01T21:13:00Z">
        <w:r w:rsidR="00C10777">
          <w:rPr>
            <w:rFonts w:ascii="Arial" w:hAnsi="Arial" w:cs="Arial"/>
            <w:sz w:val="24"/>
            <w:szCs w:val="24"/>
          </w:rPr>
          <w:t xml:space="preserve"> </w:t>
        </w:r>
        <w:r w:rsidR="00AC33AE">
          <w:rPr>
            <w:rFonts w:ascii="Arial" w:hAnsi="Arial" w:cs="Arial"/>
            <w:sz w:val="24"/>
            <w:szCs w:val="24"/>
          </w:rPr>
          <w:t>workers</w:t>
        </w:r>
      </w:ins>
      <w:ins w:id="214" w:author="User" w:date="2020-03-02T11:57:00Z">
        <w:r w:rsidR="00C10777">
          <w:rPr>
            <w:rFonts w:ascii="Arial" w:hAnsi="Arial" w:cs="Arial"/>
            <w:sz w:val="24"/>
            <w:szCs w:val="24"/>
          </w:rPr>
          <w:t xml:space="preserve"> </w:t>
        </w:r>
      </w:ins>
      <w:r w:rsidR="007A6E44">
        <w:rPr>
          <w:rFonts w:ascii="Arial" w:hAnsi="Arial" w:cs="Arial"/>
          <w:sz w:val="24"/>
          <w:szCs w:val="24"/>
        </w:rPr>
        <w:t>(</w:t>
      </w:r>
      <w:r w:rsidR="00BD4FD5">
        <w:rPr>
          <w:rFonts w:ascii="Arial" w:hAnsi="Arial" w:cs="Arial"/>
          <w:sz w:val="24"/>
          <w:szCs w:val="24"/>
        </w:rPr>
        <w:t xml:space="preserve">10 </w:t>
      </w:r>
      <w:r w:rsidR="007A6E44">
        <w:rPr>
          <w:rFonts w:ascii="Arial" w:hAnsi="Arial" w:cs="Arial"/>
          <w:sz w:val="24"/>
          <w:szCs w:val="24"/>
        </w:rPr>
        <w:t xml:space="preserve">suicides and </w:t>
      </w:r>
      <w:r w:rsidR="00BD4FD5">
        <w:rPr>
          <w:rFonts w:ascii="Arial" w:hAnsi="Arial" w:cs="Arial"/>
          <w:sz w:val="24"/>
          <w:szCs w:val="24"/>
        </w:rPr>
        <w:t>3</w:t>
      </w:r>
      <w:r w:rsidR="007A6E44">
        <w:rPr>
          <w:rFonts w:ascii="Arial" w:hAnsi="Arial" w:cs="Arial"/>
          <w:sz w:val="24"/>
          <w:szCs w:val="24"/>
        </w:rPr>
        <w:t xml:space="preserve"> </w:t>
      </w:r>
      <w:r w:rsidR="001B3833">
        <w:rPr>
          <w:rFonts w:ascii="Arial" w:hAnsi="Arial" w:cs="Arial"/>
          <w:sz w:val="24"/>
          <w:szCs w:val="24"/>
        </w:rPr>
        <w:t xml:space="preserve">fatal </w:t>
      </w:r>
      <w:r w:rsidR="007A6E44">
        <w:rPr>
          <w:rFonts w:ascii="Arial" w:hAnsi="Arial" w:cs="Arial"/>
          <w:sz w:val="24"/>
          <w:szCs w:val="24"/>
        </w:rPr>
        <w:t>overdose</w:t>
      </w:r>
      <w:r w:rsidR="001B3833">
        <w:rPr>
          <w:rFonts w:ascii="Arial" w:hAnsi="Arial" w:cs="Arial"/>
          <w:sz w:val="24"/>
          <w:szCs w:val="24"/>
        </w:rPr>
        <w:t>s</w:t>
      </w:r>
      <w:r w:rsidR="00C10777">
        <w:rPr>
          <w:rFonts w:ascii="Arial" w:hAnsi="Arial" w:cs="Arial"/>
          <w:sz w:val="24"/>
          <w:szCs w:val="24"/>
        </w:rPr>
        <w:t>).</w:t>
      </w:r>
      <w:r w:rsidR="006E3F01">
        <w:rPr>
          <w:rFonts w:ascii="Arial" w:hAnsi="Arial" w:cs="Arial"/>
          <w:sz w:val="24"/>
          <w:szCs w:val="24"/>
        </w:rPr>
        <w:t xml:space="preserve"> </w:t>
      </w:r>
    </w:p>
    <w:p w14:paraId="5F2D2197" w14:textId="6B56300C" w:rsidR="00B9151F" w:rsidRDefault="00A41B55" w:rsidP="00381340">
      <w:pPr>
        <w:ind w:firstLine="720"/>
        <w:rPr>
          <w:rFonts w:ascii="Arial" w:hAnsi="Arial" w:cs="Arial"/>
          <w:sz w:val="24"/>
          <w:szCs w:val="24"/>
        </w:rPr>
      </w:pPr>
      <w:r w:rsidRPr="00F200BF">
        <w:rPr>
          <w:rFonts w:ascii="Arial" w:hAnsi="Arial" w:cs="Arial"/>
          <w:b/>
          <w:sz w:val="24"/>
          <w:szCs w:val="24"/>
        </w:rPr>
        <w:t>Analytic Method</w:t>
      </w:r>
      <w:r w:rsidRPr="00F200BF">
        <w:rPr>
          <w:rFonts w:ascii="Arial" w:hAnsi="Arial" w:cs="Arial"/>
          <w:sz w:val="24"/>
          <w:szCs w:val="24"/>
        </w:rPr>
        <w:t>:</w:t>
      </w:r>
      <w:r w:rsidR="00F200BF" w:rsidRPr="00F200BF">
        <w:rPr>
          <w:rFonts w:ascii="Arial" w:hAnsi="Arial" w:cs="Arial"/>
          <w:sz w:val="24"/>
          <w:szCs w:val="24"/>
        </w:rPr>
        <w:t xml:space="preserve"> </w:t>
      </w:r>
      <w:r w:rsidR="00C10777" w:rsidRPr="00C10777">
        <w:rPr>
          <w:rFonts w:ascii="Arial" w:hAnsi="Arial" w:cs="Arial"/>
          <w:sz w:val="24"/>
          <w:szCs w:val="24"/>
        </w:rPr>
        <w:t>A directed acyclic graph illustrates the</w:t>
      </w:r>
      <w:ins w:id="215" w:author="Holly C Elser" w:date="2020-03-01T21:14:00Z">
        <w:r w:rsidR="00C10777" w:rsidRPr="00C10777">
          <w:rPr>
            <w:rFonts w:ascii="Arial" w:hAnsi="Arial" w:cs="Arial"/>
            <w:sz w:val="24"/>
            <w:szCs w:val="24"/>
          </w:rPr>
          <w:t xml:space="preserve"> </w:t>
        </w:r>
        <w:r w:rsidR="00AC33AE">
          <w:rPr>
            <w:rFonts w:ascii="Arial" w:hAnsi="Arial" w:cs="Arial"/>
            <w:sz w:val="24"/>
            <w:szCs w:val="24"/>
          </w:rPr>
          <w:t>anticipated</w:t>
        </w:r>
      </w:ins>
      <w:ins w:id="216" w:author="User" w:date="2020-03-02T11:57:00Z">
        <w:r w:rsidR="00C10777" w:rsidRPr="00C10777">
          <w:rPr>
            <w:rFonts w:ascii="Arial" w:hAnsi="Arial" w:cs="Arial"/>
            <w:sz w:val="24"/>
            <w:szCs w:val="24"/>
          </w:rPr>
          <w:t xml:space="preserve"> </w:t>
        </w:r>
      </w:ins>
      <w:r w:rsidR="00C10777" w:rsidRPr="00C10777">
        <w:rPr>
          <w:rFonts w:ascii="Arial" w:hAnsi="Arial" w:cs="Arial"/>
          <w:sz w:val="24"/>
          <w:szCs w:val="24"/>
        </w:rPr>
        <w:t xml:space="preserve">relationships between the exposure, outcome, and hypothesized confounding variables (eFigure 1 in the online supplement). We used </w:t>
      </w:r>
      <w:del w:id="217" w:author="Holly C Elser" w:date="2020-03-01T21:14:00Z">
        <w:r w:rsidR="00C10777" w:rsidRPr="00C10777">
          <w:rPr>
            <w:rFonts w:ascii="Arial" w:hAnsi="Arial" w:cs="Arial"/>
            <w:sz w:val="24"/>
            <w:szCs w:val="24"/>
          </w:rPr>
          <w:delText xml:space="preserve">a </w:delText>
        </w:r>
      </w:del>
      <w:r w:rsidR="00C10777" w:rsidRPr="00C10777">
        <w:rPr>
          <w:rFonts w:ascii="Arial" w:hAnsi="Arial" w:cs="Arial"/>
          <w:sz w:val="24"/>
          <w:szCs w:val="24"/>
        </w:rPr>
        <w:t xml:space="preserve">Cox proportional hazards </w:t>
      </w:r>
      <w:del w:id="218" w:author="Josh Cohen" w:date="2020-02-29T15:30:00Z">
        <w:r w:rsidR="00C10777" w:rsidRPr="00C10777" w:rsidDel="007C21BD">
          <w:rPr>
            <w:rFonts w:ascii="Arial" w:hAnsi="Arial" w:cs="Arial"/>
            <w:sz w:val="24"/>
            <w:szCs w:val="24"/>
          </w:rPr>
          <w:delText xml:space="preserve">to </w:delText>
        </w:r>
      </w:del>
      <w:ins w:id="219" w:author="Holly C Elser" w:date="2020-03-01T21:14:00Z">
        <w:r w:rsidR="00AC33AE">
          <w:rPr>
            <w:rFonts w:ascii="Arial" w:hAnsi="Arial" w:cs="Arial"/>
            <w:sz w:val="24"/>
            <w:szCs w:val="24"/>
          </w:rPr>
          <w:t xml:space="preserve">regression to estimate </w:t>
        </w:r>
      </w:ins>
      <w:del w:id="220" w:author="Holly C Elser" w:date="2020-03-01T21:14:00Z">
        <w:r w:rsidR="00C10777" w:rsidRPr="00C10777">
          <w:rPr>
            <w:rFonts w:ascii="Arial" w:hAnsi="Arial" w:cs="Arial"/>
            <w:sz w:val="24"/>
            <w:szCs w:val="24"/>
          </w:rPr>
          <w:delText xml:space="preserve">model </w:delText>
        </w:r>
      </w:del>
      <w:ins w:id="221" w:author="Josh Cohen" w:date="2020-02-29T15:30:00Z">
        <w:r w:rsidR="007C21BD">
          <w:rPr>
            <w:rFonts w:ascii="Arial" w:hAnsi="Arial" w:cs="Arial"/>
            <w:sz w:val="24"/>
            <w:szCs w:val="24"/>
          </w:rPr>
          <w:t xml:space="preserve">to characterize </w:t>
        </w:r>
      </w:ins>
      <w:r w:rsidR="00C10777" w:rsidRPr="00C10777">
        <w:rPr>
          <w:rFonts w:ascii="Arial" w:hAnsi="Arial" w:cs="Arial"/>
          <w:sz w:val="24"/>
          <w:szCs w:val="24"/>
        </w:rPr>
        <w:t xml:space="preserve">the </w:t>
      </w:r>
      <w:del w:id="222" w:author="Holly C Elser" w:date="2020-03-01T21:14:00Z">
        <w:r w:rsidR="00C10777" w:rsidRPr="00C10777">
          <w:rPr>
            <w:rFonts w:ascii="Arial" w:hAnsi="Arial" w:cs="Arial"/>
            <w:sz w:val="24"/>
            <w:szCs w:val="24"/>
          </w:rPr>
          <w:delText xml:space="preserve">relationship </w:delText>
        </w:r>
      </w:del>
      <w:ins w:id="223" w:author="Holly C Elser" w:date="2020-03-01T21:14:00Z">
        <w:r w:rsidR="00AC33AE">
          <w:rPr>
            <w:rFonts w:ascii="Arial" w:hAnsi="Arial" w:cs="Arial"/>
            <w:sz w:val="24"/>
            <w:szCs w:val="24"/>
          </w:rPr>
          <w:t xml:space="preserve">association </w:t>
        </w:r>
        <w:r w:rsidR="00C10777" w:rsidRPr="00C10777">
          <w:rPr>
            <w:rFonts w:ascii="Arial" w:hAnsi="Arial" w:cs="Arial"/>
            <w:sz w:val="24"/>
            <w:szCs w:val="24"/>
          </w:rPr>
          <w:t xml:space="preserve">between </w:t>
        </w:r>
        <w:r w:rsidR="00AC33AE">
          <w:rPr>
            <w:rFonts w:ascii="Arial" w:hAnsi="Arial" w:cs="Arial"/>
            <w:sz w:val="24"/>
            <w:szCs w:val="24"/>
          </w:rPr>
          <w:t xml:space="preserve">job loss </w:t>
        </w:r>
      </w:ins>
      <w:ins w:id="224" w:author="Holly C Elser" w:date="2020-03-01T21:15:00Z">
        <w:r w:rsidR="00AC33AE">
          <w:rPr>
            <w:rFonts w:ascii="Arial" w:hAnsi="Arial" w:cs="Arial"/>
            <w:sz w:val="24"/>
            <w:szCs w:val="24"/>
          </w:rPr>
          <w:t>with</w:t>
        </w:r>
      </w:ins>
      <w:ins w:id="225" w:author="Holly C Elser" w:date="2020-03-01T21:14:00Z">
        <w:r w:rsidR="00AC33AE" w:rsidRPr="00C10777">
          <w:rPr>
            <w:rFonts w:ascii="Arial" w:hAnsi="Arial" w:cs="Arial"/>
            <w:sz w:val="24"/>
            <w:szCs w:val="24"/>
          </w:rPr>
          <w:t xml:space="preserve"> </w:t>
        </w:r>
      </w:ins>
      <w:del w:id="226" w:author="Holly C Elser" w:date="2020-03-01T21:14:00Z">
        <w:r w:rsidR="00C10777" w:rsidRPr="00C10777" w:rsidDel="00AC33AE">
          <w:rPr>
            <w:rFonts w:ascii="Arial" w:hAnsi="Arial" w:cs="Arial"/>
            <w:sz w:val="24"/>
            <w:szCs w:val="24"/>
          </w:rPr>
          <w:delText>between s</w:delText>
        </w:r>
      </w:del>
      <w:ins w:id="227" w:author="Holly C Elser" w:date="2020-03-01T21:14:00Z">
        <w:r w:rsidR="00AC33AE">
          <w:rPr>
            <w:rFonts w:ascii="Arial" w:hAnsi="Arial" w:cs="Arial"/>
            <w:sz w:val="24"/>
            <w:szCs w:val="24"/>
          </w:rPr>
          <w:t>s</w:t>
        </w:r>
      </w:ins>
      <w:ins w:id="228" w:author="User" w:date="2020-03-02T11:57:00Z">
        <w:r w:rsidR="00C10777" w:rsidRPr="00C10777">
          <w:rPr>
            <w:rFonts w:ascii="Arial" w:hAnsi="Arial" w:cs="Arial"/>
            <w:sz w:val="24"/>
            <w:szCs w:val="24"/>
          </w:rPr>
          <w:t>uicide</w:t>
        </w:r>
      </w:ins>
      <w:del w:id="229" w:author="User" w:date="2020-03-02T11:57:00Z">
        <w:r w:rsidR="00C10777" w:rsidRPr="00C10777">
          <w:rPr>
            <w:rFonts w:ascii="Arial" w:hAnsi="Arial" w:cs="Arial"/>
            <w:sz w:val="24"/>
            <w:szCs w:val="24"/>
          </w:rPr>
          <w:delText>suicide</w:delText>
        </w:r>
      </w:del>
      <w:r w:rsidR="00C10777" w:rsidRPr="00C10777">
        <w:rPr>
          <w:rFonts w:ascii="Arial" w:hAnsi="Arial" w:cs="Arial"/>
          <w:sz w:val="24"/>
          <w:szCs w:val="24"/>
        </w:rPr>
        <w:t xml:space="preserve"> and overdose</w:t>
      </w:r>
      <w:ins w:id="230" w:author="Holly C Elser" w:date="2020-03-01T21:15:00Z">
        <w:r w:rsidR="00AC33AE">
          <w:rPr>
            <w:rFonts w:ascii="Arial" w:hAnsi="Arial" w:cs="Arial"/>
            <w:sz w:val="24"/>
            <w:szCs w:val="24"/>
          </w:rPr>
          <w:t>, respectively</w:t>
        </w:r>
      </w:ins>
      <w:del w:id="231" w:author="Holly C Elser" w:date="2020-03-01T21:15:00Z">
        <w:r w:rsidR="00C10777" w:rsidRPr="00C10777">
          <w:rPr>
            <w:rFonts w:ascii="Arial" w:hAnsi="Arial" w:cs="Arial"/>
            <w:sz w:val="24"/>
            <w:szCs w:val="24"/>
          </w:rPr>
          <w:delText xml:space="preserve"> and job exit, and </w:delText>
        </w:r>
      </w:del>
      <w:ins w:id="232" w:author="Holly C Elser" w:date="2020-03-01T21:15:00Z">
        <w:r w:rsidR="00AC33AE">
          <w:rPr>
            <w:rFonts w:ascii="Arial" w:hAnsi="Arial" w:cs="Arial"/>
            <w:sz w:val="24"/>
            <w:szCs w:val="24"/>
          </w:rPr>
          <w:t xml:space="preserve">. We </w:t>
        </w:r>
      </w:ins>
      <w:r w:rsidR="00C10777" w:rsidRPr="00C10777">
        <w:rPr>
          <w:rFonts w:ascii="Arial" w:hAnsi="Arial" w:cs="Arial"/>
          <w:sz w:val="24"/>
          <w:szCs w:val="24"/>
        </w:rPr>
        <w:t xml:space="preserve">controlled for </w:t>
      </w:r>
      <w:del w:id="233" w:author="Holly C Elser" w:date="2020-03-01T21:15:00Z">
        <w:r w:rsidR="00C10777" w:rsidRPr="00AC33AE">
          <w:rPr>
            <w:rFonts w:ascii="Arial" w:hAnsi="Arial"/>
            <w:i/>
            <w:sz w:val="24"/>
            <w:rPrChange w:id="234" w:author="Holly C Elser" w:date="2020-03-02T11:57:00Z">
              <w:rPr>
                <w:rFonts w:ascii="Arial" w:hAnsi="Arial" w:cs="Arial"/>
                <w:sz w:val="24"/>
                <w:szCs w:val="24"/>
              </w:rPr>
            </w:rPrChange>
          </w:rPr>
          <w:delText>hypothesized</w:delText>
        </w:r>
        <w:r w:rsidR="00C10777" w:rsidRPr="00C10777">
          <w:rPr>
            <w:rFonts w:ascii="Arial" w:hAnsi="Arial" w:cs="Arial"/>
            <w:sz w:val="24"/>
            <w:szCs w:val="24"/>
          </w:rPr>
          <w:delText xml:space="preserve"> </w:delText>
        </w:r>
      </w:del>
      <w:ins w:id="235" w:author="Holly C Elser" w:date="2020-03-01T21:15:00Z">
        <w:r w:rsidR="00AC33AE">
          <w:rPr>
            <w:rFonts w:ascii="Arial" w:hAnsi="Arial" w:cs="Arial"/>
            <w:i/>
            <w:iCs/>
            <w:sz w:val="24"/>
            <w:szCs w:val="24"/>
          </w:rPr>
          <w:t xml:space="preserve">a priori </w:t>
        </w:r>
        <w:r w:rsidR="00AC33AE">
          <w:rPr>
            <w:rFonts w:ascii="Arial" w:hAnsi="Arial" w:cs="Arial"/>
            <w:sz w:val="24"/>
            <w:szCs w:val="24"/>
          </w:rPr>
          <w:t>specified</w:t>
        </w:r>
        <w:r w:rsidR="00AC33AE" w:rsidRPr="00C10777">
          <w:rPr>
            <w:rFonts w:ascii="Arial" w:hAnsi="Arial" w:cs="Arial"/>
            <w:sz w:val="24"/>
            <w:szCs w:val="24"/>
          </w:rPr>
          <w:t xml:space="preserve"> </w:t>
        </w:r>
      </w:ins>
      <w:r w:rsidR="00C10777" w:rsidRPr="00C10777">
        <w:rPr>
          <w:rFonts w:ascii="Arial" w:hAnsi="Arial" w:cs="Arial"/>
          <w:sz w:val="24"/>
          <w:szCs w:val="24"/>
        </w:rPr>
        <w:t xml:space="preserve">confounders </w:t>
      </w:r>
      <w:r w:rsidR="00C10777">
        <w:rPr>
          <w:rFonts w:ascii="Arial" w:hAnsi="Arial" w:cs="Arial"/>
          <w:sz w:val="24"/>
          <w:szCs w:val="24"/>
        </w:rPr>
        <w:t>i</w:t>
      </w:r>
      <w:r w:rsidR="00C10777" w:rsidRPr="00C10777">
        <w:rPr>
          <w:rFonts w:ascii="Arial" w:hAnsi="Arial" w:cs="Arial"/>
          <w:sz w:val="24"/>
          <w:szCs w:val="24"/>
        </w:rPr>
        <w:t>ncluding</w:t>
      </w:r>
      <w:r w:rsidR="00800375">
        <w:rPr>
          <w:rFonts w:ascii="Arial" w:hAnsi="Arial" w:cs="Arial"/>
          <w:sz w:val="24"/>
          <w:szCs w:val="24"/>
        </w:rPr>
        <w:t xml:space="preserve"> </w:t>
      </w:r>
      <w:r w:rsidR="006C739B">
        <w:rPr>
          <w:rFonts w:ascii="Arial" w:hAnsi="Arial" w:cs="Arial"/>
          <w:sz w:val="24"/>
          <w:szCs w:val="24"/>
        </w:rPr>
        <w:t xml:space="preserve">age, </w:t>
      </w:r>
      <w:r w:rsidR="00B6088F">
        <w:rPr>
          <w:rFonts w:ascii="Arial" w:hAnsi="Arial" w:cs="Arial"/>
          <w:sz w:val="24"/>
          <w:szCs w:val="24"/>
        </w:rPr>
        <w:t>race, plant</w:t>
      </w:r>
      <w:r w:rsidR="00C10777">
        <w:rPr>
          <w:rFonts w:ascii="Arial" w:hAnsi="Arial" w:cs="Arial"/>
          <w:sz w:val="24"/>
          <w:szCs w:val="24"/>
        </w:rPr>
        <w:t>,</w:t>
      </w:r>
      <w:r w:rsidR="00B6088F">
        <w:rPr>
          <w:rFonts w:ascii="Arial" w:hAnsi="Arial" w:cs="Arial"/>
          <w:sz w:val="24"/>
          <w:szCs w:val="24"/>
        </w:rPr>
        <w:t xml:space="preserve"> </w:t>
      </w:r>
      <w:r w:rsidR="006C739B">
        <w:rPr>
          <w:rFonts w:ascii="Arial" w:hAnsi="Arial" w:cs="Arial"/>
          <w:sz w:val="24"/>
          <w:szCs w:val="24"/>
        </w:rPr>
        <w:t xml:space="preserve">year </w:t>
      </w:r>
      <w:r w:rsidR="00A60861">
        <w:rPr>
          <w:rFonts w:ascii="Arial" w:hAnsi="Arial" w:cs="Arial"/>
          <w:sz w:val="24"/>
          <w:szCs w:val="24"/>
        </w:rPr>
        <w:t>of hire</w:t>
      </w:r>
      <w:r w:rsidR="006613D9">
        <w:rPr>
          <w:rFonts w:ascii="Arial" w:hAnsi="Arial" w:cs="Arial"/>
          <w:sz w:val="24"/>
          <w:szCs w:val="24"/>
        </w:rPr>
        <w:t xml:space="preserve">, </w:t>
      </w:r>
      <w:r w:rsidR="006C739B">
        <w:rPr>
          <w:rFonts w:ascii="Arial" w:hAnsi="Arial" w:cs="Arial"/>
          <w:sz w:val="24"/>
          <w:szCs w:val="24"/>
        </w:rPr>
        <w:t xml:space="preserve">and </w:t>
      </w:r>
      <w:r w:rsidR="006613D9">
        <w:rPr>
          <w:rFonts w:ascii="Arial" w:hAnsi="Arial" w:cs="Arial"/>
          <w:sz w:val="24"/>
          <w:szCs w:val="24"/>
        </w:rPr>
        <w:lastRenderedPageBreak/>
        <w:t>calendar year</w:t>
      </w:r>
      <w:r w:rsidR="006C739B">
        <w:rPr>
          <w:rFonts w:ascii="Arial" w:hAnsi="Arial" w:cs="Arial"/>
          <w:sz w:val="24"/>
          <w:szCs w:val="24"/>
        </w:rPr>
        <w:t xml:space="preserve"> of follow-up</w:t>
      </w:r>
      <w:r w:rsidR="00B6088F">
        <w:rPr>
          <w:rFonts w:ascii="Arial" w:hAnsi="Arial" w:cs="Arial"/>
          <w:sz w:val="24"/>
          <w:szCs w:val="24"/>
        </w:rPr>
        <w:t>. Depression, depicted as a time-varying confounder affected by prior exposure, was not measured</w:t>
      </w:r>
      <w:r w:rsidR="00D5012B">
        <w:rPr>
          <w:rFonts w:ascii="Arial" w:hAnsi="Arial" w:cs="Arial"/>
          <w:sz w:val="24"/>
          <w:szCs w:val="24"/>
        </w:rPr>
        <w:t>, limiting interpretation of our results</w:t>
      </w:r>
      <w:r w:rsidR="00B6088F">
        <w:rPr>
          <w:rFonts w:ascii="Arial" w:hAnsi="Arial" w:cs="Arial"/>
          <w:sz w:val="24"/>
          <w:szCs w:val="24"/>
        </w:rPr>
        <w:t xml:space="preserve">. </w:t>
      </w:r>
    </w:p>
    <w:p w14:paraId="686DA0BE" w14:textId="088185CA" w:rsidR="00B9151F" w:rsidRDefault="006C739B" w:rsidP="00B9151F">
      <w:pPr>
        <w:ind w:firstLine="720"/>
        <w:rPr>
          <w:rFonts w:ascii="Arial" w:hAnsi="Arial" w:cs="Arial"/>
          <w:sz w:val="24"/>
          <w:szCs w:val="24"/>
        </w:rPr>
      </w:pPr>
      <w:r>
        <w:rPr>
          <w:rFonts w:ascii="Arial" w:hAnsi="Arial" w:cs="Arial"/>
          <w:sz w:val="24"/>
          <w:szCs w:val="24"/>
        </w:rPr>
        <w:t xml:space="preserve">The primary model </w:t>
      </w:r>
      <w:r w:rsidR="0013329F">
        <w:rPr>
          <w:rFonts w:ascii="Arial" w:hAnsi="Arial" w:cs="Arial"/>
          <w:sz w:val="24"/>
          <w:szCs w:val="24"/>
        </w:rPr>
        <w:t>estimate</w:t>
      </w:r>
      <w:r>
        <w:rPr>
          <w:rFonts w:ascii="Arial" w:hAnsi="Arial" w:cs="Arial"/>
          <w:sz w:val="24"/>
          <w:szCs w:val="24"/>
        </w:rPr>
        <w:t>s</w:t>
      </w:r>
      <w:r w:rsidR="0013329F">
        <w:rPr>
          <w:rFonts w:ascii="Arial" w:hAnsi="Arial" w:cs="Arial"/>
          <w:sz w:val="24"/>
          <w:szCs w:val="24"/>
        </w:rPr>
        <w:t xml:space="preserve"> adjusted hazard ratios for suicide and overdose in relation to </w:t>
      </w:r>
      <w:r>
        <w:rPr>
          <w:rFonts w:ascii="Arial" w:hAnsi="Arial" w:cs="Arial"/>
          <w:sz w:val="24"/>
          <w:szCs w:val="24"/>
        </w:rPr>
        <w:t xml:space="preserve">worker exit </w:t>
      </w:r>
      <w:r w:rsidR="0013329F">
        <w:rPr>
          <w:rFonts w:ascii="Arial" w:hAnsi="Arial" w:cs="Arial"/>
          <w:sz w:val="24"/>
          <w:szCs w:val="24"/>
        </w:rPr>
        <w:t xml:space="preserve">in a </w:t>
      </w:r>
      <w:r w:rsidR="00B9151F">
        <w:rPr>
          <w:rFonts w:ascii="Arial" w:hAnsi="Arial" w:cs="Arial"/>
          <w:sz w:val="24"/>
          <w:szCs w:val="24"/>
        </w:rPr>
        <w:t xml:space="preserve">Cox </w:t>
      </w:r>
      <w:r w:rsidR="00644778">
        <w:rPr>
          <w:rFonts w:ascii="Arial" w:hAnsi="Arial" w:cs="Arial"/>
          <w:sz w:val="24"/>
          <w:szCs w:val="24"/>
        </w:rPr>
        <w:t xml:space="preserve">proportional hazards </w:t>
      </w:r>
      <w:r w:rsidR="00B9151F">
        <w:rPr>
          <w:rFonts w:ascii="Arial" w:hAnsi="Arial" w:cs="Arial"/>
          <w:sz w:val="24"/>
          <w:szCs w:val="24"/>
        </w:rPr>
        <w:t>model</w:t>
      </w:r>
      <w:r w:rsidR="0013329F">
        <w:rPr>
          <w:rFonts w:ascii="Arial" w:hAnsi="Arial" w:cs="Arial"/>
          <w:sz w:val="24"/>
          <w:szCs w:val="24"/>
        </w:rPr>
        <w:t>.</w:t>
      </w:r>
      <w:r w:rsidR="00B9151F">
        <w:rPr>
          <w:rFonts w:ascii="Arial" w:hAnsi="Arial" w:cs="Arial"/>
          <w:sz w:val="24"/>
          <w:szCs w:val="24"/>
        </w:rPr>
        <w:t xml:space="preserve"> </w:t>
      </w:r>
      <w:commentRangeStart w:id="236"/>
      <w:r>
        <w:rPr>
          <w:rFonts w:ascii="Arial" w:hAnsi="Arial" w:cs="Arial"/>
          <w:sz w:val="24"/>
          <w:szCs w:val="24"/>
        </w:rPr>
        <w:t>Mortality f</w:t>
      </w:r>
      <w:r w:rsidR="00B9151F" w:rsidRPr="00F25E4B">
        <w:rPr>
          <w:rFonts w:ascii="Arial" w:hAnsi="Arial" w:cs="Arial"/>
          <w:sz w:val="24"/>
          <w:szCs w:val="24"/>
        </w:rPr>
        <w:t xml:space="preserve">ollow-up </w:t>
      </w:r>
      <w:del w:id="237" w:author="Holly C Elser" w:date="2020-03-01T21:16:00Z">
        <w:r w:rsidR="00B9151F" w:rsidRPr="00F25E4B">
          <w:rPr>
            <w:rFonts w:ascii="Arial" w:hAnsi="Arial" w:cs="Arial"/>
            <w:sz w:val="24"/>
            <w:szCs w:val="24"/>
          </w:rPr>
          <w:delText xml:space="preserve">starts </w:delText>
        </w:r>
        <w:r>
          <w:rPr>
            <w:rFonts w:ascii="Arial" w:hAnsi="Arial" w:cs="Arial"/>
            <w:sz w:val="24"/>
            <w:szCs w:val="24"/>
          </w:rPr>
          <w:delText>in</w:delText>
        </w:r>
      </w:del>
      <w:ins w:id="238" w:author="Holly C Elser" w:date="2020-03-01T21:16:00Z">
        <w:r w:rsidR="00AC33AE">
          <w:rPr>
            <w:rFonts w:ascii="Arial" w:hAnsi="Arial" w:cs="Arial"/>
            <w:sz w:val="24"/>
            <w:szCs w:val="24"/>
          </w:rPr>
          <w:t>begins in</w:t>
        </w:r>
      </w:ins>
      <w:r>
        <w:rPr>
          <w:rFonts w:ascii="Arial" w:hAnsi="Arial" w:cs="Arial"/>
          <w:sz w:val="24"/>
          <w:szCs w:val="24"/>
        </w:rPr>
        <w:t xml:space="preserve"> 1970 </w:t>
      </w:r>
      <w:del w:id="239" w:author="Holly C Elser" w:date="2020-03-01T21:16:00Z">
        <w:r>
          <w:rPr>
            <w:rFonts w:ascii="Arial" w:hAnsi="Arial" w:cs="Arial"/>
            <w:sz w:val="24"/>
            <w:szCs w:val="24"/>
          </w:rPr>
          <w:delText xml:space="preserve">or </w:delText>
        </w:r>
        <w:r w:rsidR="000C1B21">
          <w:rPr>
            <w:rFonts w:ascii="Arial" w:hAnsi="Arial" w:cs="Arial"/>
            <w:sz w:val="24"/>
            <w:szCs w:val="24"/>
          </w:rPr>
          <w:delText xml:space="preserve">three years after </w:delText>
        </w:r>
        <w:r w:rsidR="00B9151F" w:rsidRPr="00F25E4B">
          <w:rPr>
            <w:rFonts w:ascii="Arial" w:hAnsi="Arial" w:cs="Arial"/>
            <w:sz w:val="24"/>
            <w:szCs w:val="24"/>
          </w:rPr>
          <w:delText>date of hire</w:delText>
        </w:r>
        <w:r>
          <w:rPr>
            <w:rFonts w:ascii="Arial" w:hAnsi="Arial" w:cs="Arial"/>
            <w:sz w:val="24"/>
            <w:szCs w:val="24"/>
          </w:rPr>
          <w:delText xml:space="preserve">, whichever comes </w:delText>
        </w:r>
      </w:del>
      <w:del w:id="240" w:author="Sally Picciotto" w:date="2020-02-28T15:43:00Z">
        <w:r w:rsidDel="00CA24F0">
          <w:rPr>
            <w:rFonts w:ascii="Arial" w:hAnsi="Arial" w:cs="Arial"/>
            <w:sz w:val="24"/>
            <w:szCs w:val="24"/>
          </w:rPr>
          <w:delText>first</w:delText>
        </w:r>
      </w:del>
      <w:ins w:id="241" w:author="Sally Picciotto" w:date="2020-02-28T15:43:00Z">
        <w:del w:id="242" w:author="Holly C Elser" w:date="2020-03-01T21:16:00Z">
          <w:r w:rsidR="00CA24F0">
            <w:rPr>
              <w:rFonts w:ascii="Arial" w:hAnsi="Arial" w:cs="Arial"/>
              <w:sz w:val="24"/>
              <w:szCs w:val="24"/>
            </w:rPr>
            <w:delText>last</w:delText>
          </w:r>
        </w:del>
      </w:ins>
      <w:ins w:id="243" w:author="Holly C Elser" w:date="2020-03-01T21:16:00Z">
        <w:r w:rsidR="00AC33AE">
          <w:rPr>
            <w:rFonts w:ascii="Arial" w:hAnsi="Arial" w:cs="Arial"/>
            <w:sz w:val="24"/>
            <w:szCs w:val="24"/>
          </w:rPr>
          <w:t>at least three years after date of hire</w:t>
        </w:r>
      </w:ins>
      <w:ins w:id="244" w:author="User" w:date="2020-03-02T11:57:00Z">
        <w:r w:rsidR="0013329F">
          <w:rPr>
            <w:rFonts w:ascii="Arial" w:hAnsi="Arial" w:cs="Arial"/>
            <w:sz w:val="24"/>
            <w:szCs w:val="24"/>
          </w:rPr>
          <w:t>.</w:t>
        </w:r>
        <w:commentRangeEnd w:id="236"/>
        <w:r w:rsidR="00AC33AE">
          <w:rPr>
            <w:rStyle w:val="CommentReference"/>
          </w:rPr>
          <w:commentReference w:id="236"/>
        </w:r>
      </w:ins>
      <w:del w:id="245" w:author="User" w:date="2020-03-02T11:57:00Z">
        <w:r w:rsidR="0013329F">
          <w:rPr>
            <w:rFonts w:ascii="Arial" w:hAnsi="Arial" w:cs="Arial"/>
            <w:sz w:val="24"/>
            <w:szCs w:val="24"/>
          </w:rPr>
          <w:delText>.</w:delText>
        </w:r>
      </w:del>
      <w:r w:rsidR="0013329F">
        <w:rPr>
          <w:rFonts w:ascii="Arial" w:hAnsi="Arial" w:cs="Arial"/>
          <w:sz w:val="24"/>
          <w:szCs w:val="24"/>
        </w:rPr>
        <w:t xml:space="preserve"> </w:t>
      </w:r>
      <w:commentRangeStart w:id="246"/>
      <w:r>
        <w:rPr>
          <w:rFonts w:ascii="Arial" w:hAnsi="Arial" w:cs="Arial"/>
          <w:sz w:val="24"/>
          <w:szCs w:val="24"/>
        </w:rPr>
        <w:t xml:space="preserve">Worker exit </w:t>
      </w:r>
      <w:r w:rsidR="00B9151F" w:rsidRPr="00F25E4B">
        <w:rPr>
          <w:rFonts w:ascii="Arial" w:hAnsi="Arial" w:cs="Arial"/>
          <w:sz w:val="24"/>
          <w:szCs w:val="24"/>
        </w:rPr>
        <w:t xml:space="preserve">is </w:t>
      </w:r>
      <w:r>
        <w:rPr>
          <w:rFonts w:ascii="Arial" w:hAnsi="Arial" w:cs="Arial"/>
          <w:sz w:val="24"/>
          <w:szCs w:val="24"/>
        </w:rPr>
        <w:t xml:space="preserve">coded as a </w:t>
      </w:r>
      <w:r w:rsidR="00B9151F" w:rsidRPr="00F25E4B">
        <w:rPr>
          <w:rFonts w:ascii="Arial" w:hAnsi="Arial" w:cs="Arial"/>
          <w:sz w:val="24"/>
          <w:szCs w:val="24"/>
        </w:rPr>
        <w:t>binary</w:t>
      </w:r>
      <w:r>
        <w:rPr>
          <w:rFonts w:ascii="Arial" w:hAnsi="Arial" w:cs="Arial"/>
          <w:sz w:val="24"/>
          <w:szCs w:val="24"/>
        </w:rPr>
        <w:t xml:space="preserve"> variable that </w:t>
      </w:r>
      <w:r w:rsidR="00B9151F" w:rsidRPr="00F25E4B">
        <w:rPr>
          <w:rFonts w:ascii="Arial" w:hAnsi="Arial" w:cs="Arial"/>
          <w:sz w:val="24"/>
          <w:szCs w:val="24"/>
        </w:rPr>
        <w:t>equal</w:t>
      </w:r>
      <w:r>
        <w:rPr>
          <w:rFonts w:ascii="Arial" w:hAnsi="Arial" w:cs="Arial"/>
          <w:sz w:val="24"/>
          <w:szCs w:val="24"/>
        </w:rPr>
        <w:t>s</w:t>
      </w:r>
      <w:r w:rsidR="00B9151F" w:rsidRPr="00F25E4B">
        <w:rPr>
          <w:rFonts w:ascii="Arial" w:hAnsi="Arial" w:cs="Arial"/>
          <w:sz w:val="24"/>
          <w:szCs w:val="24"/>
        </w:rPr>
        <w:t xml:space="preserve"> 0 until </w:t>
      </w:r>
      <w:r w:rsidR="006A75B5">
        <w:rPr>
          <w:rFonts w:ascii="Arial" w:hAnsi="Arial" w:cs="Arial"/>
          <w:sz w:val="24"/>
          <w:szCs w:val="24"/>
        </w:rPr>
        <w:t xml:space="preserve">the </w:t>
      </w:r>
      <w:r>
        <w:rPr>
          <w:rFonts w:ascii="Arial" w:hAnsi="Arial" w:cs="Arial"/>
          <w:sz w:val="24"/>
          <w:szCs w:val="24"/>
        </w:rPr>
        <w:t xml:space="preserve">year </w:t>
      </w:r>
      <w:r w:rsidR="006A75B5">
        <w:rPr>
          <w:rFonts w:ascii="Arial" w:hAnsi="Arial" w:cs="Arial"/>
          <w:sz w:val="24"/>
          <w:szCs w:val="24"/>
        </w:rPr>
        <w:t xml:space="preserve">of </w:t>
      </w:r>
      <w:r w:rsidR="00B9151F" w:rsidRPr="00F25E4B">
        <w:rPr>
          <w:rFonts w:ascii="Arial" w:hAnsi="Arial" w:cs="Arial"/>
          <w:sz w:val="24"/>
          <w:szCs w:val="24"/>
        </w:rPr>
        <w:t>termination</w:t>
      </w:r>
      <w:r w:rsidR="00B9151F">
        <w:rPr>
          <w:rFonts w:ascii="Arial" w:hAnsi="Arial" w:cs="Arial"/>
          <w:sz w:val="24"/>
          <w:szCs w:val="24"/>
        </w:rPr>
        <w:t xml:space="preserve"> </w:t>
      </w:r>
      <w:r w:rsidR="009B0492">
        <w:rPr>
          <w:rFonts w:ascii="Arial" w:hAnsi="Arial" w:cs="Arial"/>
          <w:sz w:val="24"/>
          <w:szCs w:val="24"/>
        </w:rPr>
        <w:t>and 1 thereafter</w:t>
      </w:r>
      <w:commentRangeEnd w:id="246"/>
      <w:r w:rsidR="00AC33AE">
        <w:rPr>
          <w:rStyle w:val="CommentReference"/>
        </w:rPr>
        <w:commentReference w:id="246"/>
      </w:r>
      <w:r w:rsidR="00B9151F" w:rsidRPr="00F25E4B">
        <w:rPr>
          <w:rFonts w:ascii="Arial" w:hAnsi="Arial" w:cs="Arial"/>
          <w:sz w:val="24"/>
          <w:szCs w:val="24"/>
        </w:rPr>
        <w:t xml:space="preserve">. </w:t>
      </w:r>
      <w:r w:rsidR="00EF19CF" w:rsidRPr="00EF19CF">
        <w:rPr>
          <w:rFonts w:ascii="Arial" w:hAnsi="Arial" w:cs="Arial"/>
          <w:sz w:val="24"/>
          <w:szCs w:val="24"/>
        </w:rPr>
        <w:t xml:space="preserve">Although mortality follow up extends to 2015, employment records end on </w:t>
      </w:r>
      <w:r w:rsidR="006A75B5">
        <w:rPr>
          <w:rFonts w:ascii="Arial" w:hAnsi="Arial" w:cs="Arial"/>
          <w:sz w:val="24"/>
          <w:szCs w:val="24"/>
        </w:rPr>
        <w:t>December 31,</w:t>
      </w:r>
      <w:ins w:id="247" w:author="Sally Picciotto" w:date="2020-02-28T15:43:00Z">
        <w:r w:rsidR="00CA24F0">
          <w:rPr>
            <w:rFonts w:ascii="Arial" w:hAnsi="Arial" w:cs="Arial"/>
            <w:sz w:val="24"/>
            <w:szCs w:val="24"/>
          </w:rPr>
          <w:t xml:space="preserve"> </w:t>
        </w:r>
      </w:ins>
      <w:r w:rsidR="00B9151F" w:rsidRPr="00F25E4B">
        <w:rPr>
          <w:rFonts w:ascii="Arial" w:hAnsi="Arial" w:cs="Arial"/>
          <w:sz w:val="24"/>
          <w:szCs w:val="24"/>
        </w:rPr>
        <w:t>1994</w:t>
      </w:r>
      <w:r w:rsidR="00EF19CF">
        <w:rPr>
          <w:rFonts w:ascii="Arial" w:hAnsi="Arial" w:cs="Arial"/>
          <w:sz w:val="24"/>
          <w:szCs w:val="24"/>
        </w:rPr>
        <w:t>,</w:t>
      </w:r>
      <w:r w:rsidR="00B9151F" w:rsidRPr="00F25E4B">
        <w:rPr>
          <w:rFonts w:ascii="Arial" w:hAnsi="Arial" w:cs="Arial"/>
          <w:sz w:val="24"/>
          <w:szCs w:val="24"/>
        </w:rPr>
        <w:t xml:space="preserve"> </w:t>
      </w:r>
      <w:r w:rsidR="00EF19CF">
        <w:rPr>
          <w:rFonts w:ascii="Arial" w:hAnsi="Arial" w:cs="Arial"/>
          <w:sz w:val="24"/>
          <w:szCs w:val="24"/>
        </w:rPr>
        <w:t xml:space="preserve">and </w:t>
      </w:r>
      <w:r w:rsidR="009E405C">
        <w:rPr>
          <w:rFonts w:ascii="Arial" w:hAnsi="Arial" w:cs="Arial"/>
          <w:sz w:val="24"/>
          <w:szCs w:val="24"/>
        </w:rPr>
        <w:t xml:space="preserve">we censor </w:t>
      </w:r>
      <w:r w:rsidR="00EF19CF">
        <w:rPr>
          <w:rFonts w:ascii="Arial" w:hAnsi="Arial" w:cs="Arial"/>
          <w:sz w:val="24"/>
          <w:szCs w:val="24"/>
        </w:rPr>
        <w:t xml:space="preserve">subjects still employed </w:t>
      </w:r>
      <w:r w:rsidR="007C544C">
        <w:rPr>
          <w:rFonts w:ascii="Arial" w:hAnsi="Arial" w:cs="Arial"/>
          <w:sz w:val="24"/>
          <w:szCs w:val="24"/>
        </w:rPr>
        <w:t>a</w:t>
      </w:r>
      <w:r w:rsidR="00644778">
        <w:rPr>
          <w:rFonts w:ascii="Arial" w:hAnsi="Arial" w:cs="Arial"/>
          <w:sz w:val="24"/>
          <w:szCs w:val="24"/>
        </w:rPr>
        <w:t>t that time</w:t>
      </w:r>
      <w:r w:rsidR="00EF19CF">
        <w:rPr>
          <w:rFonts w:ascii="Arial" w:hAnsi="Arial" w:cs="Arial"/>
          <w:sz w:val="24"/>
          <w:szCs w:val="24"/>
        </w:rPr>
        <w:t>.</w:t>
      </w:r>
      <w:r w:rsidR="00B9151F" w:rsidRPr="00F25E4B">
        <w:rPr>
          <w:rFonts w:ascii="Arial" w:hAnsi="Arial" w:cs="Arial"/>
          <w:sz w:val="24"/>
          <w:szCs w:val="24"/>
        </w:rPr>
        <w:t xml:space="preserve"> </w:t>
      </w:r>
      <w:r w:rsidR="00B9151F">
        <w:rPr>
          <w:rFonts w:ascii="Arial" w:hAnsi="Arial" w:cs="Arial"/>
          <w:sz w:val="24"/>
          <w:szCs w:val="24"/>
        </w:rPr>
        <w:t>The time metric for the</w:t>
      </w:r>
      <w:r w:rsidR="006613D9">
        <w:rPr>
          <w:rFonts w:ascii="Arial" w:hAnsi="Arial" w:cs="Arial"/>
          <w:sz w:val="24"/>
          <w:szCs w:val="24"/>
        </w:rPr>
        <w:t>se</w:t>
      </w:r>
      <w:r w:rsidR="00B9151F">
        <w:rPr>
          <w:rFonts w:ascii="Arial" w:hAnsi="Arial" w:cs="Arial"/>
          <w:sz w:val="24"/>
          <w:szCs w:val="24"/>
        </w:rPr>
        <w:t xml:space="preserve"> Cox model</w:t>
      </w:r>
      <w:r w:rsidR="006613D9">
        <w:rPr>
          <w:rFonts w:ascii="Arial" w:hAnsi="Arial" w:cs="Arial"/>
          <w:sz w:val="24"/>
          <w:szCs w:val="24"/>
        </w:rPr>
        <w:t>s</w:t>
      </w:r>
      <w:r w:rsidR="00B9151F">
        <w:rPr>
          <w:rFonts w:ascii="Arial" w:hAnsi="Arial" w:cs="Arial"/>
          <w:sz w:val="24"/>
          <w:szCs w:val="24"/>
        </w:rPr>
        <w:t xml:space="preserve"> was age, and the model includes race</w:t>
      </w:r>
      <w:r w:rsidR="00644778">
        <w:rPr>
          <w:rFonts w:ascii="Arial" w:hAnsi="Arial" w:cs="Arial"/>
          <w:sz w:val="24"/>
          <w:szCs w:val="24"/>
        </w:rPr>
        <w:t>,</w:t>
      </w:r>
      <w:r w:rsidR="00B9151F">
        <w:rPr>
          <w:rFonts w:ascii="Arial" w:hAnsi="Arial" w:cs="Arial"/>
          <w:sz w:val="24"/>
          <w:szCs w:val="24"/>
        </w:rPr>
        <w:t xml:space="preserve"> plant, </w:t>
      </w:r>
      <w:r w:rsidR="00644778">
        <w:rPr>
          <w:rFonts w:ascii="Arial" w:hAnsi="Arial" w:cs="Arial"/>
          <w:sz w:val="24"/>
          <w:szCs w:val="24"/>
        </w:rPr>
        <w:t xml:space="preserve">and </w:t>
      </w:r>
      <w:r>
        <w:rPr>
          <w:rFonts w:ascii="Arial" w:hAnsi="Arial" w:cs="Arial"/>
          <w:sz w:val="24"/>
          <w:szCs w:val="24"/>
        </w:rPr>
        <w:t xml:space="preserve">year </w:t>
      </w:r>
      <w:r w:rsidR="00644778">
        <w:rPr>
          <w:rFonts w:ascii="Arial" w:hAnsi="Arial" w:cs="Arial"/>
          <w:sz w:val="24"/>
          <w:szCs w:val="24"/>
        </w:rPr>
        <w:t xml:space="preserve">of hire, </w:t>
      </w:r>
      <w:r w:rsidR="00B9151F">
        <w:rPr>
          <w:rFonts w:ascii="Arial" w:hAnsi="Arial" w:cs="Arial"/>
          <w:sz w:val="24"/>
          <w:szCs w:val="24"/>
        </w:rPr>
        <w:t>as well as a</w:t>
      </w:r>
      <w:r w:rsidR="00D95162">
        <w:rPr>
          <w:rFonts w:ascii="Arial" w:hAnsi="Arial" w:cs="Arial"/>
          <w:sz w:val="24"/>
          <w:szCs w:val="24"/>
        </w:rPr>
        <w:t xml:space="preserve"> time-</w:t>
      </w:r>
      <w:r w:rsidR="00BE2C41">
        <w:rPr>
          <w:rFonts w:ascii="Arial" w:hAnsi="Arial" w:cs="Arial"/>
          <w:sz w:val="24"/>
          <w:szCs w:val="24"/>
        </w:rPr>
        <w:t>dependent</w:t>
      </w:r>
      <w:r w:rsidR="00B9151F">
        <w:rPr>
          <w:rFonts w:ascii="Arial" w:hAnsi="Arial" w:cs="Arial"/>
          <w:sz w:val="24"/>
          <w:szCs w:val="24"/>
        </w:rPr>
        <w:t xml:space="preserve"> penalized spline </w:t>
      </w:r>
      <w:r w:rsidR="00D95162">
        <w:rPr>
          <w:rFonts w:ascii="Arial" w:hAnsi="Arial" w:cs="Arial"/>
          <w:sz w:val="24"/>
          <w:szCs w:val="24"/>
        </w:rPr>
        <w:t>function of</w:t>
      </w:r>
      <w:r w:rsidR="00B9151F">
        <w:rPr>
          <w:rFonts w:ascii="Arial" w:hAnsi="Arial" w:cs="Arial"/>
          <w:sz w:val="24"/>
          <w:szCs w:val="24"/>
        </w:rPr>
        <w:t xml:space="preserve"> calendar year</w:t>
      </w:r>
      <w:r w:rsidR="006613D9">
        <w:rPr>
          <w:rFonts w:ascii="Arial" w:hAnsi="Arial" w:cs="Arial"/>
          <w:sz w:val="24"/>
          <w:szCs w:val="24"/>
        </w:rPr>
        <w:t xml:space="preserve"> of follow-up</w:t>
      </w:r>
      <w:r w:rsidR="00B9151F">
        <w:rPr>
          <w:rFonts w:ascii="Arial" w:hAnsi="Arial" w:cs="Arial"/>
          <w:sz w:val="24"/>
          <w:szCs w:val="24"/>
        </w:rPr>
        <w:t xml:space="preserve">. </w:t>
      </w:r>
    </w:p>
    <w:p w14:paraId="1A4A7F6E" w14:textId="7A4DC4F0" w:rsidR="00A41B55" w:rsidRDefault="006C739B" w:rsidP="007857E0">
      <w:pPr>
        <w:ind w:firstLine="720"/>
        <w:rPr>
          <w:rFonts w:ascii="Arial" w:hAnsi="Arial" w:cs="Arial"/>
          <w:sz w:val="24"/>
          <w:szCs w:val="24"/>
        </w:rPr>
      </w:pPr>
      <w:r>
        <w:rPr>
          <w:rFonts w:ascii="Arial" w:hAnsi="Arial" w:cs="Arial"/>
          <w:sz w:val="24"/>
          <w:szCs w:val="24"/>
        </w:rPr>
        <w:t xml:space="preserve">The secondary model uses </w:t>
      </w:r>
      <w:r w:rsidR="006B704B">
        <w:rPr>
          <w:rFonts w:ascii="Arial" w:hAnsi="Arial" w:cs="Arial"/>
          <w:sz w:val="24"/>
          <w:szCs w:val="24"/>
        </w:rPr>
        <w:t xml:space="preserve">decade of </w:t>
      </w:r>
      <w:r w:rsidR="00B9151F">
        <w:rPr>
          <w:rFonts w:ascii="Arial" w:hAnsi="Arial" w:cs="Arial"/>
          <w:sz w:val="24"/>
          <w:szCs w:val="24"/>
        </w:rPr>
        <w:t xml:space="preserve">age at </w:t>
      </w:r>
      <w:r w:rsidR="00485D51">
        <w:rPr>
          <w:rFonts w:ascii="Arial" w:hAnsi="Arial" w:cs="Arial"/>
          <w:sz w:val="24"/>
          <w:szCs w:val="24"/>
        </w:rPr>
        <w:t>worker exit</w:t>
      </w:r>
      <w:r w:rsidR="00B9151F">
        <w:rPr>
          <w:rFonts w:ascii="Arial" w:hAnsi="Arial" w:cs="Arial"/>
          <w:sz w:val="24"/>
          <w:szCs w:val="24"/>
        </w:rPr>
        <w:t xml:space="preserve"> as the exposure of interest</w:t>
      </w:r>
      <w:r>
        <w:rPr>
          <w:rFonts w:ascii="Arial" w:hAnsi="Arial" w:cs="Arial"/>
          <w:sz w:val="24"/>
          <w:szCs w:val="24"/>
        </w:rPr>
        <w:t xml:space="preserve">, to contrast workers retiring at retirement age (&gt;=55) </w:t>
      </w:r>
      <w:del w:id="248" w:author="Josh Cohen" w:date="2020-02-29T16:16:00Z">
        <w:r w:rsidDel="009646D9">
          <w:rPr>
            <w:rFonts w:ascii="Arial" w:hAnsi="Arial" w:cs="Arial"/>
            <w:sz w:val="24"/>
            <w:szCs w:val="24"/>
          </w:rPr>
          <w:delText xml:space="preserve">versus </w:delText>
        </w:r>
      </w:del>
      <w:ins w:id="249" w:author="Josh Cohen" w:date="2020-02-29T16:16:00Z">
        <w:r w:rsidR="009646D9">
          <w:rPr>
            <w:rFonts w:ascii="Arial" w:hAnsi="Arial" w:cs="Arial"/>
            <w:sz w:val="24"/>
            <w:szCs w:val="24"/>
          </w:rPr>
          <w:t xml:space="preserve">with </w:t>
        </w:r>
      </w:ins>
      <w:r>
        <w:rPr>
          <w:rFonts w:ascii="Arial" w:hAnsi="Arial" w:cs="Arial"/>
          <w:sz w:val="24"/>
          <w:szCs w:val="24"/>
        </w:rPr>
        <w:t xml:space="preserve">workers exiting </w:t>
      </w:r>
      <w:r w:rsidR="00F4513B">
        <w:rPr>
          <w:rFonts w:ascii="Arial" w:hAnsi="Arial" w:cs="Arial"/>
          <w:sz w:val="24"/>
          <w:szCs w:val="24"/>
        </w:rPr>
        <w:t xml:space="preserve">before retirement age (&lt;55). </w:t>
      </w:r>
      <w:r w:rsidR="00EF19CF">
        <w:rPr>
          <w:rFonts w:ascii="Arial" w:hAnsi="Arial" w:cs="Arial"/>
          <w:sz w:val="24"/>
          <w:szCs w:val="24"/>
        </w:rPr>
        <w:t xml:space="preserve"> </w:t>
      </w:r>
      <w:r w:rsidR="006613D9">
        <w:rPr>
          <w:rFonts w:ascii="Arial" w:hAnsi="Arial" w:cs="Arial"/>
          <w:sz w:val="24"/>
          <w:szCs w:val="24"/>
        </w:rPr>
        <w:t xml:space="preserve">The </w:t>
      </w:r>
      <w:r w:rsidR="00EF19CF">
        <w:rPr>
          <w:rFonts w:ascii="Arial" w:hAnsi="Arial" w:cs="Arial"/>
          <w:sz w:val="24"/>
          <w:szCs w:val="24"/>
        </w:rPr>
        <w:t xml:space="preserve">time </w:t>
      </w:r>
      <w:r w:rsidR="006613D9">
        <w:rPr>
          <w:rFonts w:ascii="Arial" w:hAnsi="Arial" w:cs="Arial"/>
          <w:sz w:val="24"/>
          <w:szCs w:val="24"/>
        </w:rPr>
        <w:t xml:space="preserve">metric </w:t>
      </w:r>
      <w:r w:rsidR="00644778">
        <w:rPr>
          <w:rFonts w:ascii="Arial" w:hAnsi="Arial" w:cs="Arial"/>
          <w:sz w:val="24"/>
          <w:szCs w:val="24"/>
        </w:rPr>
        <w:t xml:space="preserve">in these models </w:t>
      </w:r>
      <w:r w:rsidR="006613D9">
        <w:rPr>
          <w:rFonts w:ascii="Arial" w:hAnsi="Arial" w:cs="Arial"/>
          <w:sz w:val="24"/>
          <w:szCs w:val="24"/>
        </w:rPr>
        <w:t>wa</w:t>
      </w:r>
      <w:r w:rsidR="00EF19CF">
        <w:rPr>
          <w:rFonts w:ascii="Arial" w:hAnsi="Arial" w:cs="Arial"/>
          <w:sz w:val="24"/>
          <w:szCs w:val="24"/>
        </w:rPr>
        <w:t>s</w:t>
      </w:r>
      <w:r w:rsidR="00F200BF" w:rsidRPr="00F200BF">
        <w:rPr>
          <w:rFonts w:ascii="Arial" w:hAnsi="Arial" w:cs="Arial"/>
          <w:sz w:val="24"/>
          <w:szCs w:val="24"/>
        </w:rPr>
        <w:t xml:space="preserve"> </w:t>
      </w:r>
      <w:r w:rsidR="00EA0A17">
        <w:rPr>
          <w:rFonts w:ascii="Arial" w:hAnsi="Arial" w:cs="Arial"/>
          <w:sz w:val="24"/>
          <w:szCs w:val="24"/>
        </w:rPr>
        <w:t xml:space="preserve">years </w:t>
      </w:r>
      <w:r w:rsidR="00F200BF" w:rsidRPr="00F200BF">
        <w:rPr>
          <w:rFonts w:ascii="Arial" w:hAnsi="Arial" w:cs="Arial"/>
          <w:sz w:val="24"/>
          <w:szCs w:val="24"/>
        </w:rPr>
        <w:t xml:space="preserve">since </w:t>
      </w:r>
      <w:r w:rsidR="00644778">
        <w:rPr>
          <w:rFonts w:ascii="Arial" w:hAnsi="Arial" w:cs="Arial"/>
          <w:sz w:val="24"/>
          <w:szCs w:val="24"/>
        </w:rPr>
        <w:t>worker exit</w:t>
      </w:r>
      <w:r w:rsidR="006613D9">
        <w:rPr>
          <w:rFonts w:ascii="Arial" w:hAnsi="Arial" w:cs="Arial"/>
          <w:sz w:val="24"/>
          <w:szCs w:val="24"/>
        </w:rPr>
        <w:t>;</w:t>
      </w:r>
      <w:r w:rsidR="00644778">
        <w:rPr>
          <w:rFonts w:ascii="Arial" w:hAnsi="Arial" w:cs="Arial"/>
          <w:sz w:val="24"/>
          <w:szCs w:val="24"/>
        </w:rPr>
        <w:t xml:space="preserve"> </w:t>
      </w:r>
      <w:r w:rsidR="00F4513B">
        <w:rPr>
          <w:rFonts w:ascii="Arial" w:hAnsi="Arial" w:cs="Arial"/>
          <w:sz w:val="24"/>
          <w:szCs w:val="24"/>
        </w:rPr>
        <w:t xml:space="preserve">mortality </w:t>
      </w:r>
      <w:r w:rsidR="007857E0" w:rsidRPr="00F200BF">
        <w:rPr>
          <w:rFonts w:ascii="Arial" w:hAnsi="Arial" w:cs="Arial"/>
          <w:sz w:val="24"/>
          <w:szCs w:val="24"/>
        </w:rPr>
        <w:t xml:space="preserve">follow-up starts at </w:t>
      </w:r>
      <w:r w:rsidR="00644778">
        <w:rPr>
          <w:rFonts w:ascii="Arial" w:hAnsi="Arial" w:cs="Arial"/>
          <w:sz w:val="24"/>
          <w:szCs w:val="24"/>
        </w:rPr>
        <w:t>the date of exit</w:t>
      </w:r>
      <w:r w:rsidR="007857E0" w:rsidRPr="00F200BF">
        <w:rPr>
          <w:rFonts w:ascii="Arial" w:hAnsi="Arial" w:cs="Arial"/>
          <w:sz w:val="24"/>
          <w:szCs w:val="24"/>
        </w:rPr>
        <w:t xml:space="preserve">. </w:t>
      </w:r>
      <w:del w:id="250" w:author="Sally Picciotto" w:date="2020-02-28T15:44:00Z">
        <w:r w:rsidR="00F4513B" w:rsidDel="00CA24F0">
          <w:rPr>
            <w:rFonts w:ascii="Arial" w:hAnsi="Arial" w:cs="Arial"/>
            <w:sz w:val="24"/>
            <w:szCs w:val="24"/>
          </w:rPr>
          <w:delText xml:space="preserve">Again, </w:delText>
        </w:r>
      </w:del>
      <w:r w:rsidR="00F4513B">
        <w:rPr>
          <w:rFonts w:ascii="Arial" w:hAnsi="Arial" w:cs="Arial"/>
          <w:sz w:val="24"/>
          <w:szCs w:val="24"/>
        </w:rPr>
        <w:t xml:space="preserve">Individuals </w:t>
      </w:r>
      <w:r w:rsidR="007857E0" w:rsidRPr="00F200BF">
        <w:rPr>
          <w:rFonts w:ascii="Arial" w:hAnsi="Arial" w:cs="Arial"/>
          <w:sz w:val="24"/>
          <w:szCs w:val="24"/>
        </w:rPr>
        <w:t xml:space="preserve">still </w:t>
      </w:r>
      <w:r w:rsidR="006613D9">
        <w:rPr>
          <w:rFonts w:ascii="Arial" w:hAnsi="Arial" w:cs="Arial"/>
          <w:sz w:val="24"/>
          <w:szCs w:val="24"/>
        </w:rPr>
        <w:t xml:space="preserve">employed when work records end on December 31, 1994 </w:t>
      </w:r>
      <w:r w:rsidR="007857E0">
        <w:rPr>
          <w:rFonts w:ascii="Arial" w:hAnsi="Arial" w:cs="Arial"/>
          <w:sz w:val="24"/>
          <w:szCs w:val="24"/>
        </w:rPr>
        <w:t>were</w:t>
      </w:r>
      <w:r w:rsidR="007857E0" w:rsidRPr="00F200BF">
        <w:rPr>
          <w:rFonts w:ascii="Arial" w:hAnsi="Arial" w:cs="Arial"/>
          <w:sz w:val="24"/>
          <w:szCs w:val="24"/>
        </w:rPr>
        <w:t xml:space="preserve"> </w:t>
      </w:r>
      <w:del w:id="251" w:author="Sally Picciotto" w:date="2020-02-28T15:44:00Z">
        <w:r w:rsidR="00F4513B" w:rsidDel="00CA24F0">
          <w:rPr>
            <w:rFonts w:ascii="Arial" w:hAnsi="Arial" w:cs="Arial"/>
            <w:sz w:val="24"/>
            <w:szCs w:val="24"/>
          </w:rPr>
          <w:delText>censored</w:delText>
        </w:r>
        <w:r w:rsidR="00603656" w:rsidDel="00CA24F0">
          <w:rPr>
            <w:rFonts w:ascii="Arial" w:hAnsi="Arial" w:cs="Arial"/>
            <w:sz w:val="24"/>
            <w:szCs w:val="24"/>
          </w:rPr>
          <w:delText xml:space="preserve"> at that time</w:delText>
        </w:r>
      </w:del>
      <w:ins w:id="252" w:author="Sally Picciotto" w:date="2020-02-28T15:44:00Z">
        <w:r w:rsidR="00CA24F0">
          <w:rPr>
            <w:rFonts w:ascii="Arial" w:hAnsi="Arial" w:cs="Arial"/>
            <w:sz w:val="24"/>
            <w:szCs w:val="24"/>
          </w:rPr>
          <w:t>necessarily excluded from this analysis because date of exit</w:t>
        </w:r>
      </w:ins>
      <w:ins w:id="253" w:author="Sally Picciotto" w:date="2020-02-28T15:45:00Z">
        <w:r w:rsidR="00CA24F0">
          <w:rPr>
            <w:rFonts w:ascii="Arial" w:hAnsi="Arial" w:cs="Arial"/>
            <w:sz w:val="24"/>
            <w:szCs w:val="24"/>
          </w:rPr>
          <w:t xml:space="preserve"> (and thus start of follow-up)</w:t>
        </w:r>
      </w:ins>
      <w:ins w:id="254" w:author="Sally Picciotto" w:date="2020-02-28T15:44:00Z">
        <w:r w:rsidR="00CA24F0">
          <w:rPr>
            <w:rFonts w:ascii="Arial" w:hAnsi="Arial" w:cs="Arial"/>
            <w:sz w:val="24"/>
            <w:szCs w:val="24"/>
          </w:rPr>
          <w:t xml:space="preserve"> was unknown</w:t>
        </w:r>
      </w:ins>
      <w:r w:rsidR="00F4513B">
        <w:rPr>
          <w:rFonts w:ascii="Arial" w:hAnsi="Arial" w:cs="Arial"/>
          <w:sz w:val="24"/>
          <w:szCs w:val="24"/>
        </w:rPr>
        <w:t xml:space="preserve">. </w:t>
      </w:r>
    </w:p>
    <w:p w14:paraId="0C6BF987" w14:textId="667E3EA2" w:rsidR="00900166" w:rsidRDefault="00900166" w:rsidP="00900166">
      <w:pPr>
        <w:ind w:firstLine="720"/>
        <w:rPr>
          <w:rFonts w:ascii="Arial" w:hAnsi="Arial" w:cs="Arial"/>
          <w:sz w:val="24"/>
          <w:szCs w:val="24"/>
        </w:rPr>
      </w:pPr>
      <w:r>
        <w:rPr>
          <w:rFonts w:ascii="Arial" w:hAnsi="Arial" w:cs="Arial"/>
          <w:sz w:val="24"/>
          <w:szCs w:val="24"/>
        </w:rPr>
        <w:t>W</w:t>
      </w:r>
      <w:r w:rsidRPr="00F200BF">
        <w:rPr>
          <w:rFonts w:ascii="Arial" w:hAnsi="Arial" w:cs="Arial"/>
          <w:sz w:val="24"/>
          <w:szCs w:val="24"/>
        </w:rPr>
        <w:t xml:space="preserve">e </w:t>
      </w:r>
      <w:r>
        <w:rPr>
          <w:rFonts w:ascii="Arial" w:hAnsi="Arial" w:cs="Arial"/>
          <w:sz w:val="24"/>
          <w:szCs w:val="24"/>
        </w:rPr>
        <w:t xml:space="preserve">also analyzed </w:t>
      </w:r>
      <w:r w:rsidR="00D214A3">
        <w:rPr>
          <w:rFonts w:ascii="Arial" w:hAnsi="Arial" w:cs="Arial"/>
          <w:sz w:val="24"/>
          <w:szCs w:val="24"/>
        </w:rPr>
        <w:t>the</w:t>
      </w:r>
      <w:r>
        <w:rPr>
          <w:rFonts w:ascii="Arial" w:hAnsi="Arial" w:cs="Arial"/>
          <w:sz w:val="24"/>
          <w:szCs w:val="24"/>
        </w:rPr>
        <w:t xml:space="preserve"> </w:t>
      </w:r>
      <w:r w:rsidRPr="00F200BF">
        <w:rPr>
          <w:rFonts w:ascii="Arial" w:hAnsi="Arial" w:cs="Arial"/>
          <w:sz w:val="24"/>
          <w:szCs w:val="24"/>
        </w:rPr>
        <w:t xml:space="preserve">combined </w:t>
      </w:r>
      <w:r>
        <w:rPr>
          <w:rFonts w:ascii="Arial" w:hAnsi="Arial" w:cs="Arial"/>
          <w:sz w:val="24"/>
          <w:szCs w:val="24"/>
        </w:rPr>
        <w:t>outcome</w:t>
      </w:r>
      <w:r w:rsidR="00D214A3">
        <w:rPr>
          <w:rFonts w:ascii="Arial" w:hAnsi="Arial" w:cs="Arial"/>
          <w:sz w:val="24"/>
          <w:szCs w:val="24"/>
        </w:rPr>
        <w:t xml:space="preserve">, including both fatal </w:t>
      </w:r>
      <w:r w:rsidRPr="00F200BF">
        <w:rPr>
          <w:rFonts w:ascii="Arial" w:hAnsi="Arial" w:cs="Arial"/>
          <w:sz w:val="24"/>
          <w:szCs w:val="24"/>
        </w:rPr>
        <w:t xml:space="preserve">overdose </w:t>
      </w:r>
      <w:r>
        <w:rPr>
          <w:rFonts w:ascii="Arial" w:hAnsi="Arial" w:cs="Arial"/>
          <w:sz w:val="24"/>
          <w:szCs w:val="24"/>
        </w:rPr>
        <w:t xml:space="preserve">and </w:t>
      </w:r>
      <w:r w:rsidRPr="00F200BF">
        <w:rPr>
          <w:rFonts w:ascii="Arial" w:hAnsi="Arial" w:cs="Arial"/>
          <w:sz w:val="24"/>
          <w:szCs w:val="24"/>
        </w:rPr>
        <w:t>suicide</w:t>
      </w:r>
      <w:r w:rsidR="00D214A3">
        <w:rPr>
          <w:rFonts w:ascii="Arial" w:hAnsi="Arial" w:cs="Arial"/>
          <w:sz w:val="24"/>
          <w:szCs w:val="24"/>
        </w:rPr>
        <w:t>,</w:t>
      </w:r>
      <w:r w:rsidRPr="00F200BF">
        <w:rPr>
          <w:rFonts w:ascii="Arial" w:hAnsi="Arial" w:cs="Arial"/>
          <w:sz w:val="24"/>
          <w:szCs w:val="24"/>
        </w:rPr>
        <w:t xml:space="preserve"> </w:t>
      </w:r>
      <w:r>
        <w:rPr>
          <w:rFonts w:ascii="Arial" w:hAnsi="Arial" w:cs="Arial"/>
          <w:sz w:val="24"/>
          <w:szCs w:val="24"/>
        </w:rPr>
        <w:t xml:space="preserve">to account for outcome misclassification. </w:t>
      </w:r>
      <w:r w:rsidRPr="00316182">
        <w:rPr>
          <w:rFonts w:ascii="Arial" w:hAnsi="Arial" w:cs="Arial"/>
          <w:sz w:val="24"/>
          <w:szCs w:val="24"/>
        </w:rPr>
        <w:t>Suicides using opioids and other drugs are substantially under-reported by medical examiners and coroners.</w:t>
      </w:r>
      <w:r>
        <w:rPr>
          <w:rFonts w:ascii="Arial" w:hAnsi="Arial" w:cs="Arial"/>
          <w:sz w:val="24"/>
          <w:szCs w:val="24"/>
        </w:rPr>
        <w:fldChar w:fldCharType="begin" w:fldLock="1"/>
      </w:r>
      <w:r w:rsidR="00311E8A">
        <w:rPr>
          <w:rFonts w:ascii="Arial" w:hAnsi="Arial" w:cs="Arial"/>
          <w:sz w:val="24"/>
          <w:szCs w:val="24"/>
        </w:rPr>
        <w:instrText>ADDIN CSL_CITATION {"citationItems":[{"id":"ITEM-1","itemData":{"DOI":"10.2105/AJPH.2017.303863","ISSN":"15410048","PMID":"28640689","abstract":"Manner of death (MOD) classification (i.e., natural, accident, suicide, homicide, or undetermined cause) affects mortality surveillance and public health research, policy, and practice. Determination of MOD in deaths caused by drug intoxication is challenging, with marked variability across states. The Centers for Disease Control and Prevention hosted a multidisciplinary meeting to discuss drug intoxication deaths as they relate to suicide and other MOD. The meeting objectives were to identify individual-level, system-level, and place-based factors affecting MOD classification and identify potential solutions to classification barriers. Suggested strategies included improved standardization in death scene investigation, toxicology, and autopsy practice; greater accountability; and creation of job aids for investigators. Continued collaboration and coordination of activities are needed among stakeholders to affect prevention efforts.","author":[{"dropping-particle":"","family":"Stone","given":"Deborah M.","non-dropping-particle":"","parse-names":false,"suffix":""},{"dropping-particle":"","family":"Holland","given":"Kristin M.","non-dropping-particle":"","parse-names":false,"suffix":""},{"dropping-particle":"","family":"Bartholow","given":"Brad","non-dropping-particle":"","parse-names":false,"suffix":""},{"dropping-particle":"","family":"Logan","given":"Joseph E.","non-dropping-particle":"","parse-names":false,"suffix":""},{"dropping-particle":"","family":"LiKamWa McIntosh","given":"Wendy","non-dropping-particle":"","parse-names":false,"suffix":""},{"dropping-particle":"","family":"Trudeau","given":"Aimee","non-dropping-particle":"","parse-names":false,"suffix":""},{"dropping-particle":"","family":"Rockett","given":"Ian R.H.","non-dropping-particle":"","parse-names":false,"suffix":""}],"container-title":"American Journal of Public Health","id":"ITEM-1","issue":"8","issued":{"date-parts":[["2017"]]},"page":"1233-1239","title":"Deciphering suicide and other manners of death associated with drug intoxication: A centers for disease control and prevention consultation meeting summary","type":"article-journal","volume":"107"},"uris":["http://www.mendeley.com/documents/?uuid=082a14d9-f5a5-4af4-99b6-53652c727979"]}],"mendeley":{"formattedCitation":"&lt;sup&gt;22&lt;/sup&gt;","plainTextFormattedCitation":"22","previouslyFormattedCitation":"&lt;sup&gt;22&lt;/sup&gt;"},"properties":{"noteIndex":0},"schema":"https://github.com/citation-style-language/schema/raw/master/csl-citation.json"}</w:instrText>
      </w:r>
      <w:r>
        <w:rPr>
          <w:rFonts w:ascii="Arial" w:hAnsi="Arial" w:cs="Arial"/>
          <w:sz w:val="24"/>
          <w:szCs w:val="24"/>
        </w:rPr>
        <w:fldChar w:fldCharType="separate"/>
      </w:r>
      <w:r w:rsidR="00D5461C" w:rsidRPr="00D5461C">
        <w:rPr>
          <w:rFonts w:ascii="Arial" w:hAnsi="Arial" w:cs="Arial"/>
          <w:noProof/>
          <w:sz w:val="24"/>
          <w:szCs w:val="24"/>
          <w:vertAlign w:val="superscript"/>
        </w:rPr>
        <w:t>22</w:t>
      </w:r>
      <w:r>
        <w:rPr>
          <w:rFonts w:ascii="Arial" w:hAnsi="Arial" w:cs="Arial"/>
          <w:sz w:val="24"/>
          <w:szCs w:val="24"/>
        </w:rPr>
        <w:fldChar w:fldCharType="end"/>
      </w:r>
      <w:r w:rsidRPr="00316182">
        <w:rPr>
          <w:rFonts w:ascii="Arial" w:hAnsi="Arial" w:cs="Arial"/>
          <w:sz w:val="24"/>
          <w:szCs w:val="24"/>
        </w:rPr>
        <w:t xml:space="preserve"> </w:t>
      </w:r>
      <w:r w:rsidRPr="00F200BF">
        <w:rPr>
          <w:rFonts w:ascii="Arial" w:hAnsi="Arial" w:cs="Arial"/>
          <w:sz w:val="24"/>
          <w:szCs w:val="24"/>
        </w:rPr>
        <w:t xml:space="preserve"> </w:t>
      </w:r>
    </w:p>
    <w:p w14:paraId="548BFB60" w14:textId="30F3A603" w:rsidR="00F25E4B" w:rsidRDefault="00900166" w:rsidP="00381340">
      <w:pPr>
        <w:ind w:firstLine="720"/>
        <w:rPr>
          <w:rFonts w:ascii="Arial" w:hAnsi="Arial" w:cs="Arial"/>
          <w:sz w:val="24"/>
          <w:szCs w:val="24"/>
        </w:rPr>
      </w:pPr>
      <w:r w:rsidRPr="00900166">
        <w:rPr>
          <w:rFonts w:ascii="Arial" w:hAnsi="Arial" w:cs="Arial"/>
          <w:b/>
          <w:bCs/>
          <w:sz w:val="24"/>
          <w:szCs w:val="24"/>
        </w:rPr>
        <w:t>Sensitivity Analyses</w:t>
      </w:r>
      <w:r w:rsidRPr="00900166">
        <w:rPr>
          <w:rFonts w:ascii="Arial" w:hAnsi="Arial" w:cs="Arial"/>
          <w:sz w:val="24"/>
          <w:szCs w:val="24"/>
        </w:rPr>
        <w:t>: The sensitivity analyses we conducted are described in the eAppendix. To account for the possibility that the recorded work termination dates might be artificially back-dated when an employee dies suddenly, we reclassif</w:t>
      </w:r>
      <w:r w:rsidR="00603656">
        <w:rPr>
          <w:rFonts w:ascii="Arial" w:hAnsi="Arial" w:cs="Arial"/>
          <w:sz w:val="24"/>
          <w:szCs w:val="24"/>
        </w:rPr>
        <w:t>ied</w:t>
      </w:r>
      <w:r w:rsidRPr="00900166">
        <w:rPr>
          <w:rFonts w:ascii="Arial" w:hAnsi="Arial" w:cs="Arial"/>
          <w:sz w:val="24"/>
          <w:szCs w:val="24"/>
        </w:rPr>
        <w:t xml:space="preserve"> cases that occurred within a week of leaving work as having occurred while still employed.</w:t>
      </w:r>
      <w:r>
        <w:rPr>
          <w:rFonts w:ascii="Arial" w:hAnsi="Arial" w:cs="Arial"/>
          <w:sz w:val="24"/>
          <w:szCs w:val="24"/>
        </w:rPr>
        <w:t xml:space="preserve"> </w:t>
      </w:r>
      <w:r w:rsidR="007C544C" w:rsidRPr="007C544C">
        <w:rPr>
          <w:rFonts w:ascii="Arial" w:hAnsi="Arial" w:cs="Arial"/>
          <w:sz w:val="24"/>
          <w:szCs w:val="24"/>
        </w:rPr>
        <w:t xml:space="preserve">To limit the analysis to the most proximal outcomes (those hypothesized to be most likely related to job exit), we restricted follow-up to five years after leaving work. </w:t>
      </w:r>
      <w:r w:rsidR="00D2311A" w:rsidRPr="00D2311A">
        <w:rPr>
          <w:rFonts w:ascii="Arial" w:hAnsi="Arial" w:cs="Arial"/>
          <w:sz w:val="24"/>
          <w:szCs w:val="24"/>
        </w:rPr>
        <w:t xml:space="preserve">Competing risks </w:t>
      </w:r>
      <w:r w:rsidR="00316182">
        <w:rPr>
          <w:rFonts w:ascii="Arial" w:hAnsi="Arial" w:cs="Arial"/>
          <w:sz w:val="24"/>
          <w:szCs w:val="24"/>
        </w:rPr>
        <w:t>from other causes of death (e.g., card</w:t>
      </w:r>
      <w:r>
        <w:rPr>
          <w:rFonts w:ascii="Arial" w:hAnsi="Arial" w:cs="Arial"/>
          <w:sz w:val="24"/>
          <w:szCs w:val="24"/>
        </w:rPr>
        <w:t>i</w:t>
      </w:r>
      <w:r w:rsidR="00316182">
        <w:rPr>
          <w:rFonts w:ascii="Arial" w:hAnsi="Arial" w:cs="Arial"/>
          <w:sz w:val="24"/>
          <w:szCs w:val="24"/>
        </w:rPr>
        <w:t xml:space="preserve">ovascular disease and cancer) </w:t>
      </w:r>
      <w:r w:rsidR="00D2311A" w:rsidRPr="00D2311A">
        <w:rPr>
          <w:rFonts w:ascii="Arial" w:hAnsi="Arial" w:cs="Arial"/>
          <w:sz w:val="24"/>
          <w:szCs w:val="24"/>
        </w:rPr>
        <w:t xml:space="preserve">are </w:t>
      </w:r>
      <w:r w:rsidR="00DE156E">
        <w:rPr>
          <w:rFonts w:ascii="Arial" w:hAnsi="Arial" w:cs="Arial"/>
          <w:sz w:val="24"/>
          <w:szCs w:val="24"/>
        </w:rPr>
        <w:t xml:space="preserve">more likely for </w:t>
      </w:r>
      <w:r w:rsidR="00316182">
        <w:rPr>
          <w:rFonts w:ascii="Arial" w:hAnsi="Arial" w:cs="Arial"/>
          <w:sz w:val="24"/>
          <w:szCs w:val="24"/>
        </w:rPr>
        <w:t>workers who are</w:t>
      </w:r>
      <w:r w:rsidR="00644778">
        <w:rPr>
          <w:rFonts w:ascii="Arial" w:hAnsi="Arial" w:cs="Arial"/>
          <w:sz w:val="24"/>
          <w:szCs w:val="24"/>
        </w:rPr>
        <w:t xml:space="preserve"> oldest at time of leaving work. </w:t>
      </w:r>
      <w:r w:rsidR="00D2311A" w:rsidRPr="00D2311A">
        <w:rPr>
          <w:rFonts w:ascii="Arial" w:hAnsi="Arial" w:cs="Arial"/>
          <w:sz w:val="24"/>
          <w:szCs w:val="24"/>
        </w:rPr>
        <w:t xml:space="preserve">To address the possibility that lower suicide risk among retirees might be due to </w:t>
      </w:r>
      <w:r w:rsidR="00DE156E">
        <w:rPr>
          <w:rFonts w:ascii="Arial" w:hAnsi="Arial" w:cs="Arial"/>
          <w:sz w:val="24"/>
          <w:szCs w:val="24"/>
        </w:rPr>
        <w:t xml:space="preserve">a higher risk of death from other causes </w:t>
      </w:r>
      <w:r w:rsidR="00D2311A" w:rsidRPr="00D2311A">
        <w:rPr>
          <w:rFonts w:ascii="Arial" w:hAnsi="Arial" w:cs="Arial"/>
          <w:sz w:val="24"/>
          <w:szCs w:val="24"/>
        </w:rPr>
        <w:t xml:space="preserve">rather than </w:t>
      </w:r>
      <w:r w:rsidR="00AC65D1">
        <w:rPr>
          <w:rFonts w:ascii="Arial" w:hAnsi="Arial" w:cs="Arial"/>
          <w:sz w:val="24"/>
          <w:szCs w:val="24"/>
        </w:rPr>
        <w:t xml:space="preserve">the benefits of </w:t>
      </w:r>
      <w:r w:rsidR="006460AD">
        <w:rPr>
          <w:rFonts w:ascii="Arial" w:hAnsi="Arial" w:cs="Arial"/>
          <w:sz w:val="24"/>
          <w:szCs w:val="24"/>
        </w:rPr>
        <w:t>retirement</w:t>
      </w:r>
      <w:r w:rsidR="00D2311A" w:rsidRPr="00D2311A">
        <w:rPr>
          <w:rFonts w:ascii="Arial" w:hAnsi="Arial" w:cs="Arial"/>
          <w:sz w:val="24"/>
          <w:szCs w:val="24"/>
        </w:rPr>
        <w:t xml:space="preserve">, we </w:t>
      </w:r>
      <w:r w:rsidR="00DE156E">
        <w:rPr>
          <w:rFonts w:ascii="Arial" w:hAnsi="Arial" w:cs="Arial"/>
          <w:sz w:val="24"/>
          <w:szCs w:val="24"/>
        </w:rPr>
        <w:t>applied Fine and Gray’s subdistribution method</w:t>
      </w:r>
      <w:r w:rsidR="00960077">
        <w:rPr>
          <w:rFonts w:ascii="Arial" w:hAnsi="Arial" w:cs="Arial"/>
          <w:sz w:val="24"/>
          <w:szCs w:val="24"/>
        </w:rPr>
        <w:t>.</w:t>
      </w:r>
      <w:r w:rsidR="00311E8A">
        <w:rPr>
          <w:rFonts w:ascii="Arial" w:hAnsi="Arial" w:cs="Arial"/>
          <w:sz w:val="24"/>
          <w:szCs w:val="24"/>
        </w:rPr>
        <w:fldChar w:fldCharType="begin" w:fldLock="1"/>
      </w:r>
      <w:r w:rsidR="00D91983">
        <w:rPr>
          <w:rFonts w:ascii="Arial" w:hAnsi="Arial" w:cs="Arial"/>
          <w:sz w:val="24"/>
          <w:szCs w:val="24"/>
        </w:rPr>
        <w:instrText>ADDIN CSL_CITATION {"citationItems":[{"id":"ITEM-1","itemData":{"ISBN":"01621459","ISSN":"0162-1459","PMID":"2670170","abstract":"... In this article we propose a novel semiparametric proportional hazards model for the ... likelihood principle and weighting techniques, we derive esti- mation and inference procedures for ... is not possible, and issues of model se- © 1999 American Statistical Association Journal of ... \\n","author":[{"dropping-particle":"","family":"Fine","given":"Jason P","non-dropping-particle":"","parse-names":false,"suffix":""},{"dropping-particle":"","family":"Gray","given":"Robert J","non-dropping-particle":"","parse-names":false,"suffix":""}],"container-title":"Journal of the American Statistical Association","id":"ITEM-1","issue":"May 2015","issued":{"date-parts":[["1999"]]},"page":"496-509","title":"A proportional hazards model for the subdistribution of a competing risk","type":"article-journal","volume":"94"},"uris":["http://www.mendeley.com/documents/?uuid=44aa3181-8480-4457-8e94-092231b4347f"]}],"mendeley":{"formattedCitation":"&lt;sup&gt;23&lt;/sup&gt;","plainTextFormattedCitation":"23","previouslyFormattedCitation":"&lt;sup&gt;23&lt;/sup&gt;"},"properties":{"noteIndex":0},"schema":"https://github.com/citation-style-language/schema/raw/master/csl-citation.json"}</w:instrText>
      </w:r>
      <w:r w:rsidR="00311E8A">
        <w:rPr>
          <w:rFonts w:ascii="Arial" w:hAnsi="Arial" w:cs="Arial"/>
          <w:sz w:val="24"/>
          <w:szCs w:val="24"/>
        </w:rPr>
        <w:fldChar w:fldCharType="separate"/>
      </w:r>
      <w:r w:rsidR="00311E8A" w:rsidRPr="00311E8A">
        <w:rPr>
          <w:rFonts w:ascii="Arial" w:hAnsi="Arial" w:cs="Arial"/>
          <w:noProof/>
          <w:sz w:val="24"/>
          <w:szCs w:val="24"/>
          <w:vertAlign w:val="superscript"/>
        </w:rPr>
        <w:t>23</w:t>
      </w:r>
      <w:r w:rsidR="00311E8A">
        <w:rPr>
          <w:rFonts w:ascii="Arial" w:hAnsi="Arial" w:cs="Arial"/>
          <w:sz w:val="24"/>
          <w:szCs w:val="24"/>
        </w:rPr>
        <w:fldChar w:fldCharType="end"/>
      </w:r>
      <w:r w:rsidR="00960077">
        <w:rPr>
          <w:rFonts w:ascii="Arial" w:hAnsi="Arial" w:cs="Arial"/>
          <w:sz w:val="24"/>
          <w:szCs w:val="24"/>
        </w:rPr>
        <w:t xml:space="preserve"> </w:t>
      </w:r>
    </w:p>
    <w:p w14:paraId="6D867539" w14:textId="3DBB352F" w:rsidR="00BB65A0" w:rsidRPr="00F200BF" w:rsidRDefault="00BB65A0" w:rsidP="00381340">
      <w:pPr>
        <w:ind w:firstLine="720"/>
        <w:rPr>
          <w:rFonts w:ascii="Arial" w:hAnsi="Arial" w:cs="Arial"/>
          <w:sz w:val="24"/>
          <w:szCs w:val="24"/>
        </w:rPr>
      </w:pPr>
      <w:commentRangeStart w:id="255"/>
      <w:r>
        <w:rPr>
          <w:rFonts w:ascii="Arial" w:hAnsi="Arial" w:cs="Arial"/>
          <w:sz w:val="24"/>
          <w:szCs w:val="24"/>
        </w:rPr>
        <w:t xml:space="preserve">The study was approved by the Office for the Protection of Human Subjects at University of California, Berkeley. </w:t>
      </w:r>
      <w:commentRangeEnd w:id="255"/>
      <w:ins w:id="256" w:author="User" w:date="2020-03-02T11:57:00Z">
        <w:r w:rsidR="00AC33AE">
          <w:rPr>
            <w:rStyle w:val="CommentReference"/>
          </w:rPr>
          <w:commentReference w:id="255"/>
        </w:r>
      </w:ins>
      <w:ins w:id="257" w:author="Microsoft Office User" w:date="2020-03-02T09:15:00Z">
        <w:r w:rsidR="00280E30">
          <w:rPr>
            <w:rFonts w:ascii="Arial" w:hAnsi="Arial" w:cs="Arial"/>
            <w:sz w:val="24"/>
            <w:szCs w:val="24"/>
          </w:rPr>
          <w:t xml:space="preserve">Analyses were performed in R </w:t>
        </w:r>
      </w:ins>
      <w:ins w:id="258" w:author="Microsoft Office User" w:date="2020-03-02T09:16:00Z">
        <w:r w:rsidR="00280E30">
          <w:rPr>
            <w:rFonts w:ascii="Arial" w:hAnsi="Arial" w:cs="Arial"/>
            <w:sz w:val="24"/>
            <w:szCs w:val="24"/>
          </w:rPr>
          <w:t xml:space="preserve">version </w:t>
        </w:r>
        <w:commentRangeStart w:id="259"/>
        <w:del w:id="260" w:author="Kevin Chen" w:date="2020-03-02T13:05:00Z">
          <w:r w:rsidR="00280E30" w:rsidDel="003A345D">
            <w:rPr>
              <w:rFonts w:ascii="Arial" w:hAnsi="Arial" w:cs="Arial"/>
              <w:sz w:val="24"/>
              <w:szCs w:val="24"/>
            </w:rPr>
            <w:delText>X.Y.Z</w:delText>
          </w:r>
        </w:del>
      </w:ins>
      <w:commentRangeEnd w:id="259"/>
      <w:ins w:id="261" w:author="Microsoft Office User" w:date="2020-03-02T09:20:00Z">
        <w:del w:id="262" w:author="Kevin Chen" w:date="2020-03-02T13:05:00Z">
          <w:r w:rsidR="00280E30" w:rsidDel="003A345D">
            <w:rPr>
              <w:rStyle w:val="CommentReference"/>
            </w:rPr>
            <w:commentReference w:id="259"/>
          </w:r>
        </w:del>
      </w:ins>
      <w:ins w:id="263" w:author="Microsoft Office User" w:date="2020-03-02T09:17:00Z">
        <w:del w:id="264" w:author="Kevin Chen" w:date="2020-03-02T13:05:00Z">
          <w:r w:rsidR="00280E30" w:rsidDel="003A345D">
            <w:rPr>
              <w:rFonts w:ascii="Arial" w:hAnsi="Arial" w:cs="Arial"/>
              <w:sz w:val="24"/>
              <w:szCs w:val="24"/>
            </w:rPr>
            <w:delText>.</w:delText>
          </w:r>
        </w:del>
      </w:ins>
      <w:ins w:id="265" w:author="Kevin Chen" w:date="2020-03-02T13:05:00Z">
        <w:r w:rsidR="003A345D">
          <w:rPr>
            <w:rFonts w:ascii="Arial" w:hAnsi="Arial" w:cs="Arial"/>
            <w:sz w:val="24"/>
            <w:szCs w:val="24"/>
          </w:rPr>
          <w:t>3.6.1.</w:t>
        </w:r>
      </w:ins>
      <w:ins w:id="266" w:author="Microsoft Office User" w:date="2020-03-02T09:17:00Z">
        <w:r w:rsidR="00280E30">
          <w:rPr>
            <w:rFonts w:ascii="Arial" w:hAnsi="Arial" w:cs="Arial"/>
            <w:sz w:val="24"/>
            <w:szCs w:val="24"/>
          </w:rPr>
          <w:t xml:space="preserve"> </w:t>
        </w:r>
        <w:commentRangeStart w:id="267"/>
        <w:del w:id="268" w:author="Kevin Chen" w:date="2020-03-02T13:07:00Z">
          <w:r w:rsidR="00280E30" w:rsidDel="003A345D">
            <w:rPr>
              <w:rFonts w:ascii="Arial" w:hAnsi="Arial" w:cs="Arial"/>
              <w:sz w:val="24"/>
              <w:szCs w:val="24"/>
            </w:rPr>
            <w:delText xml:space="preserve">Cox proportional hazards models were estimated using the </w:delText>
          </w:r>
          <w:commentRangeStart w:id="269"/>
          <w:r w:rsidR="00280E30" w:rsidDel="003A345D">
            <w:rPr>
              <w:rFonts w:ascii="Arial" w:hAnsi="Arial" w:cs="Arial"/>
              <w:sz w:val="24"/>
              <w:szCs w:val="24"/>
            </w:rPr>
            <w:delText>“survival” package</w:delText>
          </w:r>
        </w:del>
      </w:ins>
      <w:commentRangeEnd w:id="269"/>
      <w:ins w:id="270" w:author="Microsoft Office User" w:date="2020-03-02T09:18:00Z">
        <w:del w:id="271" w:author="Kevin Chen" w:date="2020-03-02T13:07:00Z">
          <w:r w:rsidR="00280E30" w:rsidDel="003A345D">
            <w:rPr>
              <w:rStyle w:val="CommentReference"/>
            </w:rPr>
            <w:commentReference w:id="269"/>
          </w:r>
          <w:r w:rsidR="00280E30" w:rsidDel="003A345D">
            <w:rPr>
              <w:rFonts w:ascii="Arial" w:hAnsi="Arial" w:cs="Arial"/>
              <w:sz w:val="24"/>
              <w:szCs w:val="24"/>
            </w:rPr>
            <w:delText>.</w:delText>
          </w:r>
        </w:del>
      </w:ins>
      <w:ins w:id="272" w:author="Microsoft Office User" w:date="2020-03-02T09:17:00Z">
        <w:del w:id="273" w:author="Kevin Chen" w:date="2020-03-02T13:07:00Z">
          <w:r w:rsidR="00280E30" w:rsidDel="003A345D">
            <w:rPr>
              <w:rFonts w:ascii="Arial" w:hAnsi="Arial" w:cs="Arial"/>
              <w:sz w:val="24"/>
              <w:szCs w:val="24"/>
            </w:rPr>
            <w:delText xml:space="preserve"> Fine and Gray mod</w:delText>
          </w:r>
        </w:del>
      </w:ins>
      <w:ins w:id="274" w:author="Microsoft Office User" w:date="2020-03-02T09:18:00Z">
        <w:del w:id="275" w:author="Kevin Chen" w:date="2020-03-02T13:07:00Z">
          <w:r w:rsidR="00280E30" w:rsidDel="003A345D">
            <w:rPr>
              <w:rFonts w:ascii="Arial" w:hAnsi="Arial" w:cs="Arial"/>
              <w:sz w:val="24"/>
              <w:szCs w:val="24"/>
            </w:rPr>
            <w:delText xml:space="preserve">els </w:delText>
          </w:r>
        </w:del>
      </w:ins>
      <w:ins w:id="276" w:author="Microsoft Office User" w:date="2020-03-02T09:19:00Z">
        <w:del w:id="277" w:author="Kevin Chen" w:date="2020-03-02T13:07:00Z">
          <w:r w:rsidR="00280E30" w:rsidDel="003A345D">
            <w:rPr>
              <w:rFonts w:ascii="Arial" w:hAnsi="Arial" w:cs="Arial"/>
              <w:sz w:val="24"/>
              <w:szCs w:val="24"/>
            </w:rPr>
            <w:delText xml:space="preserve">were estimating using </w:delText>
          </w:r>
        </w:del>
      </w:ins>
      <w:ins w:id="278" w:author="Microsoft Office User" w:date="2020-03-02T09:18:00Z">
        <w:del w:id="279" w:author="Kevin Chen" w:date="2020-03-02T13:07:00Z">
          <w:r w:rsidR="00280E30" w:rsidDel="003A345D">
            <w:rPr>
              <w:rFonts w:ascii="Arial" w:hAnsi="Arial" w:cs="Arial"/>
              <w:sz w:val="24"/>
              <w:szCs w:val="24"/>
            </w:rPr>
            <w:delText xml:space="preserve">the </w:delText>
          </w:r>
          <w:commentRangeStart w:id="280"/>
          <w:commentRangeStart w:id="281"/>
          <w:r w:rsidR="00280E30" w:rsidDel="003A345D">
            <w:rPr>
              <w:rFonts w:ascii="Arial" w:hAnsi="Arial" w:cs="Arial"/>
              <w:sz w:val="24"/>
              <w:szCs w:val="24"/>
            </w:rPr>
            <w:delText>“</w:delText>
          </w:r>
        </w:del>
      </w:ins>
      <w:ins w:id="282" w:author="Microsoft Office User" w:date="2020-03-02T09:19:00Z">
        <w:del w:id="283" w:author="Kevin Chen" w:date="2020-03-02T13:07:00Z">
          <w:r w:rsidR="00280E30" w:rsidDel="003A345D">
            <w:rPr>
              <w:rFonts w:ascii="Arial" w:hAnsi="Arial" w:cs="Arial"/>
              <w:sz w:val="24"/>
              <w:szCs w:val="24"/>
            </w:rPr>
            <w:delText>cmprsk</w:delText>
          </w:r>
        </w:del>
      </w:ins>
      <w:ins w:id="284" w:author="Microsoft Office User" w:date="2020-03-02T09:18:00Z">
        <w:del w:id="285" w:author="Kevin Chen" w:date="2020-03-02T13:07:00Z">
          <w:r w:rsidR="00280E30" w:rsidDel="003A345D">
            <w:rPr>
              <w:rFonts w:ascii="Arial" w:hAnsi="Arial" w:cs="Arial"/>
              <w:sz w:val="24"/>
              <w:szCs w:val="24"/>
            </w:rPr>
            <w:delText>”</w:delText>
          </w:r>
        </w:del>
      </w:ins>
      <w:ins w:id="286" w:author="Microsoft Office User" w:date="2020-03-02T09:19:00Z">
        <w:del w:id="287" w:author="Kevin Chen" w:date="2020-03-02T13:07:00Z">
          <w:r w:rsidR="00280E30" w:rsidDel="003A345D">
            <w:rPr>
              <w:rFonts w:ascii="Arial" w:hAnsi="Arial" w:cs="Arial"/>
              <w:sz w:val="24"/>
              <w:szCs w:val="24"/>
            </w:rPr>
            <w:delText xml:space="preserve"> package</w:delText>
          </w:r>
        </w:del>
      </w:ins>
      <w:commentRangeEnd w:id="280"/>
      <w:ins w:id="288" w:author="Microsoft Office User" w:date="2020-03-02T09:20:00Z">
        <w:del w:id="289" w:author="Kevin Chen" w:date="2020-03-02T13:07:00Z">
          <w:r w:rsidR="00280E30" w:rsidDel="003A345D">
            <w:rPr>
              <w:rStyle w:val="CommentReference"/>
            </w:rPr>
            <w:commentReference w:id="280"/>
          </w:r>
        </w:del>
      </w:ins>
      <w:commentRangeEnd w:id="281"/>
      <w:r w:rsidR="0001785F">
        <w:rPr>
          <w:rStyle w:val="CommentReference"/>
        </w:rPr>
        <w:commentReference w:id="281"/>
      </w:r>
      <w:ins w:id="290" w:author="Microsoft Office User" w:date="2020-03-02T09:19:00Z">
        <w:del w:id="291" w:author="Kevin Chen" w:date="2020-03-02T13:07:00Z">
          <w:r w:rsidR="00280E30" w:rsidDel="003A345D">
            <w:rPr>
              <w:rFonts w:ascii="Arial" w:hAnsi="Arial" w:cs="Arial"/>
              <w:sz w:val="24"/>
              <w:szCs w:val="24"/>
            </w:rPr>
            <w:delText>.</w:delText>
          </w:r>
        </w:del>
      </w:ins>
      <w:commentRangeEnd w:id="267"/>
      <w:ins w:id="292" w:author="Microsoft Office User" w:date="2020-03-02T09:20:00Z">
        <w:del w:id="293" w:author="Kevin Chen" w:date="2020-03-02T13:07:00Z">
          <w:r w:rsidR="00280E30" w:rsidDel="003A345D">
            <w:rPr>
              <w:rStyle w:val="CommentReference"/>
            </w:rPr>
            <w:commentReference w:id="267"/>
          </w:r>
        </w:del>
      </w:ins>
      <w:ins w:id="294" w:author="Kevin Chen" w:date="2020-03-02T13:07:00Z">
        <w:r w:rsidR="003A345D">
          <w:rPr>
            <w:rFonts w:ascii="Arial" w:hAnsi="Arial" w:cs="Arial"/>
            <w:sz w:val="24"/>
            <w:szCs w:val="24"/>
          </w:rPr>
          <w:t>All survival analyses were conducted using the survival package.</w:t>
        </w:r>
      </w:ins>
    </w:p>
    <w:p w14:paraId="4B71AF8A" w14:textId="33B06141" w:rsidR="00F200BF" w:rsidRPr="00F200BF" w:rsidRDefault="00F200BF" w:rsidP="00F200BF">
      <w:pPr>
        <w:rPr>
          <w:rFonts w:ascii="Arial" w:hAnsi="Arial" w:cs="Arial"/>
          <w:sz w:val="24"/>
          <w:szCs w:val="24"/>
        </w:rPr>
      </w:pPr>
      <w:r w:rsidRPr="00F200BF">
        <w:rPr>
          <w:rFonts w:ascii="Arial" w:hAnsi="Arial" w:cs="Arial"/>
          <w:b/>
          <w:sz w:val="24"/>
          <w:szCs w:val="24"/>
        </w:rPr>
        <w:lastRenderedPageBreak/>
        <w:t>Results</w:t>
      </w:r>
      <w:r w:rsidRPr="00F200BF">
        <w:rPr>
          <w:rFonts w:ascii="Arial" w:hAnsi="Arial" w:cs="Arial"/>
          <w:sz w:val="24"/>
          <w:szCs w:val="24"/>
        </w:rPr>
        <w:t xml:space="preserve">: </w:t>
      </w:r>
    </w:p>
    <w:p w14:paraId="330A66EF" w14:textId="0A6A9F7D" w:rsidR="005C0DE2" w:rsidRDefault="00A74B8D" w:rsidP="00F200BF">
      <w:pPr>
        <w:rPr>
          <w:rFonts w:ascii="Arial" w:hAnsi="Arial" w:cs="Arial"/>
          <w:sz w:val="24"/>
          <w:szCs w:val="24"/>
        </w:rPr>
      </w:pPr>
      <w:r w:rsidRPr="00A74B8D">
        <w:rPr>
          <w:rFonts w:ascii="Arial" w:hAnsi="Arial" w:cs="Arial"/>
          <w:sz w:val="24"/>
          <w:szCs w:val="24"/>
        </w:rPr>
        <w:t xml:space="preserve">The </w:t>
      </w:r>
      <w:r w:rsidR="00335161">
        <w:rPr>
          <w:rFonts w:ascii="Arial" w:hAnsi="Arial" w:cs="Arial"/>
          <w:sz w:val="24"/>
          <w:szCs w:val="24"/>
        </w:rPr>
        <w:t xml:space="preserve">study population </w:t>
      </w:r>
      <w:r w:rsidR="006B0751">
        <w:rPr>
          <w:rFonts w:ascii="Arial" w:hAnsi="Arial" w:cs="Arial"/>
          <w:sz w:val="24"/>
          <w:szCs w:val="24"/>
        </w:rPr>
        <w:t xml:space="preserve">of male </w:t>
      </w:r>
      <w:del w:id="295" w:author="Holly C Elser" w:date="2020-03-01T21:22:00Z">
        <w:r w:rsidR="00335161">
          <w:rPr>
            <w:rFonts w:ascii="Arial" w:hAnsi="Arial" w:cs="Arial"/>
            <w:sz w:val="24"/>
            <w:szCs w:val="24"/>
          </w:rPr>
          <w:delText xml:space="preserve">employees </w:delText>
        </w:r>
      </w:del>
      <w:ins w:id="296" w:author="Holly C Elser" w:date="2020-03-01T21:22:00Z">
        <w:r w:rsidR="00C7180C">
          <w:rPr>
            <w:rFonts w:ascii="Arial" w:hAnsi="Arial" w:cs="Arial"/>
            <w:sz w:val="24"/>
            <w:szCs w:val="24"/>
          </w:rPr>
          <w:t xml:space="preserve">workers </w:t>
        </w:r>
      </w:ins>
      <w:del w:id="297" w:author="Microsoft Office User" w:date="2020-03-02T09:22:00Z">
        <w:r w:rsidR="00335161">
          <w:rPr>
            <w:rFonts w:ascii="Arial" w:hAnsi="Arial" w:cs="Arial"/>
            <w:sz w:val="24"/>
            <w:szCs w:val="24"/>
          </w:rPr>
          <w:delText xml:space="preserve">who </w:delText>
        </w:r>
      </w:del>
      <w:del w:id="298" w:author="Holly C Elser" w:date="2020-03-01T21:22:00Z">
        <w:r w:rsidR="00335161">
          <w:rPr>
            <w:rFonts w:ascii="Arial" w:hAnsi="Arial" w:cs="Arial"/>
            <w:sz w:val="24"/>
            <w:szCs w:val="24"/>
          </w:rPr>
          <w:delText xml:space="preserve">worked </w:delText>
        </w:r>
      </w:del>
      <w:ins w:id="299" w:author="Holly C Elser" w:date="2020-03-01T21:22:00Z">
        <w:r w:rsidR="00C7180C">
          <w:rPr>
            <w:rFonts w:ascii="Arial" w:hAnsi="Arial" w:cs="Arial"/>
            <w:sz w:val="24"/>
            <w:szCs w:val="24"/>
          </w:rPr>
          <w:t xml:space="preserve">employed for </w:t>
        </w:r>
      </w:ins>
      <w:r w:rsidR="00335161">
        <w:rPr>
          <w:rFonts w:ascii="Arial" w:hAnsi="Arial" w:cs="Arial"/>
          <w:sz w:val="24"/>
          <w:szCs w:val="24"/>
        </w:rPr>
        <w:t xml:space="preserve">at least 1 day after 1970 are </w:t>
      </w:r>
      <w:r w:rsidRPr="00A74B8D">
        <w:rPr>
          <w:rFonts w:ascii="Arial" w:hAnsi="Arial" w:cs="Arial"/>
          <w:sz w:val="24"/>
          <w:szCs w:val="24"/>
        </w:rPr>
        <w:t xml:space="preserve">presented in </w:t>
      </w:r>
      <w:commentRangeStart w:id="300"/>
      <w:commentRangeStart w:id="301"/>
      <w:r w:rsidRPr="00A74B8D">
        <w:rPr>
          <w:rFonts w:ascii="Arial" w:hAnsi="Arial" w:cs="Arial"/>
          <w:sz w:val="24"/>
          <w:szCs w:val="24"/>
        </w:rPr>
        <w:t>Table 1</w:t>
      </w:r>
      <w:commentRangeEnd w:id="300"/>
      <w:r w:rsidR="004D39E4">
        <w:rPr>
          <w:rStyle w:val="CommentReference"/>
        </w:rPr>
        <w:commentReference w:id="300"/>
      </w:r>
      <w:commentRangeEnd w:id="301"/>
      <w:r w:rsidR="001C21B7">
        <w:rPr>
          <w:rStyle w:val="CommentReference"/>
        </w:rPr>
        <w:commentReference w:id="301"/>
      </w:r>
      <w:r w:rsidRPr="00A74B8D">
        <w:rPr>
          <w:rFonts w:ascii="Arial" w:hAnsi="Arial" w:cs="Arial"/>
          <w:sz w:val="24"/>
          <w:szCs w:val="24"/>
        </w:rPr>
        <w:t>.</w:t>
      </w:r>
      <w:r w:rsidR="00496B44">
        <w:rPr>
          <w:rFonts w:ascii="Arial" w:hAnsi="Arial" w:cs="Arial"/>
          <w:sz w:val="24"/>
          <w:szCs w:val="24"/>
        </w:rPr>
        <w:t xml:space="preserve"> </w:t>
      </w:r>
      <w:r w:rsidR="00C30635" w:rsidRPr="00C30635">
        <w:rPr>
          <w:rFonts w:ascii="Arial" w:hAnsi="Arial" w:cs="Arial"/>
          <w:sz w:val="24"/>
          <w:szCs w:val="24"/>
        </w:rPr>
        <w:t xml:space="preserve">Among the </w:t>
      </w:r>
      <w:r w:rsidR="00982F7A">
        <w:rPr>
          <w:rFonts w:ascii="Arial" w:hAnsi="Arial" w:cs="Arial"/>
          <w:sz w:val="24"/>
          <w:szCs w:val="24"/>
        </w:rPr>
        <w:t>26,890</w:t>
      </w:r>
      <w:r w:rsidR="00C30635" w:rsidRPr="00C30635">
        <w:rPr>
          <w:rFonts w:ascii="Arial" w:hAnsi="Arial" w:cs="Arial"/>
          <w:sz w:val="24"/>
          <w:szCs w:val="24"/>
        </w:rPr>
        <w:t xml:space="preserve"> </w:t>
      </w:r>
      <w:r w:rsidR="0002099C">
        <w:rPr>
          <w:rFonts w:ascii="Arial" w:hAnsi="Arial" w:cs="Arial"/>
          <w:sz w:val="24"/>
          <w:szCs w:val="24"/>
        </w:rPr>
        <w:t>me</w:t>
      </w:r>
      <w:r w:rsidR="00335161">
        <w:rPr>
          <w:rFonts w:ascii="Arial" w:hAnsi="Arial" w:cs="Arial"/>
          <w:sz w:val="24"/>
          <w:szCs w:val="24"/>
        </w:rPr>
        <w:t>n</w:t>
      </w:r>
      <w:r w:rsidR="00C30635" w:rsidRPr="00C30635">
        <w:rPr>
          <w:rFonts w:ascii="Arial" w:hAnsi="Arial" w:cs="Arial"/>
          <w:sz w:val="24"/>
          <w:szCs w:val="24"/>
        </w:rPr>
        <w:t>, there were 2</w:t>
      </w:r>
      <w:r w:rsidR="00A11090">
        <w:rPr>
          <w:rFonts w:ascii="Arial" w:hAnsi="Arial" w:cs="Arial"/>
          <w:sz w:val="24"/>
          <w:szCs w:val="24"/>
        </w:rPr>
        <w:t>58</w:t>
      </w:r>
      <w:r w:rsidR="00C30635" w:rsidRPr="00C30635">
        <w:rPr>
          <w:rFonts w:ascii="Arial" w:hAnsi="Arial" w:cs="Arial"/>
          <w:sz w:val="24"/>
          <w:szCs w:val="24"/>
        </w:rPr>
        <w:t xml:space="preserve"> deaths due to suicide (n=</w:t>
      </w:r>
      <w:r w:rsidR="00A11090">
        <w:rPr>
          <w:rFonts w:ascii="Arial" w:hAnsi="Arial" w:cs="Arial"/>
          <w:sz w:val="24"/>
          <w:szCs w:val="24"/>
        </w:rPr>
        <w:t>203</w:t>
      </w:r>
      <w:r w:rsidR="00C30635" w:rsidRPr="00C30635">
        <w:rPr>
          <w:rFonts w:ascii="Arial" w:hAnsi="Arial" w:cs="Arial"/>
          <w:sz w:val="24"/>
          <w:szCs w:val="24"/>
        </w:rPr>
        <w:t xml:space="preserve">) </w:t>
      </w:r>
      <w:r w:rsidR="004E6074">
        <w:rPr>
          <w:rFonts w:ascii="Arial" w:hAnsi="Arial" w:cs="Arial"/>
          <w:sz w:val="24"/>
          <w:szCs w:val="24"/>
        </w:rPr>
        <w:t xml:space="preserve">or </w:t>
      </w:r>
      <w:r w:rsidR="00C30635" w:rsidRPr="00C30635">
        <w:rPr>
          <w:rFonts w:ascii="Arial" w:hAnsi="Arial" w:cs="Arial"/>
          <w:sz w:val="24"/>
          <w:szCs w:val="24"/>
        </w:rPr>
        <w:t>overdose (n=</w:t>
      </w:r>
      <w:r w:rsidR="00A11090">
        <w:rPr>
          <w:rFonts w:ascii="Arial" w:hAnsi="Arial" w:cs="Arial"/>
          <w:sz w:val="24"/>
          <w:szCs w:val="24"/>
        </w:rPr>
        <w:t>55)</w:t>
      </w:r>
      <w:r w:rsidR="00C30635" w:rsidRPr="00C30635">
        <w:rPr>
          <w:rFonts w:ascii="Arial" w:hAnsi="Arial" w:cs="Arial"/>
          <w:sz w:val="24"/>
          <w:szCs w:val="24"/>
        </w:rPr>
        <w:t>.</w:t>
      </w:r>
      <w:r w:rsidR="007C544C" w:rsidRPr="007C544C">
        <w:rPr>
          <w:rFonts w:ascii="Arial" w:hAnsi="Arial" w:cs="Arial"/>
          <w:sz w:val="24"/>
          <w:szCs w:val="24"/>
        </w:rPr>
        <w:t xml:space="preserve"> </w:t>
      </w:r>
      <w:del w:id="302" w:author="Holly C Elser" w:date="2020-03-01T21:22:00Z">
        <w:r w:rsidR="007C544C" w:rsidRPr="007C544C">
          <w:rPr>
            <w:rFonts w:ascii="Arial" w:hAnsi="Arial" w:cs="Arial"/>
            <w:sz w:val="24"/>
            <w:szCs w:val="24"/>
          </w:rPr>
          <w:delText xml:space="preserve"> </w:delText>
        </w:r>
      </w:del>
      <w:r w:rsidR="005C0DE2">
        <w:rPr>
          <w:rFonts w:ascii="Arial" w:hAnsi="Arial" w:cs="Arial"/>
          <w:sz w:val="24"/>
          <w:szCs w:val="24"/>
        </w:rPr>
        <w:t xml:space="preserve">Plant 2 accounted for </w:t>
      </w:r>
      <w:commentRangeStart w:id="303"/>
      <w:r w:rsidR="00982F7A">
        <w:rPr>
          <w:rFonts w:ascii="Arial" w:hAnsi="Arial" w:cs="Arial"/>
          <w:sz w:val="24"/>
          <w:szCs w:val="24"/>
        </w:rPr>
        <w:t>38</w:t>
      </w:r>
      <w:r w:rsidR="005C0DE2">
        <w:rPr>
          <w:rFonts w:ascii="Arial" w:hAnsi="Arial" w:cs="Arial"/>
          <w:sz w:val="24"/>
          <w:szCs w:val="24"/>
        </w:rPr>
        <w:t>%</w:t>
      </w:r>
      <w:commentRangeEnd w:id="303"/>
      <w:r w:rsidR="001C21B7">
        <w:rPr>
          <w:rStyle w:val="CommentReference"/>
        </w:rPr>
        <w:commentReference w:id="303"/>
      </w:r>
      <w:r w:rsidR="005C0DE2">
        <w:rPr>
          <w:rFonts w:ascii="Arial" w:hAnsi="Arial" w:cs="Arial"/>
          <w:sz w:val="24"/>
          <w:szCs w:val="24"/>
        </w:rPr>
        <w:t xml:space="preserve"> of the </w:t>
      </w:r>
      <w:r w:rsidR="00934208">
        <w:rPr>
          <w:rFonts w:ascii="Arial" w:hAnsi="Arial" w:cs="Arial"/>
          <w:sz w:val="24"/>
          <w:szCs w:val="24"/>
        </w:rPr>
        <w:t>workers</w:t>
      </w:r>
      <w:r w:rsidR="00A11090">
        <w:rPr>
          <w:rFonts w:ascii="Arial" w:hAnsi="Arial" w:cs="Arial"/>
          <w:sz w:val="24"/>
          <w:szCs w:val="24"/>
        </w:rPr>
        <w:t>,</w:t>
      </w:r>
      <w:r w:rsidR="005C0DE2">
        <w:rPr>
          <w:rFonts w:ascii="Arial" w:hAnsi="Arial" w:cs="Arial"/>
          <w:sz w:val="24"/>
          <w:szCs w:val="24"/>
        </w:rPr>
        <w:t xml:space="preserve"> </w:t>
      </w:r>
      <w:r w:rsidR="00A11090">
        <w:rPr>
          <w:rFonts w:ascii="Arial" w:hAnsi="Arial" w:cs="Arial"/>
          <w:sz w:val="24"/>
          <w:szCs w:val="24"/>
        </w:rPr>
        <w:t>46</w:t>
      </w:r>
      <w:r w:rsidR="00934208">
        <w:rPr>
          <w:rFonts w:ascii="Arial" w:hAnsi="Arial" w:cs="Arial"/>
          <w:sz w:val="24"/>
          <w:szCs w:val="24"/>
        </w:rPr>
        <w:t>%</w:t>
      </w:r>
      <w:ins w:id="304" w:author="Sally Picciotto" w:date="2020-02-28T15:46:00Z">
        <w:r w:rsidR="00782E17">
          <w:rPr>
            <w:rFonts w:ascii="Arial" w:hAnsi="Arial" w:cs="Arial"/>
            <w:sz w:val="24"/>
            <w:szCs w:val="24"/>
          </w:rPr>
          <w:t xml:space="preserve"> of</w:t>
        </w:r>
      </w:ins>
      <w:r w:rsidR="00934208">
        <w:rPr>
          <w:rFonts w:ascii="Arial" w:hAnsi="Arial" w:cs="Arial"/>
          <w:sz w:val="24"/>
          <w:szCs w:val="24"/>
        </w:rPr>
        <w:t xml:space="preserve"> </w:t>
      </w:r>
      <w:r w:rsidR="005C0DE2">
        <w:rPr>
          <w:rFonts w:ascii="Arial" w:hAnsi="Arial" w:cs="Arial"/>
          <w:sz w:val="24"/>
          <w:szCs w:val="24"/>
        </w:rPr>
        <w:t xml:space="preserve">the </w:t>
      </w:r>
      <w:r w:rsidR="004F4F57">
        <w:rPr>
          <w:rFonts w:ascii="Arial" w:hAnsi="Arial" w:cs="Arial"/>
          <w:sz w:val="24"/>
          <w:szCs w:val="24"/>
        </w:rPr>
        <w:t>suicide</w:t>
      </w:r>
      <w:r w:rsidR="00CF4595">
        <w:rPr>
          <w:rFonts w:ascii="Arial" w:hAnsi="Arial" w:cs="Arial"/>
          <w:sz w:val="24"/>
          <w:szCs w:val="24"/>
        </w:rPr>
        <w:t>s</w:t>
      </w:r>
      <w:r w:rsidR="00B462F2">
        <w:rPr>
          <w:rFonts w:ascii="Arial" w:hAnsi="Arial" w:cs="Arial"/>
          <w:sz w:val="24"/>
          <w:szCs w:val="24"/>
        </w:rPr>
        <w:t>,</w:t>
      </w:r>
      <w:r w:rsidR="004F4F57">
        <w:rPr>
          <w:rFonts w:ascii="Arial" w:hAnsi="Arial" w:cs="Arial"/>
          <w:sz w:val="24"/>
          <w:szCs w:val="24"/>
        </w:rPr>
        <w:t xml:space="preserve"> and </w:t>
      </w:r>
      <w:r w:rsidR="00A11090">
        <w:rPr>
          <w:rFonts w:ascii="Arial" w:hAnsi="Arial" w:cs="Arial"/>
          <w:sz w:val="24"/>
          <w:szCs w:val="24"/>
        </w:rPr>
        <w:t>62%</w:t>
      </w:r>
      <w:r w:rsidR="00934208">
        <w:rPr>
          <w:rFonts w:ascii="Arial" w:hAnsi="Arial" w:cs="Arial"/>
          <w:sz w:val="24"/>
          <w:szCs w:val="24"/>
        </w:rPr>
        <w:t xml:space="preserve"> of t</w:t>
      </w:r>
      <w:r w:rsidR="004F4F57">
        <w:rPr>
          <w:rFonts w:ascii="Arial" w:hAnsi="Arial" w:cs="Arial"/>
          <w:sz w:val="24"/>
          <w:szCs w:val="24"/>
        </w:rPr>
        <w:t>he overdose fatalities</w:t>
      </w:r>
      <w:r w:rsidR="005C0DE2">
        <w:rPr>
          <w:rFonts w:ascii="Arial" w:hAnsi="Arial" w:cs="Arial"/>
          <w:sz w:val="24"/>
          <w:szCs w:val="24"/>
        </w:rPr>
        <w:t xml:space="preserve">. </w:t>
      </w:r>
      <w:r w:rsidR="00B76367">
        <w:rPr>
          <w:rFonts w:ascii="Arial" w:hAnsi="Arial" w:cs="Arial"/>
          <w:sz w:val="24"/>
          <w:szCs w:val="24"/>
        </w:rPr>
        <w:t xml:space="preserve">Histograms for the age at death by suicide or overdose (eFigure </w:t>
      </w:r>
      <w:r w:rsidR="0064304F">
        <w:rPr>
          <w:rFonts w:ascii="Arial" w:hAnsi="Arial" w:cs="Arial"/>
          <w:sz w:val="24"/>
          <w:szCs w:val="24"/>
        </w:rPr>
        <w:t>2</w:t>
      </w:r>
      <w:r w:rsidR="00B76367">
        <w:rPr>
          <w:rFonts w:ascii="Arial" w:hAnsi="Arial" w:cs="Arial"/>
          <w:sz w:val="24"/>
          <w:szCs w:val="24"/>
        </w:rPr>
        <w:t xml:space="preserve">) are presented in the on-line Supplement.   </w:t>
      </w:r>
    </w:p>
    <w:p w14:paraId="74C85107" w14:textId="75E17CF4" w:rsidR="004410E3" w:rsidRDefault="004410E3" w:rsidP="00F200BF">
      <w:pPr>
        <w:rPr>
          <w:rFonts w:ascii="Arial" w:hAnsi="Arial" w:cs="Arial"/>
          <w:sz w:val="24"/>
          <w:szCs w:val="24"/>
        </w:rPr>
      </w:pPr>
      <w:r w:rsidRPr="004410E3">
        <w:rPr>
          <w:rFonts w:ascii="Arial" w:hAnsi="Arial" w:cs="Arial"/>
          <w:sz w:val="24"/>
          <w:szCs w:val="24"/>
        </w:rPr>
        <w:t xml:space="preserve">Figure </w:t>
      </w:r>
      <w:r w:rsidR="004F4F57">
        <w:rPr>
          <w:rFonts w:ascii="Arial" w:hAnsi="Arial" w:cs="Arial"/>
          <w:sz w:val="24"/>
          <w:szCs w:val="24"/>
        </w:rPr>
        <w:t>1</w:t>
      </w:r>
      <w:r w:rsidR="00934208">
        <w:rPr>
          <w:rFonts w:ascii="Arial" w:hAnsi="Arial" w:cs="Arial"/>
          <w:sz w:val="24"/>
          <w:szCs w:val="24"/>
        </w:rPr>
        <w:t xml:space="preserve"> </w:t>
      </w:r>
      <w:r w:rsidRPr="004410E3">
        <w:rPr>
          <w:rFonts w:ascii="Arial" w:hAnsi="Arial" w:cs="Arial"/>
          <w:sz w:val="24"/>
          <w:szCs w:val="24"/>
        </w:rPr>
        <w:t>present</w:t>
      </w:r>
      <w:r w:rsidR="00934208">
        <w:rPr>
          <w:rFonts w:ascii="Arial" w:hAnsi="Arial" w:cs="Arial"/>
          <w:sz w:val="24"/>
          <w:szCs w:val="24"/>
        </w:rPr>
        <w:t>s</w:t>
      </w:r>
      <w:r w:rsidRPr="004410E3">
        <w:rPr>
          <w:rFonts w:ascii="Arial" w:hAnsi="Arial" w:cs="Arial"/>
          <w:sz w:val="24"/>
          <w:szCs w:val="24"/>
        </w:rPr>
        <w:t xml:space="preserve"> </w:t>
      </w:r>
      <w:r w:rsidR="00934208">
        <w:rPr>
          <w:rFonts w:ascii="Arial" w:hAnsi="Arial" w:cs="Arial"/>
          <w:sz w:val="24"/>
          <w:szCs w:val="24"/>
        </w:rPr>
        <w:t xml:space="preserve">time trends for </w:t>
      </w:r>
      <w:r w:rsidR="007C544C">
        <w:rPr>
          <w:rFonts w:ascii="Arial" w:hAnsi="Arial" w:cs="Arial"/>
          <w:sz w:val="24"/>
          <w:szCs w:val="24"/>
        </w:rPr>
        <w:t xml:space="preserve">suicide </w:t>
      </w:r>
      <w:r w:rsidRPr="004410E3">
        <w:rPr>
          <w:rFonts w:ascii="Arial" w:hAnsi="Arial" w:cs="Arial"/>
          <w:sz w:val="24"/>
          <w:szCs w:val="24"/>
        </w:rPr>
        <w:t>r</w:t>
      </w:r>
      <w:r w:rsidR="00934208">
        <w:rPr>
          <w:rFonts w:ascii="Arial" w:hAnsi="Arial" w:cs="Arial"/>
          <w:sz w:val="24"/>
          <w:szCs w:val="24"/>
        </w:rPr>
        <w:t>ates f</w:t>
      </w:r>
      <w:r w:rsidR="00C30635">
        <w:rPr>
          <w:rFonts w:ascii="Arial" w:hAnsi="Arial" w:cs="Arial"/>
          <w:sz w:val="24"/>
          <w:szCs w:val="24"/>
        </w:rPr>
        <w:t>rom 1970 to 2015</w:t>
      </w:r>
      <w:r w:rsidR="007C544C">
        <w:rPr>
          <w:rFonts w:ascii="Arial" w:hAnsi="Arial" w:cs="Arial"/>
          <w:sz w:val="24"/>
          <w:szCs w:val="24"/>
        </w:rPr>
        <w:t xml:space="preserve"> for the </w:t>
      </w:r>
      <w:r w:rsidR="00811F8A">
        <w:rPr>
          <w:rFonts w:ascii="Arial" w:hAnsi="Arial" w:cs="Arial"/>
          <w:sz w:val="24"/>
          <w:szCs w:val="24"/>
        </w:rPr>
        <w:t xml:space="preserve">subset of </w:t>
      </w:r>
      <w:r w:rsidR="00982F7A">
        <w:rPr>
          <w:rFonts w:ascii="Arial" w:hAnsi="Arial" w:cs="Arial"/>
          <w:sz w:val="24"/>
          <w:szCs w:val="24"/>
        </w:rPr>
        <w:t>19,6</w:t>
      </w:r>
      <w:r w:rsidR="0064304F">
        <w:rPr>
          <w:rFonts w:ascii="Arial" w:hAnsi="Arial" w:cs="Arial"/>
          <w:sz w:val="24"/>
          <w:szCs w:val="24"/>
        </w:rPr>
        <w:t>63</w:t>
      </w:r>
      <w:r w:rsidR="00982F7A">
        <w:rPr>
          <w:rFonts w:ascii="Arial" w:hAnsi="Arial" w:cs="Arial"/>
          <w:sz w:val="24"/>
          <w:szCs w:val="24"/>
        </w:rPr>
        <w:t xml:space="preserve"> </w:t>
      </w:r>
      <w:r w:rsidR="007C544C">
        <w:rPr>
          <w:rFonts w:ascii="Arial" w:hAnsi="Arial" w:cs="Arial"/>
          <w:sz w:val="24"/>
          <w:szCs w:val="24"/>
        </w:rPr>
        <w:t xml:space="preserve">with complete work records </w:t>
      </w:r>
      <w:r w:rsidR="00811F8A">
        <w:rPr>
          <w:rFonts w:ascii="Arial" w:hAnsi="Arial" w:cs="Arial"/>
          <w:sz w:val="24"/>
          <w:szCs w:val="24"/>
        </w:rPr>
        <w:t xml:space="preserve">(Figure 1a) </w:t>
      </w:r>
      <w:r w:rsidR="007C544C">
        <w:rPr>
          <w:rFonts w:ascii="Arial" w:hAnsi="Arial" w:cs="Arial"/>
          <w:sz w:val="24"/>
          <w:szCs w:val="24"/>
        </w:rPr>
        <w:t>and for the entire cohort</w:t>
      </w:r>
      <w:r w:rsidR="00811F8A">
        <w:rPr>
          <w:rFonts w:ascii="Arial" w:hAnsi="Arial" w:cs="Arial"/>
          <w:sz w:val="24"/>
          <w:szCs w:val="24"/>
        </w:rPr>
        <w:t xml:space="preserve"> (Figure 1b)</w:t>
      </w:r>
      <w:r w:rsidR="007C544C">
        <w:rPr>
          <w:rFonts w:ascii="Arial" w:hAnsi="Arial" w:cs="Arial"/>
          <w:sz w:val="24"/>
          <w:szCs w:val="24"/>
        </w:rPr>
        <w:t>.</w:t>
      </w:r>
      <w:r w:rsidRPr="004410E3">
        <w:rPr>
          <w:rFonts w:ascii="Arial" w:hAnsi="Arial" w:cs="Arial"/>
          <w:sz w:val="24"/>
          <w:szCs w:val="24"/>
        </w:rPr>
        <w:t xml:space="preserve"> </w:t>
      </w:r>
      <w:bookmarkStart w:id="305" w:name="_Hlk33448439"/>
      <w:r w:rsidR="0064304F">
        <w:rPr>
          <w:rFonts w:ascii="Arial" w:hAnsi="Arial" w:cs="Arial"/>
          <w:sz w:val="24"/>
          <w:szCs w:val="24"/>
        </w:rPr>
        <w:t>For those who had left work by 1995 (complete work records),</w:t>
      </w:r>
      <w:r w:rsidR="007C544C">
        <w:rPr>
          <w:rFonts w:ascii="Arial" w:hAnsi="Arial" w:cs="Arial"/>
          <w:sz w:val="24"/>
          <w:szCs w:val="24"/>
        </w:rPr>
        <w:t xml:space="preserve"> </w:t>
      </w:r>
      <w:r w:rsidR="00811F8A">
        <w:rPr>
          <w:rFonts w:ascii="Arial" w:hAnsi="Arial" w:cs="Arial"/>
          <w:sz w:val="24"/>
          <w:szCs w:val="24"/>
        </w:rPr>
        <w:t xml:space="preserve">the suicide rate declines after 1995. </w:t>
      </w:r>
      <w:r w:rsidR="00141318">
        <w:rPr>
          <w:rFonts w:ascii="Arial" w:hAnsi="Arial" w:cs="Arial"/>
          <w:sz w:val="24"/>
          <w:szCs w:val="24"/>
        </w:rPr>
        <w:t xml:space="preserve">When </w:t>
      </w:r>
      <w:r w:rsidR="0064304F">
        <w:rPr>
          <w:rFonts w:ascii="Arial" w:hAnsi="Arial" w:cs="Arial"/>
          <w:sz w:val="24"/>
          <w:szCs w:val="24"/>
        </w:rPr>
        <w:t>w</w:t>
      </w:r>
      <w:r w:rsidR="0064304F" w:rsidRPr="0064304F">
        <w:rPr>
          <w:rFonts w:ascii="Arial" w:hAnsi="Arial" w:cs="Arial"/>
          <w:sz w:val="24"/>
          <w:szCs w:val="24"/>
        </w:rPr>
        <w:t xml:space="preserve">orkers still active in 1994 </w:t>
      </w:r>
      <w:r w:rsidR="0064304F">
        <w:rPr>
          <w:rFonts w:ascii="Arial" w:hAnsi="Arial" w:cs="Arial"/>
          <w:sz w:val="24"/>
          <w:szCs w:val="24"/>
        </w:rPr>
        <w:t>a</w:t>
      </w:r>
      <w:r w:rsidR="00141318">
        <w:rPr>
          <w:rFonts w:ascii="Arial" w:hAnsi="Arial" w:cs="Arial"/>
          <w:sz w:val="24"/>
          <w:szCs w:val="24"/>
        </w:rPr>
        <w:t>re</w:t>
      </w:r>
      <w:r w:rsidR="00141318" w:rsidRPr="00141318">
        <w:rPr>
          <w:rFonts w:ascii="Arial" w:hAnsi="Arial" w:cs="Arial"/>
          <w:sz w:val="24"/>
          <w:szCs w:val="24"/>
        </w:rPr>
        <w:t xml:space="preserve"> included</w:t>
      </w:r>
      <w:r w:rsidR="00141318">
        <w:rPr>
          <w:rFonts w:ascii="Arial" w:hAnsi="Arial" w:cs="Arial"/>
          <w:sz w:val="24"/>
          <w:szCs w:val="24"/>
        </w:rPr>
        <w:t xml:space="preserve"> in the outcome follow-up</w:t>
      </w:r>
      <w:r w:rsidR="00141318" w:rsidRPr="00141318">
        <w:rPr>
          <w:rFonts w:ascii="Arial" w:hAnsi="Arial" w:cs="Arial"/>
          <w:sz w:val="24"/>
          <w:szCs w:val="24"/>
        </w:rPr>
        <w:t xml:space="preserve">, the risk of suicide </w:t>
      </w:r>
      <w:r w:rsidR="0064304F">
        <w:rPr>
          <w:rFonts w:ascii="Arial" w:hAnsi="Arial" w:cs="Arial"/>
          <w:sz w:val="24"/>
          <w:szCs w:val="24"/>
        </w:rPr>
        <w:t>does not decline.</w:t>
      </w:r>
      <w:r w:rsidR="000C72CF">
        <w:rPr>
          <w:rFonts w:ascii="Arial" w:hAnsi="Arial" w:cs="Arial"/>
          <w:sz w:val="24"/>
          <w:szCs w:val="24"/>
        </w:rPr>
        <w:t xml:space="preserve"> </w:t>
      </w:r>
      <w:bookmarkEnd w:id="305"/>
      <w:ins w:id="306" w:author="Sally Picciotto" w:date="2020-02-28T15:50:00Z">
        <w:r w:rsidR="00782E17">
          <w:rPr>
            <w:rFonts w:ascii="Arial" w:hAnsi="Arial" w:cs="Arial"/>
            <w:sz w:val="24"/>
            <w:szCs w:val="24"/>
          </w:rPr>
          <w:t xml:space="preserve">Some of </w:t>
        </w:r>
      </w:ins>
      <w:del w:id="307" w:author="Sally Picciotto" w:date="2020-02-28T15:50:00Z">
        <w:r w:rsidR="0064304F" w:rsidDel="00782E17">
          <w:rPr>
            <w:rFonts w:ascii="Arial" w:hAnsi="Arial" w:cs="Arial"/>
            <w:sz w:val="24"/>
            <w:szCs w:val="24"/>
          </w:rPr>
          <w:delText>T</w:delText>
        </w:r>
      </w:del>
      <w:ins w:id="308" w:author="Sally Picciotto" w:date="2020-02-28T15:50:00Z">
        <w:r w:rsidR="00782E17">
          <w:rPr>
            <w:rFonts w:ascii="Arial" w:hAnsi="Arial" w:cs="Arial"/>
            <w:sz w:val="24"/>
            <w:szCs w:val="24"/>
          </w:rPr>
          <w:t>t</w:t>
        </w:r>
      </w:ins>
      <w:r w:rsidR="0064304F">
        <w:rPr>
          <w:rFonts w:ascii="Arial" w:hAnsi="Arial" w:cs="Arial"/>
          <w:sz w:val="24"/>
          <w:szCs w:val="24"/>
        </w:rPr>
        <w:t xml:space="preserve">hese workers </w:t>
      </w:r>
      <w:r w:rsidR="000C72CF">
        <w:rPr>
          <w:rFonts w:ascii="Arial" w:hAnsi="Arial" w:cs="Arial"/>
          <w:sz w:val="24"/>
          <w:szCs w:val="24"/>
        </w:rPr>
        <w:t xml:space="preserve">may </w:t>
      </w:r>
      <w:ins w:id="309" w:author="Sally Picciotto" w:date="2020-02-28T15:50:00Z">
        <w:r w:rsidR="00782E17">
          <w:rPr>
            <w:rFonts w:ascii="Arial" w:hAnsi="Arial" w:cs="Arial"/>
            <w:sz w:val="24"/>
            <w:szCs w:val="24"/>
          </w:rPr>
          <w:t xml:space="preserve">have </w:t>
        </w:r>
      </w:ins>
      <w:r w:rsidR="0064304F" w:rsidRPr="0064304F">
        <w:rPr>
          <w:rFonts w:ascii="Arial" w:hAnsi="Arial" w:cs="Arial"/>
          <w:sz w:val="24"/>
          <w:szCs w:val="24"/>
        </w:rPr>
        <w:t>still</w:t>
      </w:r>
      <w:r w:rsidR="000C72CF">
        <w:rPr>
          <w:rFonts w:ascii="Arial" w:hAnsi="Arial" w:cs="Arial"/>
          <w:sz w:val="24"/>
          <w:szCs w:val="24"/>
        </w:rPr>
        <w:t xml:space="preserve"> be</w:t>
      </w:r>
      <w:ins w:id="310" w:author="Sally Picciotto" w:date="2020-02-28T15:50:00Z">
        <w:r w:rsidR="00782E17">
          <w:rPr>
            <w:rFonts w:ascii="Arial" w:hAnsi="Arial" w:cs="Arial"/>
            <w:sz w:val="24"/>
            <w:szCs w:val="24"/>
          </w:rPr>
          <w:t>en</w:t>
        </w:r>
      </w:ins>
      <w:r w:rsidR="0064304F" w:rsidRPr="0064304F">
        <w:rPr>
          <w:rFonts w:ascii="Arial" w:hAnsi="Arial" w:cs="Arial"/>
          <w:sz w:val="24"/>
          <w:szCs w:val="24"/>
        </w:rPr>
        <w:t xml:space="preserve"> </w:t>
      </w:r>
      <w:del w:id="311" w:author="Sally Picciotto" w:date="2020-02-28T15:50:00Z">
        <w:r w:rsidR="0064304F" w:rsidRPr="0064304F" w:rsidDel="00782E17">
          <w:rPr>
            <w:rFonts w:ascii="Arial" w:hAnsi="Arial" w:cs="Arial"/>
            <w:sz w:val="24"/>
            <w:szCs w:val="24"/>
          </w:rPr>
          <w:delText xml:space="preserve">potentially </w:delText>
        </w:r>
      </w:del>
      <w:r w:rsidR="0064304F" w:rsidRPr="0064304F">
        <w:rPr>
          <w:rFonts w:ascii="Arial" w:hAnsi="Arial" w:cs="Arial"/>
          <w:sz w:val="24"/>
          <w:szCs w:val="24"/>
        </w:rPr>
        <w:t xml:space="preserve">employed </w:t>
      </w:r>
      <w:r w:rsidR="000C72CF">
        <w:rPr>
          <w:rFonts w:ascii="Arial" w:hAnsi="Arial" w:cs="Arial"/>
          <w:sz w:val="24"/>
          <w:szCs w:val="24"/>
        </w:rPr>
        <w:t>in the early 2000s w</w:t>
      </w:r>
      <w:r w:rsidR="0064304F" w:rsidRPr="0064304F">
        <w:rPr>
          <w:rFonts w:ascii="Arial" w:hAnsi="Arial" w:cs="Arial"/>
          <w:sz w:val="24"/>
          <w:szCs w:val="24"/>
        </w:rPr>
        <w:t xml:space="preserve">hen the plants were </w:t>
      </w:r>
      <w:r w:rsidR="000C72CF">
        <w:rPr>
          <w:rFonts w:ascii="Arial" w:hAnsi="Arial" w:cs="Arial"/>
          <w:sz w:val="24"/>
          <w:szCs w:val="24"/>
        </w:rPr>
        <w:t xml:space="preserve">downsizing prior to closing </w:t>
      </w:r>
      <w:r w:rsidR="0064304F" w:rsidRPr="0064304F">
        <w:rPr>
          <w:rFonts w:ascii="Arial" w:hAnsi="Arial" w:cs="Arial"/>
          <w:sz w:val="24"/>
          <w:szCs w:val="24"/>
        </w:rPr>
        <w:t>down; Plant 1 closed in 2012, Plant 2 in 2010 and Plant 3 in 2014.</w:t>
      </w:r>
    </w:p>
    <w:p w14:paraId="191EFE37" w14:textId="03372648" w:rsidR="00F25E4B" w:rsidRDefault="00982F7A" w:rsidP="00F200BF">
      <w:pPr>
        <w:rPr>
          <w:rFonts w:ascii="Arial" w:hAnsi="Arial" w:cs="Arial"/>
          <w:sz w:val="24"/>
          <w:szCs w:val="24"/>
        </w:rPr>
      </w:pPr>
      <w:r>
        <w:rPr>
          <w:rFonts w:ascii="Arial" w:hAnsi="Arial" w:cs="Arial"/>
          <w:sz w:val="24"/>
          <w:szCs w:val="24"/>
        </w:rPr>
        <w:t xml:space="preserve">Among </w:t>
      </w:r>
      <w:r w:rsidR="004E6074">
        <w:rPr>
          <w:rFonts w:ascii="Arial" w:hAnsi="Arial" w:cs="Arial"/>
          <w:sz w:val="24"/>
          <w:szCs w:val="24"/>
        </w:rPr>
        <w:t xml:space="preserve">the </w:t>
      </w:r>
      <w:commentRangeStart w:id="312"/>
      <w:commentRangeStart w:id="313"/>
      <w:r w:rsidR="004E6074">
        <w:rPr>
          <w:rFonts w:ascii="Arial" w:hAnsi="Arial" w:cs="Arial"/>
          <w:sz w:val="24"/>
          <w:szCs w:val="24"/>
        </w:rPr>
        <w:t xml:space="preserve">179 </w:t>
      </w:r>
      <w:commentRangeEnd w:id="312"/>
      <w:r w:rsidR="00782E17">
        <w:rPr>
          <w:rStyle w:val="CommentReference"/>
        </w:rPr>
        <w:commentReference w:id="312"/>
      </w:r>
      <w:commentRangeEnd w:id="313"/>
      <w:r w:rsidR="001C21B7">
        <w:rPr>
          <w:rStyle w:val="CommentReference"/>
        </w:rPr>
        <w:commentReference w:id="313"/>
      </w:r>
      <w:r w:rsidR="004E6074">
        <w:rPr>
          <w:rFonts w:ascii="Arial" w:hAnsi="Arial" w:cs="Arial"/>
          <w:sz w:val="24"/>
          <w:szCs w:val="24"/>
        </w:rPr>
        <w:t>suicides</w:t>
      </w:r>
      <w:r>
        <w:rPr>
          <w:rFonts w:ascii="Arial" w:hAnsi="Arial" w:cs="Arial"/>
          <w:sz w:val="24"/>
          <w:szCs w:val="24"/>
        </w:rPr>
        <w:t>,</w:t>
      </w:r>
      <w:r w:rsidR="00B462F2">
        <w:rPr>
          <w:rFonts w:ascii="Arial" w:hAnsi="Arial" w:cs="Arial"/>
          <w:sz w:val="24"/>
          <w:szCs w:val="24"/>
        </w:rPr>
        <w:t xml:space="preserve"> </w:t>
      </w:r>
      <w:r w:rsidR="00E67CFF">
        <w:rPr>
          <w:rFonts w:ascii="Arial" w:hAnsi="Arial" w:cs="Arial"/>
          <w:sz w:val="24"/>
          <w:szCs w:val="24"/>
        </w:rPr>
        <w:t xml:space="preserve">all but </w:t>
      </w:r>
      <w:r w:rsidR="00D31043">
        <w:rPr>
          <w:rFonts w:ascii="Arial" w:hAnsi="Arial" w:cs="Arial"/>
          <w:sz w:val="24"/>
          <w:szCs w:val="24"/>
        </w:rPr>
        <w:t>2</w:t>
      </w:r>
      <w:r w:rsidR="004E6074">
        <w:rPr>
          <w:rFonts w:ascii="Arial" w:hAnsi="Arial" w:cs="Arial"/>
          <w:sz w:val="24"/>
          <w:szCs w:val="24"/>
        </w:rPr>
        <w:t>1 occur</w:t>
      </w:r>
      <w:r w:rsidR="003E1D5B">
        <w:rPr>
          <w:rFonts w:ascii="Arial" w:hAnsi="Arial" w:cs="Arial"/>
          <w:sz w:val="24"/>
          <w:szCs w:val="24"/>
        </w:rPr>
        <w:t>red</w:t>
      </w:r>
      <w:r w:rsidR="00E67CFF">
        <w:rPr>
          <w:rFonts w:ascii="Arial" w:hAnsi="Arial" w:cs="Arial"/>
          <w:sz w:val="24"/>
          <w:szCs w:val="24"/>
        </w:rPr>
        <w:t xml:space="preserve"> after </w:t>
      </w:r>
      <w:r w:rsidR="00B462F2">
        <w:rPr>
          <w:rFonts w:ascii="Arial" w:hAnsi="Arial" w:cs="Arial"/>
          <w:sz w:val="24"/>
          <w:szCs w:val="24"/>
        </w:rPr>
        <w:t>worker exit</w:t>
      </w:r>
      <w:r w:rsidR="00141318">
        <w:rPr>
          <w:rFonts w:ascii="Arial" w:hAnsi="Arial" w:cs="Arial"/>
          <w:sz w:val="24"/>
          <w:szCs w:val="24"/>
        </w:rPr>
        <w:t xml:space="preserve">. There was a spike in suicides in the year just after exit, and </w:t>
      </w:r>
      <w:r w:rsidR="007E3F45">
        <w:rPr>
          <w:rFonts w:ascii="Arial" w:hAnsi="Arial" w:cs="Arial"/>
          <w:sz w:val="24"/>
          <w:szCs w:val="24"/>
        </w:rPr>
        <w:t>m</w:t>
      </w:r>
      <w:r w:rsidR="00EA69AD">
        <w:rPr>
          <w:rFonts w:ascii="Arial" w:hAnsi="Arial" w:cs="Arial"/>
          <w:sz w:val="24"/>
          <w:szCs w:val="24"/>
        </w:rPr>
        <w:t xml:space="preserve">ost </w:t>
      </w:r>
      <w:r w:rsidR="00141318">
        <w:rPr>
          <w:rFonts w:ascii="Arial" w:hAnsi="Arial" w:cs="Arial"/>
          <w:sz w:val="24"/>
          <w:szCs w:val="24"/>
        </w:rPr>
        <w:t xml:space="preserve">of the </w:t>
      </w:r>
      <w:r w:rsidR="000C72CF">
        <w:rPr>
          <w:rFonts w:ascii="Arial" w:hAnsi="Arial" w:cs="Arial"/>
          <w:sz w:val="24"/>
          <w:szCs w:val="24"/>
        </w:rPr>
        <w:t xml:space="preserve">remaining </w:t>
      </w:r>
      <w:r w:rsidR="00141318">
        <w:rPr>
          <w:rFonts w:ascii="Arial" w:hAnsi="Arial" w:cs="Arial"/>
          <w:sz w:val="24"/>
          <w:szCs w:val="24"/>
        </w:rPr>
        <w:t xml:space="preserve">cases </w:t>
      </w:r>
      <w:r w:rsidR="007E3F45">
        <w:rPr>
          <w:rFonts w:ascii="Arial" w:hAnsi="Arial" w:cs="Arial"/>
          <w:sz w:val="24"/>
          <w:szCs w:val="24"/>
        </w:rPr>
        <w:t xml:space="preserve">occurred </w:t>
      </w:r>
      <w:r w:rsidR="00EA69AD">
        <w:rPr>
          <w:rFonts w:ascii="Arial" w:hAnsi="Arial" w:cs="Arial"/>
          <w:sz w:val="24"/>
          <w:szCs w:val="24"/>
        </w:rPr>
        <w:t xml:space="preserve">within </w:t>
      </w:r>
      <w:r w:rsidR="00141318">
        <w:rPr>
          <w:rFonts w:ascii="Arial" w:hAnsi="Arial" w:cs="Arial"/>
          <w:sz w:val="24"/>
          <w:szCs w:val="24"/>
        </w:rPr>
        <w:t>five years of</w:t>
      </w:r>
      <w:r w:rsidR="00EA69AD">
        <w:rPr>
          <w:rFonts w:ascii="Arial" w:hAnsi="Arial" w:cs="Arial"/>
          <w:sz w:val="24"/>
          <w:szCs w:val="24"/>
        </w:rPr>
        <w:t xml:space="preserve"> leaving work (</w:t>
      </w:r>
      <w:r w:rsidR="00867D50">
        <w:rPr>
          <w:rFonts w:ascii="Arial" w:hAnsi="Arial" w:cs="Arial"/>
          <w:sz w:val="24"/>
          <w:szCs w:val="24"/>
        </w:rPr>
        <w:t>e</w:t>
      </w:r>
      <w:r w:rsidR="00EA69AD">
        <w:rPr>
          <w:rFonts w:ascii="Arial" w:hAnsi="Arial" w:cs="Arial"/>
          <w:sz w:val="24"/>
          <w:szCs w:val="24"/>
        </w:rPr>
        <w:t xml:space="preserve">Figure </w:t>
      </w:r>
      <w:r w:rsidR="0064304F">
        <w:rPr>
          <w:rFonts w:ascii="Arial" w:hAnsi="Arial" w:cs="Arial"/>
          <w:sz w:val="24"/>
          <w:szCs w:val="24"/>
        </w:rPr>
        <w:t>3</w:t>
      </w:r>
      <w:r w:rsidR="00EA69AD">
        <w:rPr>
          <w:rFonts w:ascii="Arial" w:hAnsi="Arial" w:cs="Arial"/>
          <w:sz w:val="24"/>
          <w:szCs w:val="24"/>
        </w:rPr>
        <w:t xml:space="preserve">). </w:t>
      </w:r>
      <w:r w:rsidR="007E3F45">
        <w:rPr>
          <w:rFonts w:ascii="Arial" w:hAnsi="Arial" w:cs="Arial"/>
          <w:sz w:val="24"/>
          <w:szCs w:val="24"/>
        </w:rPr>
        <w:t>Th</w:t>
      </w:r>
      <w:r w:rsidR="007E3F45" w:rsidRPr="007E3F45">
        <w:rPr>
          <w:rFonts w:ascii="Arial" w:hAnsi="Arial" w:cs="Arial"/>
          <w:sz w:val="24"/>
          <w:szCs w:val="24"/>
        </w:rPr>
        <w:t>e adjusted HR was dramatically elevated for those who had left work (</w:t>
      </w:r>
      <w:commentRangeStart w:id="314"/>
      <w:r w:rsidR="007E3F45" w:rsidRPr="007E3F45">
        <w:rPr>
          <w:rFonts w:ascii="Arial" w:hAnsi="Arial" w:cs="Arial"/>
          <w:sz w:val="24"/>
          <w:szCs w:val="24"/>
        </w:rPr>
        <w:t>Table 2</w:t>
      </w:r>
      <w:commentRangeEnd w:id="314"/>
      <w:r w:rsidR="00782E17">
        <w:rPr>
          <w:rStyle w:val="CommentReference"/>
        </w:rPr>
        <w:commentReference w:id="314"/>
      </w:r>
      <w:r w:rsidR="007E3F45" w:rsidRPr="007E3F45">
        <w:rPr>
          <w:rFonts w:ascii="Arial" w:hAnsi="Arial" w:cs="Arial"/>
          <w:sz w:val="24"/>
          <w:szCs w:val="24"/>
        </w:rPr>
        <w:t>)</w:t>
      </w:r>
      <w:r w:rsidR="007E3F45">
        <w:rPr>
          <w:rFonts w:ascii="Arial" w:hAnsi="Arial" w:cs="Arial"/>
          <w:sz w:val="24"/>
          <w:szCs w:val="24"/>
        </w:rPr>
        <w:t xml:space="preserve">. </w:t>
      </w:r>
      <w:r w:rsidR="003E1D5B">
        <w:rPr>
          <w:rFonts w:ascii="Arial" w:hAnsi="Arial" w:cs="Arial"/>
          <w:sz w:val="24"/>
          <w:szCs w:val="24"/>
        </w:rPr>
        <w:t>W</w:t>
      </w:r>
      <w:r w:rsidR="00EA69AD">
        <w:rPr>
          <w:rFonts w:ascii="Arial" w:hAnsi="Arial" w:cs="Arial"/>
          <w:sz w:val="24"/>
          <w:szCs w:val="24"/>
        </w:rPr>
        <w:t xml:space="preserve">hen </w:t>
      </w:r>
      <w:r w:rsidR="00FD2D92">
        <w:rPr>
          <w:rFonts w:ascii="Arial" w:hAnsi="Arial" w:cs="Arial"/>
          <w:sz w:val="24"/>
          <w:szCs w:val="24"/>
        </w:rPr>
        <w:t xml:space="preserve">cases that occurred within a week of leaving work </w:t>
      </w:r>
      <w:r w:rsidR="007E3F45">
        <w:rPr>
          <w:rFonts w:ascii="Arial" w:hAnsi="Arial" w:cs="Arial"/>
          <w:sz w:val="24"/>
          <w:szCs w:val="24"/>
        </w:rPr>
        <w:t xml:space="preserve">were reclassified </w:t>
      </w:r>
      <w:r w:rsidR="00FD2D92">
        <w:rPr>
          <w:rFonts w:ascii="Arial" w:hAnsi="Arial" w:cs="Arial"/>
          <w:sz w:val="24"/>
          <w:szCs w:val="24"/>
        </w:rPr>
        <w:t xml:space="preserve">as having occurred while </w:t>
      </w:r>
      <w:r w:rsidR="003E1D5B">
        <w:rPr>
          <w:rFonts w:ascii="Arial" w:hAnsi="Arial" w:cs="Arial"/>
          <w:sz w:val="24"/>
          <w:szCs w:val="24"/>
        </w:rPr>
        <w:t>still employed, the HR d</w:t>
      </w:r>
      <w:r w:rsidR="00934208">
        <w:rPr>
          <w:rFonts w:ascii="Arial" w:hAnsi="Arial" w:cs="Arial"/>
          <w:sz w:val="24"/>
          <w:szCs w:val="24"/>
        </w:rPr>
        <w:t xml:space="preserve">ecreased </w:t>
      </w:r>
      <w:r w:rsidR="00B462F2">
        <w:rPr>
          <w:rFonts w:ascii="Arial" w:hAnsi="Arial" w:cs="Arial"/>
          <w:sz w:val="24"/>
          <w:szCs w:val="24"/>
        </w:rPr>
        <w:t>from 17</w:t>
      </w:r>
      <w:r>
        <w:rPr>
          <w:rFonts w:ascii="Arial" w:hAnsi="Arial" w:cs="Arial"/>
          <w:sz w:val="24"/>
          <w:szCs w:val="24"/>
        </w:rPr>
        <w:t>.7</w:t>
      </w:r>
      <w:r w:rsidR="00B462F2">
        <w:rPr>
          <w:rFonts w:ascii="Arial" w:hAnsi="Arial" w:cs="Arial"/>
          <w:sz w:val="24"/>
          <w:szCs w:val="24"/>
        </w:rPr>
        <w:t xml:space="preserve"> </w:t>
      </w:r>
      <w:r w:rsidR="00934208">
        <w:rPr>
          <w:rFonts w:ascii="Arial" w:hAnsi="Arial" w:cs="Arial"/>
          <w:sz w:val="24"/>
          <w:szCs w:val="24"/>
        </w:rPr>
        <w:t>t</w:t>
      </w:r>
      <w:r w:rsidR="003E1D5B">
        <w:rPr>
          <w:rFonts w:ascii="Arial" w:hAnsi="Arial" w:cs="Arial"/>
          <w:sz w:val="24"/>
          <w:szCs w:val="24"/>
        </w:rPr>
        <w:t xml:space="preserve">o </w:t>
      </w:r>
      <w:commentRangeStart w:id="315"/>
      <w:r w:rsidR="00B462F2">
        <w:rPr>
          <w:rFonts w:ascii="Arial" w:hAnsi="Arial" w:cs="Arial"/>
          <w:sz w:val="24"/>
          <w:szCs w:val="24"/>
        </w:rPr>
        <w:t>12.5</w:t>
      </w:r>
      <w:del w:id="316" w:author="Kevin Chen" w:date="2020-03-02T13:12:00Z">
        <w:r w:rsidR="000C72CF" w:rsidDel="00735D35">
          <w:rPr>
            <w:rFonts w:ascii="Arial" w:hAnsi="Arial" w:cs="Arial"/>
            <w:sz w:val="24"/>
            <w:szCs w:val="24"/>
          </w:rPr>
          <w:delText xml:space="preserve"> </w:delText>
        </w:r>
      </w:del>
      <w:commentRangeEnd w:id="315"/>
      <w:r w:rsidR="00D558AF">
        <w:rPr>
          <w:rStyle w:val="CommentReference"/>
        </w:rPr>
        <w:commentReference w:id="315"/>
      </w:r>
      <w:del w:id="317" w:author="Kevin Chen" w:date="2020-03-02T13:12:00Z">
        <w:r w:rsidR="00EA69AD" w:rsidDel="00735D35">
          <w:rPr>
            <w:rFonts w:ascii="Arial" w:hAnsi="Arial" w:cs="Arial"/>
            <w:sz w:val="24"/>
            <w:szCs w:val="24"/>
          </w:rPr>
          <w:delText>(</w:delText>
        </w:r>
        <w:r w:rsidR="00417E81" w:rsidDel="00735D35">
          <w:rPr>
            <w:rFonts w:ascii="Arial" w:hAnsi="Arial" w:cs="Arial"/>
            <w:sz w:val="24"/>
            <w:szCs w:val="24"/>
          </w:rPr>
          <w:delText>e</w:delText>
        </w:r>
        <w:r w:rsidR="00EA69AD" w:rsidDel="00735D35">
          <w:rPr>
            <w:rFonts w:ascii="Arial" w:hAnsi="Arial" w:cs="Arial"/>
            <w:sz w:val="24"/>
            <w:szCs w:val="24"/>
          </w:rPr>
          <w:delText xml:space="preserve">Table </w:delText>
        </w:r>
        <w:r w:rsidR="00417E81" w:rsidDel="00735D35">
          <w:rPr>
            <w:rFonts w:ascii="Arial" w:hAnsi="Arial" w:cs="Arial"/>
            <w:sz w:val="24"/>
            <w:szCs w:val="24"/>
          </w:rPr>
          <w:delText>1</w:delText>
        </w:r>
        <w:r w:rsidR="00EA69AD" w:rsidDel="00735D35">
          <w:rPr>
            <w:rFonts w:ascii="Arial" w:hAnsi="Arial" w:cs="Arial"/>
            <w:sz w:val="24"/>
            <w:szCs w:val="24"/>
          </w:rPr>
          <w:delText>)</w:delText>
        </w:r>
      </w:del>
      <w:r w:rsidR="00FD2D92">
        <w:rPr>
          <w:rFonts w:ascii="Arial" w:hAnsi="Arial" w:cs="Arial"/>
          <w:sz w:val="24"/>
          <w:szCs w:val="24"/>
        </w:rPr>
        <w:t>.</w:t>
      </w:r>
      <w:del w:id="318" w:author="Kevin Chen" w:date="2020-03-02T13:13:00Z">
        <w:r w:rsidR="00FD2D92" w:rsidDel="00D558AF">
          <w:rPr>
            <w:rFonts w:ascii="Arial" w:hAnsi="Arial" w:cs="Arial"/>
            <w:sz w:val="24"/>
            <w:szCs w:val="24"/>
          </w:rPr>
          <w:delText xml:space="preserve"> </w:delText>
        </w:r>
        <w:r w:rsidR="000C72CF" w:rsidDel="00D558AF">
          <w:rPr>
            <w:rFonts w:ascii="Arial" w:hAnsi="Arial" w:cs="Arial"/>
            <w:sz w:val="24"/>
            <w:szCs w:val="24"/>
          </w:rPr>
          <w:delText>When follow-up is restricted to five years after exit, the HR increases to 25.4.</w:delText>
        </w:r>
      </w:del>
    </w:p>
    <w:p w14:paraId="7F1DC88A" w14:textId="3021A534" w:rsidR="00C70007" w:rsidRDefault="005C0DE2" w:rsidP="00F200BF">
      <w:pPr>
        <w:rPr>
          <w:rFonts w:ascii="Arial" w:hAnsi="Arial" w:cs="Arial"/>
          <w:sz w:val="24"/>
          <w:szCs w:val="24"/>
        </w:rPr>
      </w:pPr>
      <w:r>
        <w:rPr>
          <w:rFonts w:ascii="Arial" w:hAnsi="Arial" w:cs="Arial"/>
          <w:sz w:val="24"/>
          <w:szCs w:val="24"/>
        </w:rPr>
        <w:t>Table 3</w:t>
      </w:r>
      <w:r w:rsidR="003A374A">
        <w:rPr>
          <w:rFonts w:ascii="Arial" w:hAnsi="Arial" w:cs="Arial"/>
          <w:sz w:val="24"/>
          <w:szCs w:val="24"/>
        </w:rPr>
        <w:t xml:space="preserve"> </w:t>
      </w:r>
      <w:r>
        <w:rPr>
          <w:rFonts w:ascii="Arial" w:hAnsi="Arial" w:cs="Arial"/>
          <w:sz w:val="24"/>
          <w:szCs w:val="24"/>
        </w:rPr>
        <w:t>present</w:t>
      </w:r>
      <w:r w:rsidR="003A374A">
        <w:rPr>
          <w:rFonts w:ascii="Arial" w:hAnsi="Arial" w:cs="Arial"/>
          <w:sz w:val="24"/>
          <w:szCs w:val="24"/>
        </w:rPr>
        <w:t>s</w:t>
      </w:r>
      <w:r>
        <w:rPr>
          <w:rFonts w:ascii="Arial" w:hAnsi="Arial" w:cs="Arial"/>
          <w:sz w:val="24"/>
          <w:szCs w:val="24"/>
        </w:rPr>
        <w:t xml:space="preserve"> </w:t>
      </w:r>
      <w:r w:rsidR="00D21B78">
        <w:rPr>
          <w:rFonts w:ascii="Arial" w:hAnsi="Arial" w:cs="Arial"/>
          <w:sz w:val="24"/>
          <w:szCs w:val="24"/>
        </w:rPr>
        <w:t xml:space="preserve">adjusted HRs </w:t>
      </w:r>
      <w:r>
        <w:rPr>
          <w:rFonts w:ascii="Arial" w:hAnsi="Arial" w:cs="Arial"/>
          <w:sz w:val="24"/>
          <w:szCs w:val="24"/>
        </w:rPr>
        <w:t>for suicide</w:t>
      </w:r>
      <w:r w:rsidR="00DC3033">
        <w:rPr>
          <w:rFonts w:ascii="Arial" w:hAnsi="Arial" w:cs="Arial"/>
          <w:sz w:val="24"/>
          <w:szCs w:val="24"/>
        </w:rPr>
        <w:t xml:space="preserve"> </w:t>
      </w:r>
      <w:r w:rsidR="007C544C">
        <w:rPr>
          <w:rFonts w:ascii="Arial" w:hAnsi="Arial" w:cs="Arial"/>
          <w:sz w:val="24"/>
          <w:szCs w:val="24"/>
        </w:rPr>
        <w:t xml:space="preserve">and for the combined outcome by </w:t>
      </w:r>
      <w:r w:rsidR="00DC3033">
        <w:rPr>
          <w:rFonts w:ascii="Arial" w:hAnsi="Arial" w:cs="Arial"/>
          <w:sz w:val="24"/>
          <w:szCs w:val="24"/>
        </w:rPr>
        <w:t xml:space="preserve">age at </w:t>
      </w:r>
      <w:r w:rsidR="00A658E7">
        <w:rPr>
          <w:rFonts w:ascii="Arial" w:hAnsi="Arial" w:cs="Arial"/>
          <w:sz w:val="24"/>
          <w:szCs w:val="24"/>
        </w:rPr>
        <w:t>worker exit</w:t>
      </w:r>
      <w:r w:rsidR="007C544C">
        <w:rPr>
          <w:rFonts w:ascii="Arial" w:hAnsi="Arial" w:cs="Arial"/>
          <w:sz w:val="24"/>
          <w:szCs w:val="24"/>
        </w:rPr>
        <w:t xml:space="preserve">. </w:t>
      </w:r>
      <w:commentRangeStart w:id="319"/>
      <w:r w:rsidR="00EA69AD">
        <w:rPr>
          <w:rFonts w:ascii="Arial" w:hAnsi="Arial" w:cs="Arial"/>
          <w:sz w:val="24"/>
          <w:szCs w:val="24"/>
        </w:rPr>
        <w:t xml:space="preserve">Hazard ratios were </w:t>
      </w:r>
      <w:ins w:id="320" w:author="Sally Picciotto" w:date="2020-02-28T15:56:00Z">
        <w:r w:rsidR="00751701">
          <w:rPr>
            <w:rFonts w:ascii="Arial" w:hAnsi="Arial" w:cs="Arial"/>
            <w:sz w:val="24"/>
            <w:szCs w:val="24"/>
          </w:rPr>
          <w:t xml:space="preserve">significantly </w:t>
        </w:r>
      </w:ins>
      <w:r w:rsidR="00EA69AD">
        <w:rPr>
          <w:rFonts w:ascii="Arial" w:hAnsi="Arial" w:cs="Arial"/>
          <w:sz w:val="24"/>
          <w:szCs w:val="24"/>
        </w:rPr>
        <w:t xml:space="preserve">elevated for </w:t>
      </w:r>
      <w:r w:rsidR="00417E81">
        <w:rPr>
          <w:rFonts w:ascii="Arial" w:hAnsi="Arial" w:cs="Arial"/>
          <w:sz w:val="24"/>
          <w:szCs w:val="24"/>
        </w:rPr>
        <w:t xml:space="preserve">groups who exited </w:t>
      </w:r>
      <w:del w:id="321" w:author="Sally Picciotto" w:date="2020-02-28T15:57:00Z">
        <w:r w:rsidR="00417E81" w:rsidDel="00751701">
          <w:rPr>
            <w:rFonts w:ascii="Arial" w:hAnsi="Arial" w:cs="Arial"/>
            <w:sz w:val="24"/>
            <w:szCs w:val="24"/>
          </w:rPr>
          <w:delText>younger than retirement age</w:delText>
        </w:r>
      </w:del>
      <w:ins w:id="322" w:author="Sally Picciotto" w:date="2020-02-28T15:57:00Z">
        <w:r w:rsidR="00751701">
          <w:rPr>
            <w:rFonts w:ascii="Arial" w:hAnsi="Arial" w:cs="Arial"/>
            <w:sz w:val="24"/>
            <w:szCs w:val="24"/>
          </w:rPr>
          <w:t>before age 40</w:t>
        </w:r>
      </w:ins>
      <w:r w:rsidR="00417E81">
        <w:rPr>
          <w:rFonts w:ascii="Arial" w:hAnsi="Arial" w:cs="Arial"/>
          <w:sz w:val="24"/>
          <w:szCs w:val="24"/>
        </w:rPr>
        <w:t xml:space="preserve">. </w:t>
      </w:r>
      <w:bookmarkStart w:id="323" w:name="_Hlk31124884"/>
      <w:commentRangeEnd w:id="319"/>
      <w:r w:rsidR="005C4B88">
        <w:rPr>
          <w:rStyle w:val="CommentReference"/>
        </w:rPr>
        <w:commentReference w:id="319"/>
      </w:r>
      <w:r w:rsidR="00EA69AD">
        <w:rPr>
          <w:rFonts w:ascii="Arial" w:hAnsi="Arial" w:cs="Arial"/>
          <w:sz w:val="24"/>
          <w:szCs w:val="24"/>
        </w:rPr>
        <w:t>Th</w:t>
      </w:r>
      <w:r w:rsidR="00417E81">
        <w:rPr>
          <w:rFonts w:ascii="Arial" w:hAnsi="Arial" w:cs="Arial"/>
          <w:sz w:val="24"/>
          <w:szCs w:val="24"/>
        </w:rPr>
        <w:t>ose who were 30-39 at worker exit had the highest risk of suicide. When</w:t>
      </w:r>
      <w:ins w:id="324" w:author="Kevin Chen" w:date="2020-03-02T13:14:00Z">
        <w:r w:rsidR="005C4B88">
          <w:rPr>
            <w:rFonts w:ascii="Arial" w:hAnsi="Arial" w:cs="Arial"/>
            <w:sz w:val="24"/>
            <w:szCs w:val="24"/>
          </w:rPr>
          <w:t xml:space="preserve"> fatal</w:t>
        </w:r>
      </w:ins>
      <w:r w:rsidR="00417E81">
        <w:rPr>
          <w:rFonts w:ascii="Arial" w:hAnsi="Arial" w:cs="Arial"/>
          <w:sz w:val="24"/>
          <w:szCs w:val="24"/>
        </w:rPr>
        <w:t xml:space="preserve"> overdose was </w:t>
      </w:r>
      <w:del w:id="325" w:author="Sally Picciotto" w:date="2020-02-28T15:56:00Z">
        <w:r w:rsidR="00417E81" w:rsidDel="00751701">
          <w:rPr>
            <w:rFonts w:ascii="Arial" w:hAnsi="Arial" w:cs="Arial"/>
            <w:sz w:val="24"/>
            <w:szCs w:val="24"/>
          </w:rPr>
          <w:delText>added to</w:delText>
        </w:r>
      </w:del>
      <w:ins w:id="326" w:author="Sally Picciotto" w:date="2020-02-28T15:56:00Z">
        <w:r w:rsidR="00751701">
          <w:rPr>
            <w:rFonts w:ascii="Arial" w:hAnsi="Arial" w:cs="Arial"/>
            <w:sz w:val="24"/>
            <w:szCs w:val="24"/>
          </w:rPr>
          <w:t>included in</w:t>
        </w:r>
      </w:ins>
      <w:r w:rsidR="00417E81">
        <w:rPr>
          <w:rFonts w:ascii="Arial" w:hAnsi="Arial" w:cs="Arial"/>
          <w:sz w:val="24"/>
          <w:szCs w:val="24"/>
        </w:rPr>
        <w:t xml:space="preserve"> the outcome, the </w:t>
      </w:r>
      <w:r w:rsidR="00953306">
        <w:rPr>
          <w:rFonts w:ascii="Arial" w:hAnsi="Arial" w:cs="Arial"/>
          <w:sz w:val="24"/>
          <w:szCs w:val="24"/>
        </w:rPr>
        <w:t xml:space="preserve">HR </w:t>
      </w:r>
      <w:r w:rsidR="00EB3114">
        <w:rPr>
          <w:rFonts w:ascii="Arial" w:hAnsi="Arial" w:cs="Arial"/>
          <w:sz w:val="24"/>
          <w:szCs w:val="24"/>
        </w:rPr>
        <w:t xml:space="preserve">for that group increased to </w:t>
      </w:r>
      <w:del w:id="327" w:author="Kevin Chen" w:date="2020-03-02T13:14:00Z">
        <w:r w:rsidR="00EB3114" w:rsidDel="00F76E4B">
          <w:rPr>
            <w:rFonts w:ascii="Arial" w:hAnsi="Arial" w:cs="Arial"/>
            <w:sz w:val="24"/>
            <w:szCs w:val="24"/>
          </w:rPr>
          <w:delText>2.</w:delText>
        </w:r>
        <w:r w:rsidR="000C72CF" w:rsidDel="00F76E4B">
          <w:rPr>
            <w:rFonts w:ascii="Arial" w:hAnsi="Arial" w:cs="Arial"/>
            <w:sz w:val="24"/>
            <w:szCs w:val="24"/>
          </w:rPr>
          <w:delText>3</w:delText>
        </w:r>
      </w:del>
      <w:ins w:id="328" w:author="Kevin Chen" w:date="2020-03-02T13:14:00Z">
        <w:r w:rsidR="00F76E4B">
          <w:rPr>
            <w:rFonts w:ascii="Arial" w:hAnsi="Arial" w:cs="Arial"/>
            <w:sz w:val="24"/>
            <w:szCs w:val="24"/>
          </w:rPr>
          <w:t>2.0</w:t>
        </w:r>
      </w:ins>
      <w:r w:rsidR="00EB3114">
        <w:rPr>
          <w:rFonts w:ascii="Arial" w:hAnsi="Arial" w:cs="Arial"/>
          <w:sz w:val="24"/>
          <w:szCs w:val="24"/>
        </w:rPr>
        <w:t xml:space="preserve"> and the HR for </w:t>
      </w:r>
      <w:r w:rsidR="00953306">
        <w:rPr>
          <w:rFonts w:ascii="Arial" w:hAnsi="Arial" w:cs="Arial"/>
          <w:sz w:val="24"/>
          <w:szCs w:val="24"/>
        </w:rPr>
        <w:t xml:space="preserve">the </w:t>
      </w:r>
      <w:r w:rsidR="00417E81">
        <w:rPr>
          <w:rFonts w:ascii="Arial" w:hAnsi="Arial" w:cs="Arial"/>
          <w:sz w:val="24"/>
          <w:szCs w:val="24"/>
        </w:rPr>
        <w:t>youngest group</w:t>
      </w:r>
      <w:r w:rsidR="00EB3114">
        <w:rPr>
          <w:rFonts w:ascii="Arial" w:hAnsi="Arial" w:cs="Arial"/>
          <w:sz w:val="24"/>
          <w:szCs w:val="24"/>
        </w:rPr>
        <w:t xml:space="preserve"> increased to 2.</w:t>
      </w:r>
      <w:commentRangeStart w:id="329"/>
      <w:r w:rsidR="000C72CF">
        <w:rPr>
          <w:rFonts w:ascii="Arial" w:hAnsi="Arial" w:cs="Arial"/>
          <w:sz w:val="24"/>
          <w:szCs w:val="24"/>
        </w:rPr>
        <w:t>1</w:t>
      </w:r>
      <w:commentRangeEnd w:id="329"/>
      <w:r w:rsidR="00AD7E2C">
        <w:rPr>
          <w:rStyle w:val="CommentReference"/>
        </w:rPr>
        <w:commentReference w:id="329"/>
      </w:r>
      <w:del w:id="330" w:author="Sally Picciotto" w:date="2020-02-28T15:57:00Z">
        <w:r w:rsidR="00EB3114" w:rsidDel="00751701">
          <w:rPr>
            <w:rFonts w:ascii="Arial" w:hAnsi="Arial" w:cs="Arial"/>
            <w:sz w:val="24"/>
            <w:szCs w:val="24"/>
          </w:rPr>
          <w:delText>; both elevated HRs were statistically significant</w:delText>
        </w:r>
      </w:del>
      <w:r w:rsidR="00EB3114">
        <w:rPr>
          <w:rFonts w:ascii="Arial" w:hAnsi="Arial" w:cs="Arial"/>
          <w:sz w:val="24"/>
          <w:szCs w:val="24"/>
        </w:rPr>
        <w:t>.</w:t>
      </w:r>
      <w:del w:id="331" w:author="Sally Picciotto" w:date="2020-02-28T15:57:00Z">
        <w:r w:rsidR="00EB3114" w:rsidDel="00751701">
          <w:rPr>
            <w:rFonts w:ascii="Arial" w:hAnsi="Arial" w:cs="Arial"/>
            <w:sz w:val="24"/>
            <w:szCs w:val="24"/>
          </w:rPr>
          <w:delText xml:space="preserve"> </w:delText>
        </w:r>
      </w:del>
      <w:r w:rsidR="00417E81">
        <w:rPr>
          <w:rFonts w:ascii="Arial" w:hAnsi="Arial" w:cs="Arial"/>
          <w:sz w:val="24"/>
          <w:szCs w:val="24"/>
        </w:rPr>
        <w:t xml:space="preserve"> </w:t>
      </w:r>
      <w:r w:rsidR="0028726B">
        <w:rPr>
          <w:rFonts w:ascii="Arial" w:hAnsi="Arial" w:cs="Arial"/>
          <w:sz w:val="24"/>
          <w:szCs w:val="24"/>
        </w:rPr>
        <w:t>R</w:t>
      </w:r>
      <w:r w:rsidR="00E03101">
        <w:rPr>
          <w:rFonts w:ascii="Arial" w:hAnsi="Arial" w:cs="Arial"/>
          <w:sz w:val="24"/>
          <w:szCs w:val="24"/>
        </w:rPr>
        <w:t>estrict</w:t>
      </w:r>
      <w:r w:rsidR="0028726B">
        <w:rPr>
          <w:rFonts w:ascii="Arial" w:hAnsi="Arial" w:cs="Arial"/>
          <w:sz w:val="24"/>
          <w:szCs w:val="24"/>
        </w:rPr>
        <w:t xml:space="preserve">ing follow-up </w:t>
      </w:r>
      <w:r w:rsidR="00E03101">
        <w:rPr>
          <w:rFonts w:ascii="Arial" w:hAnsi="Arial" w:cs="Arial"/>
          <w:sz w:val="24"/>
          <w:szCs w:val="24"/>
        </w:rPr>
        <w:t xml:space="preserve">to </w:t>
      </w:r>
      <w:r w:rsidR="0028726B">
        <w:rPr>
          <w:rFonts w:ascii="Arial" w:hAnsi="Arial" w:cs="Arial"/>
          <w:sz w:val="24"/>
          <w:szCs w:val="24"/>
        </w:rPr>
        <w:t xml:space="preserve">the </w:t>
      </w:r>
      <w:r w:rsidR="00E03101">
        <w:rPr>
          <w:rFonts w:ascii="Arial" w:hAnsi="Arial" w:cs="Arial"/>
          <w:sz w:val="24"/>
          <w:szCs w:val="24"/>
        </w:rPr>
        <w:t xml:space="preserve">five years after worker exit, </w:t>
      </w:r>
      <w:r w:rsidR="00A658E7">
        <w:rPr>
          <w:rFonts w:ascii="Arial" w:hAnsi="Arial" w:cs="Arial"/>
          <w:sz w:val="24"/>
          <w:szCs w:val="24"/>
        </w:rPr>
        <w:t>HR</w:t>
      </w:r>
      <w:r w:rsidR="00E03101">
        <w:rPr>
          <w:rFonts w:ascii="Arial" w:hAnsi="Arial" w:cs="Arial"/>
          <w:sz w:val="24"/>
          <w:szCs w:val="24"/>
        </w:rPr>
        <w:t>s</w:t>
      </w:r>
      <w:r w:rsidR="00A658E7">
        <w:rPr>
          <w:rFonts w:ascii="Arial" w:hAnsi="Arial" w:cs="Arial"/>
          <w:sz w:val="24"/>
          <w:szCs w:val="24"/>
        </w:rPr>
        <w:t xml:space="preserve"> </w:t>
      </w:r>
      <w:r w:rsidR="00180B84">
        <w:rPr>
          <w:rFonts w:ascii="Arial" w:hAnsi="Arial" w:cs="Arial"/>
          <w:sz w:val="24"/>
          <w:szCs w:val="24"/>
        </w:rPr>
        <w:t xml:space="preserve">for the combined outcome remained elevated: </w:t>
      </w:r>
      <w:del w:id="332" w:author="Kevin Chen" w:date="2020-03-02T13:15:00Z">
        <w:r w:rsidR="00A658E7" w:rsidDel="00F76E4B">
          <w:rPr>
            <w:rFonts w:ascii="Arial" w:hAnsi="Arial" w:cs="Arial"/>
            <w:sz w:val="24"/>
            <w:szCs w:val="24"/>
          </w:rPr>
          <w:delText>2.3</w:delText>
        </w:r>
      </w:del>
      <w:ins w:id="333" w:author="Kevin Chen" w:date="2020-03-02T13:15:00Z">
        <w:r w:rsidR="00F76E4B">
          <w:rPr>
            <w:rFonts w:ascii="Arial" w:hAnsi="Arial" w:cs="Arial"/>
            <w:sz w:val="24"/>
            <w:szCs w:val="24"/>
          </w:rPr>
          <w:t>2.0</w:t>
        </w:r>
      </w:ins>
      <w:r w:rsidR="00A658E7">
        <w:rPr>
          <w:rFonts w:ascii="Arial" w:hAnsi="Arial" w:cs="Arial"/>
          <w:sz w:val="24"/>
          <w:szCs w:val="24"/>
        </w:rPr>
        <w:t xml:space="preserve"> (95%CI: </w:t>
      </w:r>
      <w:del w:id="334" w:author="Kevin Chen" w:date="2020-03-02T13:15:00Z">
        <w:r w:rsidR="00A658E7" w:rsidDel="00F76E4B">
          <w:rPr>
            <w:rFonts w:ascii="Arial" w:hAnsi="Arial" w:cs="Arial"/>
            <w:sz w:val="24"/>
            <w:szCs w:val="24"/>
          </w:rPr>
          <w:delText>1.</w:delText>
        </w:r>
        <w:r w:rsidR="00E7308A" w:rsidDel="00F76E4B">
          <w:rPr>
            <w:rFonts w:ascii="Arial" w:hAnsi="Arial" w:cs="Arial"/>
            <w:sz w:val="24"/>
            <w:szCs w:val="24"/>
          </w:rPr>
          <w:delText>4</w:delText>
        </w:r>
      </w:del>
      <w:ins w:id="335" w:author="Kevin Chen" w:date="2020-03-02T13:15:00Z">
        <w:r w:rsidR="00F76E4B">
          <w:rPr>
            <w:rFonts w:ascii="Arial" w:hAnsi="Arial" w:cs="Arial"/>
            <w:sz w:val="24"/>
            <w:szCs w:val="24"/>
          </w:rPr>
          <w:t>1.2</w:t>
        </w:r>
      </w:ins>
      <w:r w:rsidR="00A658E7">
        <w:rPr>
          <w:rFonts w:ascii="Arial" w:hAnsi="Arial" w:cs="Arial"/>
          <w:sz w:val="24"/>
          <w:szCs w:val="24"/>
        </w:rPr>
        <w:t xml:space="preserve">, </w:t>
      </w:r>
      <w:del w:id="336" w:author="Kevin Chen" w:date="2020-03-02T13:15:00Z">
        <w:r w:rsidR="00A658E7" w:rsidDel="00F76E4B">
          <w:rPr>
            <w:rFonts w:ascii="Arial" w:hAnsi="Arial" w:cs="Arial"/>
            <w:sz w:val="24"/>
            <w:szCs w:val="24"/>
          </w:rPr>
          <w:delText>3.</w:delText>
        </w:r>
        <w:r w:rsidR="00E7308A" w:rsidDel="00F76E4B">
          <w:rPr>
            <w:rFonts w:ascii="Arial" w:hAnsi="Arial" w:cs="Arial"/>
            <w:sz w:val="24"/>
            <w:szCs w:val="24"/>
          </w:rPr>
          <w:delText>9</w:delText>
        </w:r>
      </w:del>
      <w:ins w:id="337" w:author="Kevin Chen" w:date="2020-03-02T13:15:00Z">
        <w:r w:rsidR="00F76E4B">
          <w:rPr>
            <w:rFonts w:ascii="Arial" w:hAnsi="Arial" w:cs="Arial"/>
            <w:sz w:val="24"/>
            <w:szCs w:val="24"/>
          </w:rPr>
          <w:t>3.4</w:t>
        </w:r>
      </w:ins>
      <w:r w:rsidR="00A658E7">
        <w:rPr>
          <w:rFonts w:ascii="Arial" w:hAnsi="Arial" w:cs="Arial"/>
          <w:sz w:val="24"/>
          <w:szCs w:val="24"/>
        </w:rPr>
        <w:t xml:space="preserve">) </w:t>
      </w:r>
      <w:r w:rsidR="00E03101">
        <w:rPr>
          <w:rFonts w:ascii="Arial" w:hAnsi="Arial" w:cs="Arial"/>
          <w:sz w:val="24"/>
          <w:szCs w:val="24"/>
        </w:rPr>
        <w:t xml:space="preserve">and </w:t>
      </w:r>
      <w:del w:id="338" w:author="Kevin Chen" w:date="2020-03-02T13:15:00Z">
        <w:r w:rsidR="00E03101" w:rsidDel="00F76E4B">
          <w:rPr>
            <w:rFonts w:ascii="Arial" w:hAnsi="Arial" w:cs="Arial"/>
            <w:sz w:val="24"/>
            <w:szCs w:val="24"/>
          </w:rPr>
          <w:delText>1.</w:delText>
        </w:r>
        <w:r w:rsidR="00E7308A" w:rsidDel="00F76E4B">
          <w:rPr>
            <w:rFonts w:ascii="Arial" w:hAnsi="Arial" w:cs="Arial"/>
            <w:sz w:val="24"/>
            <w:szCs w:val="24"/>
          </w:rPr>
          <w:delText>8</w:delText>
        </w:r>
      </w:del>
      <w:ins w:id="339" w:author="Kevin Chen" w:date="2020-03-02T13:15:00Z">
        <w:r w:rsidR="00F76E4B">
          <w:rPr>
            <w:rFonts w:ascii="Arial" w:hAnsi="Arial" w:cs="Arial"/>
            <w:sz w:val="24"/>
            <w:szCs w:val="24"/>
          </w:rPr>
          <w:t>1.7</w:t>
        </w:r>
      </w:ins>
      <w:r w:rsidR="00E03101">
        <w:rPr>
          <w:rFonts w:ascii="Arial" w:hAnsi="Arial" w:cs="Arial"/>
          <w:sz w:val="24"/>
          <w:szCs w:val="24"/>
        </w:rPr>
        <w:t xml:space="preserve"> (95%CI: </w:t>
      </w:r>
      <w:del w:id="340" w:author="Kevin Chen" w:date="2020-03-02T13:15:00Z">
        <w:r w:rsidR="00E03101" w:rsidDel="00F76E4B">
          <w:rPr>
            <w:rFonts w:ascii="Arial" w:hAnsi="Arial" w:cs="Arial"/>
            <w:sz w:val="24"/>
            <w:szCs w:val="24"/>
          </w:rPr>
          <w:delText>1.0</w:delText>
        </w:r>
      </w:del>
      <w:ins w:id="341" w:author="Kevin Chen" w:date="2020-03-02T13:15:00Z">
        <w:r w:rsidR="00F76E4B">
          <w:rPr>
            <w:rFonts w:ascii="Arial" w:hAnsi="Arial" w:cs="Arial"/>
            <w:sz w:val="24"/>
            <w:szCs w:val="24"/>
          </w:rPr>
          <w:t>0.8</w:t>
        </w:r>
      </w:ins>
      <w:r w:rsidR="00E03101">
        <w:rPr>
          <w:rFonts w:ascii="Arial" w:hAnsi="Arial" w:cs="Arial"/>
          <w:sz w:val="24"/>
          <w:szCs w:val="24"/>
        </w:rPr>
        <w:t>,</w:t>
      </w:r>
      <w:r w:rsidR="00180B84">
        <w:rPr>
          <w:rFonts w:ascii="Arial" w:hAnsi="Arial" w:cs="Arial"/>
          <w:sz w:val="24"/>
          <w:szCs w:val="24"/>
        </w:rPr>
        <w:t xml:space="preserve"> </w:t>
      </w:r>
      <w:del w:id="342" w:author="Kevin Chen" w:date="2020-03-02T13:15:00Z">
        <w:r w:rsidR="00E03101" w:rsidDel="00F76E4B">
          <w:rPr>
            <w:rFonts w:ascii="Arial" w:hAnsi="Arial" w:cs="Arial"/>
            <w:sz w:val="24"/>
            <w:szCs w:val="24"/>
          </w:rPr>
          <w:delText>3.</w:delText>
        </w:r>
        <w:r w:rsidR="00E7308A" w:rsidDel="00F76E4B">
          <w:rPr>
            <w:rFonts w:ascii="Arial" w:hAnsi="Arial" w:cs="Arial"/>
            <w:sz w:val="24"/>
            <w:szCs w:val="24"/>
          </w:rPr>
          <w:delText>5</w:delText>
        </w:r>
      </w:del>
      <w:ins w:id="343" w:author="Kevin Chen" w:date="2020-03-02T13:15:00Z">
        <w:r w:rsidR="00F76E4B">
          <w:rPr>
            <w:rFonts w:ascii="Arial" w:hAnsi="Arial" w:cs="Arial"/>
            <w:sz w:val="24"/>
            <w:szCs w:val="24"/>
          </w:rPr>
          <w:t>3.4</w:t>
        </w:r>
      </w:ins>
      <w:r w:rsidR="00E03101">
        <w:rPr>
          <w:rFonts w:ascii="Arial" w:hAnsi="Arial" w:cs="Arial"/>
          <w:sz w:val="24"/>
          <w:szCs w:val="24"/>
        </w:rPr>
        <w:t>) for those who</w:t>
      </w:r>
      <w:r w:rsidR="00953306">
        <w:rPr>
          <w:rFonts w:ascii="Arial" w:hAnsi="Arial" w:cs="Arial"/>
          <w:sz w:val="24"/>
          <w:szCs w:val="24"/>
        </w:rPr>
        <w:t xml:space="preserve"> </w:t>
      </w:r>
      <w:r w:rsidR="00E03101">
        <w:rPr>
          <w:rFonts w:ascii="Arial" w:hAnsi="Arial" w:cs="Arial"/>
          <w:sz w:val="24"/>
          <w:szCs w:val="24"/>
        </w:rPr>
        <w:t>left work in their 30s and 20s, respectively</w:t>
      </w:r>
      <w:r w:rsidR="00417E81">
        <w:rPr>
          <w:rFonts w:ascii="Arial" w:hAnsi="Arial" w:cs="Arial"/>
          <w:sz w:val="24"/>
          <w:szCs w:val="24"/>
        </w:rPr>
        <w:t xml:space="preserve"> (</w:t>
      </w:r>
      <w:commentRangeStart w:id="344"/>
      <w:r w:rsidR="00417E81">
        <w:rPr>
          <w:rFonts w:ascii="Arial" w:hAnsi="Arial" w:cs="Arial"/>
          <w:sz w:val="24"/>
          <w:szCs w:val="24"/>
        </w:rPr>
        <w:t>eTable</w:t>
      </w:r>
      <w:ins w:id="345" w:author="Kevin Chen" w:date="2020-03-02T13:15:00Z">
        <w:r w:rsidR="00BB4E2A">
          <w:rPr>
            <w:rFonts w:ascii="Arial" w:hAnsi="Arial" w:cs="Arial"/>
            <w:sz w:val="24"/>
            <w:szCs w:val="24"/>
          </w:rPr>
          <w:t xml:space="preserve"> </w:t>
        </w:r>
      </w:ins>
      <w:del w:id="346" w:author="Kevin Chen" w:date="2020-03-02T13:15:00Z">
        <w:r w:rsidR="00417E81" w:rsidDel="00BB4E2A">
          <w:rPr>
            <w:rFonts w:ascii="Arial" w:hAnsi="Arial" w:cs="Arial"/>
            <w:sz w:val="24"/>
            <w:szCs w:val="24"/>
          </w:rPr>
          <w:delText>2</w:delText>
        </w:r>
      </w:del>
      <w:commentRangeEnd w:id="344"/>
      <w:ins w:id="347" w:author="Kevin Chen" w:date="2020-03-02T13:15:00Z">
        <w:r w:rsidR="00BB4E2A">
          <w:rPr>
            <w:rFonts w:ascii="Arial" w:hAnsi="Arial" w:cs="Arial"/>
            <w:sz w:val="24"/>
            <w:szCs w:val="24"/>
          </w:rPr>
          <w:t>1</w:t>
        </w:r>
      </w:ins>
      <w:r w:rsidR="009542FB">
        <w:rPr>
          <w:rStyle w:val="CommentReference"/>
        </w:rPr>
        <w:commentReference w:id="344"/>
      </w:r>
      <w:r w:rsidR="00417E81">
        <w:rPr>
          <w:rFonts w:ascii="Arial" w:hAnsi="Arial" w:cs="Arial"/>
          <w:sz w:val="24"/>
          <w:szCs w:val="24"/>
        </w:rPr>
        <w:t>)</w:t>
      </w:r>
      <w:r w:rsidR="0028726B">
        <w:rPr>
          <w:rFonts w:ascii="Arial" w:hAnsi="Arial" w:cs="Arial"/>
          <w:sz w:val="24"/>
          <w:szCs w:val="24"/>
        </w:rPr>
        <w:t>.</w:t>
      </w:r>
      <w:r w:rsidR="00EA5239">
        <w:rPr>
          <w:rFonts w:ascii="Arial" w:hAnsi="Arial" w:cs="Arial"/>
          <w:sz w:val="24"/>
          <w:szCs w:val="24"/>
        </w:rPr>
        <w:t xml:space="preserve"> </w:t>
      </w:r>
      <w:bookmarkEnd w:id="323"/>
    </w:p>
    <w:p w14:paraId="3781B3FC" w14:textId="0B984266" w:rsidR="00B32DBF" w:rsidRDefault="00B32DBF" w:rsidP="00F200BF">
      <w:pPr>
        <w:rPr>
          <w:rFonts w:ascii="Arial" w:hAnsi="Arial" w:cs="Arial"/>
          <w:sz w:val="24"/>
          <w:szCs w:val="24"/>
        </w:rPr>
      </w:pPr>
      <w:r>
        <w:rPr>
          <w:rFonts w:ascii="Arial" w:hAnsi="Arial" w:cs="Arial"/>
          <w:sz w:val="24"/>
          <w:szCs w:val="24"/>
        </w:rPr>
        <w:t>When a penalized spline function of age at worker exit was substituted for the categorical variable</w:t>
      </w:r>
      <w:r w:rsidR="00180B84">
        <w:rPr>
          <w:rFonts w:ascii="Arial" w:hAnsi="Arial" w:cs="Arial"/>
          <w:sz w:val="24"/>
          <w:szCs w:val="24"/>
        </w:rPr>
        <w:t xml:space="preserve"> in the Cox models</w:t>
      </w:r>
      <w:r>
        <w:rPr>
          <w:rFonts w:ascii="Arial" w:hAnsi="Arial" w:cs="Arial"/>
          <w:sz w:val="24"/>
          <w:szCs w:val="24"/>
        </w:rPr>
        <w:t>, the HR</w:t>
      </w:r>
      <w:r w:rsidR="00B76367">
        <w:rPr>
          <w:rFonts w:ascii="Arial" w:hAnsi="Arial" w:cs="Arial"/>
          <w:sz w:val="24"/>
          <w:szCs w:val="24"/>
        </w:rPr>
        <w:t>s</w:t>
      </w:r>
      <w:r>
        <w:rPr>
          <w:rFonts w:ascii="Arial" w:hAnsi="Arial" w:cs="Arial"/>
          <w:sz w:val="24"/>
          <w:szCs w:val="24"/>
        </w:rPr>
        <w:t xml:space="preserve"> for both suicide and the combined outcome </w:t>
      </w:r>
      <w:r w:rsidR="00180B84">
        <w:rPr>
          <w:rFonts w:ascii="Arial" w:hAnsi="Arial" w:cs="Arial"/>
          <w:sz w:val="24"/>
          <w:szCs w:val="24"/>
        </w:rPr>
        <w:t>were highest for those who left work in their mid-30s (</w:t>
      </w:r>
      <w:proofErr w:type="spellStart"/>
      <w:r w:rsidR="00180B84">
        <w:rPr>
          <w:rFonts w:ascii="Arial" w:hAnsi="Arial" w:cs="Arial"/>
          <w:sz w:val="24"/>
          <w:szCs w:val="24"/>
        </w:rPr>
        <w:t>eFig</w:t>
      </w:r>
      <w:proofErr w:type="spellEnd"/>
      <w:r w:rsidR="00180B84">
        <w:rPr>
          <w:rFonts w:ascii="Arial" w:hAnsi="Arial" w:cs="Arial"/>
          <w:sz w:val="24"/>
          <w:szCs w:val="24"/>
        </w:rPr>
        <w:t xml:space="preserve"> </w:t>
      </w:r>
      <w:del w:id="348" w:author="Kevin Chen" w:date="2020-03-02T13:20:00Z">
        <w:r w:rsidR="00180B84" w:rsidDel="00022474">
          <w:rPr>
            <w:rFonts w:ascii="Arial" w:hAnsi="Arial" w:cs="Arial"/>
            <w:sz w:val="24"/>
            <w:szCs w:val="24"/>
          </w:rPr>
          <w:delText>5</w:delText>
        </w:r>
      </w:del>
      <w:ins w:id="349" w:author="Kevin Chen" w:date="2020-03-02T13:20:00Z">
        <w:r w:rsidR="00022474">
          <w:rPr>
            <w:rFonts w:ascii="Arial" w:hAnsi="Arial" w:cs="Arial"/>
            <w:sz w:val="24"/>
            <w:szCs w:val="24"/>
          </w:rPr>
          <w:t>4</w:t>
        </w:r>
      </w:ins>
      <w:r w:rsidR="00180B84">
        <w:rPr>
          <w:rFonts w:ascii="Arial" w:hAnsi="Arial" w:cs="Arial"/>
          <w:sz w:val="24"/>
          <w:szCs w:val="24"/>
        </w:rPr>
        <w:t xml:space="preserve">). The maximum HR was almost 2-fold for suicide and </w:t>
      </w:r>
      <w:r w:rsidR="00E7308A">
        <w:rPr>
          <w:rFonts w:ascii="Arial" w:hAnsi="Arial" w:cs="Arial"/>
          <w:sz w:val="24"/>
          <w:szCs w:val="24"/>
        </w:rPr>
        <w:t>2.5-</w:t>
      </w:r>
      <w:r w:rsidR="00180B84">
        <w:rPr>
          <w:rFonts w:ascii="Arial" w:hAnsi="Arial" w:cs="Arial"/>
          <w:sz w:val="24"/>
          <w:szCs w:val="24"/>
        </w:rPr>
        <w:t xml:space="preserve">fold for overdose combined with suicide, relative to those who left work after age 55. </w:t>
      </w:r>
      <w:r w:rsidR="00B76367">
        <w:rPr>
          <w:rFonts w:ascii="Arial" w:hAnsi="Arial" w:cs="Arial"/>
          <w:sz w:val="24"/>
          <w:szCs w:val="24"/>
        </w:rPr>
        <w:t>The</w:t>
      </w:r>
      <w:r w:rsidR="00180B84">
        <w:rPr>
          <w:rFonts w:ascii="Arial" w:hAnsi="Arial" w:cs="Arial"/>
          <w:sz w:val="24"/>
          <w:szCs w:val="24"/>
        </w:rPr>
        <w:t xml:space="preserve"> HRs</w:t>
      </w:r>
      <w:r>
        <w:rPr>
          <w:rFonts w:ascii="Arial" w:hAnsi="Arial" w:cs="Arial"/>
          <w:sz w:val="24"/>
          <w:szCs w:val="24"/>
        </w:rPr>
        <w:t xml:space="preserve"> </w:t>
      </w:r>
      <w:r w:rsidR="00180B84">
        <w:rPr>
          <w:rFonts w:ascii="Arial" w:hAnsi="Arial" w:cs="Arial"/>
          <w:sz w:val="24"/>
          <w:szCs w:val="24"/>
        </w:rPr>
        <w:t xml:space="preserve">decline </w:t>
      </w:r>
      <w:del w:id="350" w:author="Sally Picciotto" w:date="2020-02-28T16:04:00Z">
        <w:r w:rsidR="00180B84" w:rsidDel="00751701">
          <w:rPr>
            <w:rFonts w:ascii="Arial" w:hAnsi="Arial" w:cs="Arial"/>
            <w:sz w:val="24"/>
            <w:szCs w:val="24"/>
          </w:rPr>
          <w:delText>at older ages of</w:delText>
        </w:r>
      </w:del>
      <w:ins w:id="351" w:author="Sally Picciotto" w:date="2020-02-28T16:04:00Z">
        <w:r w:rsidR="00751701">
          <w:rPr>
            <w:rFonts w:ascii="Arial" w:hAnsi="Arial" w:cs="Arial"/>
            <w:sz w:val="24"/>
            <w:szCs w:val="24"/>
          </w:rPr>
          <w:t>as age at</w:t>
        </w:r>
      </w:ins>
      <w:r w:rsidR="00180B84">
        <w:rPr>
          <w:rFonts w:ascii="Arial" w:hAnsi="Arial" w:cs="Arial"/>
          <w:sz w:val="24"/>
          <w:szCs w:val="24"/>
        </w:rPr>
        <w:t xml:space="preserve"> worker exit</w:t>
      </w:r>
      <w:ins w:id="352" w:author="Sally Picciotto" w:date="2020-02-28T16:04:00Z">
        <w:r w:rsidR="00751701">
          <w:rPr>
            <w:rFonts w:ascii="Arial" w:hAnsi="Arial" w:cs="Arial"/>
            <w:sz w:val="24"/>
            <w:szCs w:val="24"/>
          </w:rPr>
          <w:t xml:space="preserve"> increases from mid-30s</w:t>
        </w:r>
      </w:ins>
      <w:ins w:id="353" w:author="Sally Picciotto" w:date="2020-02-28T16:05:00Z">
        <w:r w:rsidR="00751701">
          <w:rPr>
            <w:rFonts w:ascii="Arial" w:hAnsi="Arial" w:cs="Arial"/>
            <w:sz w:val="24"/>
            <w:szCs w:val="24"/>
          </w:rPr>
          <w:t xml:space="preserve"> to 55</w:t>
        </w:r>
      </w:ins>
      <w:ins w:id="354" w:author="Sally Picciotto" w:date="2020-02-28T16:04:00Z">
        <w:r w:rsidR="00751701">
          <w:rPr>
            <w:rFonts w:ascii="Arial" w:hAnsi="Arial" w:cs="Arial"/>
            <w:sz w:val="24"/>
            <w:szCs w:val="24"/>
          </w:rPr>
          <w:t>,</w:t>
        </w:r>
      </w:ins>
      <w:r w:rsidR="00180B84">
        <w:rPr>
          <w:rFonts w:ascii="Arial" w:hAnsi="Arial" w:cs="Arial"/>
          <w:sz w:val="24"/>
          <w:szCs w:val="24"/>
        </w:rPr>
        <w:t xml:space="preserve"> but </w:t>
      </w:r>
      <w:r>
        <w:rPr>
          <w:rFonts w:ascii="Arial" w:hAnsi="Arial" w:cs="Arial"/>
          <w:sz w:val="24"/>
          <w:szCs w:val="24"/>
        </w:rPr>
        <w:t>remain</w:t>
      </w:r>
      <w:del w:id="355" w:author="Sally Picciotto" w:date="2020-02-28T16:05:00Z">
        <w:r w:rsidR="00E7308A" w:rsidDel="00751701">
          <w:rPr>
            <w:rFonts w:ascii="Arial" w:hAnsi="Arial" w:cs="Arial"/>
            <w:sz w:val="24"/>
            <w:szCs w:val="24"/>
          </w:rPr>
          <w:delText>ed</w:delText>
        </w:r>
      </w:del>
      <w:r>
        <w:rPr>
          <w:rFonts w:ascii="Arial" w:hAnsi="Arial" w:cs="Arial"/>
          <w:sz w:val="24"/>
          <w:szCs w:val="24"/>
        </w:rPr>
        <w:t xml:space="preserve"> </w:t>
      </w:r>
      <w:r w:rsidR="00E7308A">
        <w:rPr>
          <w:rFonts w:ascii="Arial" w:hAnsi="Arial" w:cs="Arial"/>
          <w:sz w:val="24"/>
          <w:szCs w:val="24"/>
        </w:rPr>
        <w:t xml:space="preserve">slightly </w:t>
      </w:r>
      <w:r>
        <w:rPr>
          <w:rFonts w:ascii="Arial" w:hAnsi="Arial" w:cs="Arial"/>
          <w:sz w:val="24"/>
          <w:szCs w:val="24"/>
        </w:rPr>
        <w:t xml:space="preserve">elevated relative to the risk at retirement age. </w:t>
      </w:r>
    </w:p>
    <w:p w14:paraId="6F06EC2A" w14:textId="12243C31" w:rsidR="00907F96" w:rsidRDefault="00E7308A" w:rsidP="00F200BF">
      <w:pPr>
        <w:rPr>
          <w:rFonts w:ascii="Arial" w:hAnsi="Arial" w:cs="Arial"/>
          <w:sz w:val="24"/>
          <w:szCs w:val="24"/>
        </w:rPr>
      </w:pPr>
      <w:r>
        <w:rPr>
          <w:rFonts w:ascii="Arial" w:hAnsi="Arial" w:cs="Arial"/>
          <w:sz w:val="24"/>
          <w:szCs w:val="24"/>
        </w:rPr>
        <w:lastRenderedPageBreak/>
        <w:t xml:space="preserve">Figure 2 presents </w:t>
      </w:r>
      <w:ins w:id="356" w:author="Kevin Chen" w:date="2020-03-02T13:16:00Z">
        <w:r w:rsidR="00CF202E">
          <w:rPr>
            <w:rFonts w:ascii="Arial" w:hAnsi="Arial" w:cs="Arial"/>
            <w:sz w:val="24"/>
            <w:szCs w:val="24"/>
          </w:rPr>
          <w:t xml:space="preserve">cause-specific </w:t>
        </w:r>
      </w:ins>
      <w:r w:rsidR="00180B84">
        <w:rPr>
          <w:rFonts w:ascii="Arial" w:hAnsi="Arial" w:cs="Arial"/>
          <w:sz w:val="24"/>
          <w:szCs w:val="24"/>
        </w:rPr>
        <w:t xml:space="preserve">mortality rates </w:t>
      </w:r>
      <w:r>
        <w:rPr>
          <w:rFonts w:ascii="Arial" w:hAnsi="Arial" w:cs="Arial"/>
          <w:sz w:val="24"/>
          <w:szCs w:val="24"/>
        </w:rPr>
        <w:t xml:space="preserve">for suicide and overdose combined, for the subset with complete work records and for the entire cohort. </w:t>
      </w:r>
      <w:r w:rsidRPr="00E7308A">
        <w:rPr>
          <w:rFonts w:ascii="Arial" w:hAnsi="Arial" w:cs="Arial"/>
          <w:sz w:val="24"/>
          <w:szCs w:val="24"/>
        </w:rPr>
        <w:t>For those who had left work by 1995 (complete work records), the rate declines after 1995. When workers still active in 1994 are included</w:t>
      </w:r>
      <w:r>
        <w:rPr>
          <w:rFonts w:ascii="Arial" w:hAnsi="Arial" w:cs="Arial"/>
          <w:sz w:val="24"/>
          <w:szCs w:val="24"/>
        </w:rPr>
        <w:t>,</w:t>
      </w:r>
      <w:r w:rsidRPr="00E7308A">
        <w:rPr>
          <w:rFonts w:ascii="Arial" w:hAnsi="Arial" w:cs="Arial"/>
          <w:sz w:val="24"/>
          <w:szCs w:val="24"/>
        </w:rPr>
        <w:t xml:space="preserve"> </w:t>
      </w:r>
      <w:r>
        <w:rPr>
          <w:rFonts w:ascii="Arial" w:hAnsi="Arial" w:cs="Arial"/>
          <w:sz w:val="24"/>
          <w:szCs w:val="24"/>
        </w:rPr>
        <w:t>t</w:t>
      </w:r>
      <w:r w:rsidRPr="00E7308A">
        <w:rPr>
          <w:rFonts w:ascii="Arial" w:hAnsi="Arial" w:cs="Arial"/>
          <w:sz w:val="24"/>
          <w:szCs w:val="24"/>
        </w:rPr>
        <w:t xml:space="preserve">he risk of </w:t>
      </w:r>
      <w:r>
        <w:rPr>
          <w:rFonts w:ascii="Arial" w:hAnsi="Arial" w:cs="Arial"/>
          <w:sz w:val="24"/>
          <w:szCs w:val="24"/>
        </w:rPr>
        <w:t xml:space="preserve">the combined outcome increases </w:t>
      </w:r>
      <w:r w:rsidR="00180B84">
        <w:rPr>
          <w:rFonts w:ascii="Arial" w:hAnsi="Arial" w:cs="Arial"/>
          <w:sz w:val="24"/>
          <w:szCs w:val="24"/>
        </w:rPr>
        <w:t xml:space="preserve">to </w:t>
      </w:r>
      <w:r>
        <w:rPr>
          <w:rFonts w:ascii="Arial" w:hAnsi="Arial" w:cs="Arial"/>
          <w:sz w:val="24"/>
          <w:szCs w:val="24"/>
        </w:rPr>
        <w:t xml:space="preserve">a maximum of </w:t>
      </w:r>
      <w:r w:rsidR="00180B84">
        <w:rPr>
          <w:rFonts w:ascii="Arial" w:hAnsi="Arial" w:cs="Arial"/>
          <w:sz w:val="24"/>
          <w:szCs w:val="24"/>
        </w:rPr>
        <w:t>more than 3 per 10,000 (Figure 2b)</w:t>
      </w:r>
      <w:r w:rsidR="00417E81">
        <w:rPr>
          <w:rFonts w:ascii="Arial" w:hAnsi="Arial" w:cs="Arial"/>
          <w:sz w:val="24"/>
          <w:szCs w:val="24"/>
        </w:rPr>
        <w:t xml:space="preserve">. </w:t>
      </w:r>
      <w:r w:rsidR="00F54772">
        <w:rPr>
          <w:rFonts w:ascii="Arial" w:hAnsi="Arial" w:cs="Arial"/>
          <w:sz w:val="24"/>
          <w:szCs w:val="24"/>
        </w:rPr>
        <w:t>Among the 7</w:t>
      </w:r>
      <w:ins w:id="357" w:author="Kevin Chen" w:date="2020-03-02T13:17:00Z">
        <w:r w:rsidR="00CF202E">
          <w:rPr>
            <w:rFonts w:ascii="Arial" w:hAnsi="Arial" w:cs="Arial"/>
            <w:sz w:val="24"/>
            <w:szCs w:val="24"/>
          </w:rPr>
          <w:t>,</w:t>
        </w:r>
      </w:ins>
      <w:r w:rsidR="00F54772">
        <w:rPr>
          <w:rFonts w:ascii="Arial" w:hAnsi="Arial" w:cs="Arial"/>
          <w:sz w:val="24"/>
          <w:szCs w:val="24"/>
        </w:rPr>
        <w:t xml:space="preserve">227 </w:t>
      </w:r>
      <w:r w:rsidR="00F54772" w:rsidRPr="00F54772">
        <w:rPr>
          <w:rFonts w:ascii="Arial" w:hAnsi="Arial" w:cs="Arial"/>
          <w:sz w:val="24"/>
          <w:szCs w:val="24"/>
        </w:rPr>
        <w:t>men still at work on December 31 1994</w:t>
      </w:r>
      <w:r w:rsidR="00F54772">
        <w:rPr>
          <w:rFonts w:ascii="Arial" w:hAnsi="Arial" w:cs="Arial"/>
          <w:sz w:val="24"/>
          <w:szCs w:val="24"/>
        </w:rPr>
        <w:t>,</w:t>
      </w:r>
      <w:r w:rsidR="00F54772" w:rsidRPr="00F54772">
        <w:rPr>
          <w:rFonts w:ascii="Arial" w:hAnsi="Arial" w:cs="Arial"/>
          <w:sz w:val="24"/>
          <w:szCs w:val="24"/>
        </w:rPr>
        <w:t xml:space="preserve"> </w:t>
      </w:r>
      <w:r w:rsidR="00F54772">
        <w:rPr>
          <w:rFonts w:ascii="Arial" w:hAnsi="Arial" w:cs="Arial"/>
          <w:sz w:val="24"/>
          <w:szCs w:val="24"/>
        </w:rPr>
        <w:t>t</w:t>
      </w:r>
      <w:r w:rsidR="00F54772" w:rsidRPr="00F54772">
        <w:rPr>
          <w:rFonts w:ascii="Arial" w:hAnsi="Arial" w:cs="Arial"/>
          <w:sz w:val="24"/>
          <w:szCs w:val="24"/>
        </w:rPr>
        <w:t xml:space="preserve">here were </w:t>
      </w:r>
      <w:r w:rsidR="00F54772">
        <w:rPr>
          <w:rFonts w:ascii="Arial" w:hAnsi="Arial" w:cs="Arial"/>
          <w:sz w:val="24"/>
          <w:szCs w:val="24"/>
        </w:rPr>
        <w:t xml:space="preserve">45 additional cases, </w:t>
      </w:r>
      <w:r w:rsidR="00F54772" w:rsidRPr="00F54772">
        <w:rPr>
          <w:rFonts w:ascii="Arial" w:hAnsi="Arial" w:cs="Arial"/>
          <w:sz w:val="24"/>
          <w:szCs w:val="24"/>
        </w:rPr>
        <w:t>24 suicides and 21 fatal overdose</w:t>
      </w:r>
      <w:r w:rsidR="00F54772">
        <w:rPr>
          <w:rFonts w:ascii="Arial" w:hAnsi="Arial" w:cs="Arial"/>
          <w:sz w:val="24"/>
          <w:szCs w:val="24"/>
        </w:rPr>
        <w:t>s</w:t>
      </w:r>
      <w:r w:rsidR="000E6637">
        <w:rPr>
          <w:rFonts w:ascii="Arial" w:hAnsi="Arial" w:cs="Arial"/>
          <w:sz w:val="24"/>
          <w:szCs w:val="24"/>
        </w:rPr>
        <w:t>.</w:t>
      </w:r>
      <w:r w:rsidR="00F54772" w:rsidRPr="00F54772">
        <w:rPr>
          <w:rFonts w:ascii="Arial" w:hAnsi="Arial" w:cs="Arial"/>
          <w:sz w:val="24"/>
          <w:szCs w:val="24"/>
        </w:rPr>
        <w:t xml:space="preserve"> </w:t>
      </w:r>
      <w:r w:rsidR="00282C03">
        <w:rPr>
          <w:rFonts w:ascii="Arial" w:hAnsi="Arial" w:cs="Arial"/>
          <w:sz w:val="24"/>
          <w:szCs w:val="24"/>
        </w:rPr>
        <w:t>T</w:t>
      </w:r>
      <w:r w:rsidR="00F54772">
        <w:rPr>
          <w:rFonts w:ascii="Arial" w:hAnsi="Arial" w:cs="Arial"/>
          <w:sz w:val="24"/>
          <w:szCs w:val="24"/>
        </w:rPr>
        <w:t xml:space="preserve">he distribution of </w:t>
      </w:r>
      <w:r w:rsidR="00282C03">
        <w:rPr>
          <w:rFonts w:ascii="Arial" w:hAnsi="Arial" w:cs="Arial"/>
          <w:sz w:val="24"/>
          <w:szCs w:val="24"/>
        </w:rPr>
        <w:t xml:space="preserve">the date of death </w:t>
      </w:r>
      <w:r w:rsidR="00F54772">
        <w:rPr>
          <w:rFonts w:ascii="Arial" w:hAnsi="Arial" w:cs="Arial"/>
          <w:sz w:val="24"/>
          <w:szCs w:val="24"/>
        </w:rPr>
        <w:t>relative to date of worker exit</w:t>
      </w:r>
      <w:r w:rsidR="000E6637">
        <w:rPr>
          <w:rFonts w:ascii="Arial" w:hAnsi="Arial" w:cs="Arial"/>
          <w:sz w:val="24"/>
          <w:szCs w:val="24"/>
        </w:rPr>
        <w:t xml:space="preserve"> (eFigure2)</w:t>
      </w:r>
      <w:r w:rsidR="00F54772">
        <w:rPr>
          <w:rFonts w:ascii="Arial" w:hAnsi="Arial" w:cs="Arial"/>
          <w:sz w:val="24"/>
          <w:szCs w:val="24"/>
        </w:rPr>
        <w:t xml:space="preserve"> </w:t>
      </w:r>
      <w:r w:rsidR="00282C03">
        <w:rPr>
          <w:rFonts w:ascii="Arial" w:hAnsi="Arial" w:cs="Arial"/>
          <w:sz w:val="24"/>
          <w:szCs w:val="24"/>
        </w:rPr>
        <w:t xml:space="preserve">indicates that </w:t>
      </w:r>
      <w:r w:rsidR="000E6637">
        <w:rPr>
          <w:rFonts w:ascii="Arial" w:hAnsi="Arial" w:cs="Arial"/>
          <w:sz w:val="24"/>
          <w:szCs w:val="24"/>
        </w:rPr>
        <w:t xml:space="preserve">most </w:t>
      </w:r>
      <w:r w:rsidR="00F54772">
        <w:rPr>
          <w:rFonts w:ascii="Arial" w:hAnsi="Arial" w:cs="Arial"/>
          <w:sz w:val="24"/>
          <w:szCs w:val="24"/>
        </w:rPr>
        <w:t xml:space="preserve">cases occurred </w:t>
      </w:r>
      <w:r w:rsidR="00180B84">
        <w:rPr>
          <w:rFonts w:ascii="Arial" w:hAnsi="Arial" w:cs="Arial"/>
          <w:sz w:val="24"/>
          <w:szCs w:val="24"/>
        </w:rPr>
        <w:t xml:space="preserve">within a few years after </w:t>
      </w:r>
      <w:r w:rsidR="00F54772">
        <w:rPr>
          <w:rFonts w:ascii="Arial" w:hAnsi="Arial" w:cs="Arial"/>
          <w:sz w:val="24"/>
          <w:szCs w:val="24"/>
        </w:rPr>
        <w:t>work</w:t>
      </w:r>
      <w:r w:rsidR="000E6637">
        <w:rPr>
          <w:rFonts w:ascii="Arial" w:hAnsi="Arial" w:cs="Arial"/>
          <w:sz w:val="24"/>
          <w:szCs w:val="24"/>
        </w:rPr>
        <w:t>er</w:t>
      </w:r>
      <w:r w:rsidR="00F54772">
        <w:rPr>
          <w:rFonts w:ascii="Arial" w:hAnsi="Arial" w:cs="Arial"/>
          <w:sz w:val="24"/>
          <w:szCs w:val="24"/>
        </w:rPr>
        <w:t xml:space="preserve"> exit. </w:t>
      </w:r>
      <w:r w:rsidR="00494D0A">
        <w:rPr>
          <w:rFonts w:ascii="Arial" w:hAnsi="Arial" w:cs="Arial"/>
          <w:sz w:val="24"/>
          <w:szCs w:val="24"/>
        </w:rPr>
        <w:t xml:space="preserve">Although we do not know when </w:t>
      </w:r>
      <w:del w:id="358" w:author="Sally Picciotto" w:date="2020-02-28T16:06:00Z">
        <w:r w:rsidR="00494D0A" w:rsidDel="00382587">
          <w:rPr>
            <w:rFonts w:ascii="Arial" w:hAnsi="Arial" w:cs="Arial"/>
            <w:sz w:val="24"/>
            <w:szCs w:val="24"/>
          </w:rPr>
          <w:delText>after</w:delText>
        </w:r>
        <w:r w:rsidR="004E0488" w:rsidDel="00382587">
          <w:rPr>
            <w:rFonts w:ascii="Arial" w:hAnsi="Arial" w:cs="Arial"/>
            <w:sz w:val="24"/>
            <w:szCs w:val="24"/>
          </w:rPr>
          <w:delText xml:space="preserve"> </w:delText>
        </w:r>
        <w:r w:rsidR="00494D0A" w:rsidDel="00382587">
          <w:rPr>
            <w:rFonts w:ascii="Arial" w:hAnsi="Arial" w:cs="Arial"/>
            <w:sz w:val="24"/>
            <w:szCs w:val="24"/>
          </w:rPr>
          <w:delText xml:space="preserve">1995, </w:delText>
        </w:r>
      </w:del>
      <w:r w:rsidR="00494D0A">
        <w:rPr>
          <w:rFonts w:ascii="Arial" w:hAnsi="Arial" w:cs="Arial"/>
          <w:sz w:val="24"/>
          <w:szCs w:val="24"/>
        </w:rPr>
        <w:t>the</w:t>
      </w:r>
      <w:del w:id="359" w:author="Sally Picciotto" w:date="2020-02-28T16:06:00Z">
        <w:r w:rsidR="00494D0A" w:rsidDel="00382587">
          <w:rPr>
            <w:rFonts w:ascii="Arial" w:hAnsi="Arial" w:cs="Arial"/>
            <w:sz w:val="24"/>
            <w:szCs w:val="24"/>
          </w:rPr>
          <w:delText>se</w:delText>
        </w:r>
      </w:del>
      <w:r w:rsidR="00494D0A">
        <w:rPr>
          <w:rFonts w:ascii="Arial" w:hAnsi="Arial" w:cs="Arial"/>
          <w:sz w:val="24"/>
          <w:szCs w:val="24"/>
        </w:rPr>
        <w:t xml:space="preserve"> additional cases </w:t>
      </w:r>
      <w:del w:id="360" w:author="Sally Picciotto" w:date="2020-02-28T16:06:00Z">
        <w:r w:rsidR="00494D0A" w:rsidDel="00382587">
          <w:rPr>
            <w:rFonts w:ascii="Arial" w:hAnsi="Arial" w:cs="Arial"/>
            <w:sz w:val="24"/>
            <w:szCs w:val="24"/>
          </w:rPr>
          <w:delText xml:space="preserve">had </w:delText>
        </w:r>
      </w:del>
      <w:r w:rsidR="00494D0A">
        <w:rPr>
          <w:rFonts w:ascii="Arial" w:hAnsi="Arial" w:cs="Arial"/>
          <w:sz w:val="24"/>
          <w:szCs w:val="24"/>
        </w:rPr>
        <w:t>left work</w:t>
      </w:r>
      <w:ins w:id="361" w:author="Sally Picciotto" w:date="2020-02-28T16:06:00Z">
        <w:r w:rsidR="00382587">
          <w:rPr>
            <w:rFonts w:ascii="Arial" w:hAnsi="Arial" w:cs="Arial"/>
            <w:sz w:val="24"/>
            <w:szCs w:val="24"/>
          </w:rPr>
          <w:t xml:space="preserve"> after 1995</w:t>
        </w:r>
      </w:ins>
      <w:r w:rsidR="00494D0A">
        <w:rPr>
          <w:rFonts w:ascii="Arial" w:hAnsi="Arial" w:cs="Arial"/>
          <w:sz w:val="24"/>
          <w:szCs w:val="24"/>
        </w:rPr>
        <w:t xml:space="preserve">, </w:t>
      </w:r>
      <w:r w:rsidR="00F54772">
        <w:rPr>
          <w:rFonts w:ascii="Arial" w:hAnsi="Arial" w:cs="Arial"/>
          <w:sz w:val="24"/>
          <w:szCs w:val="24"/>
        </w:rPr>
        <w:t xml:space="preserve">almost all the overdoses </w:t>
      </w:r>
      <w:r w:rsidR="00417E81">
        <w:rPr>
          <w:rFonts w:ascii="Arial" w:hAnsi="Arial" w:cs="Arial"/>
          <w:sz w:val="24"/>
          <w:szCs w:val="24"/>
        </w:rPr>
        <w:t xml:space="preserve">occurred </w:t>
      </w:r>
      <w:r w:rsidR="009E405C">
        <w:rPr>
          <w:rFonts w:ascii="Arial" w:hAnsi="Arial" w:cs="Arial"/>
          <w:sz w:val="24"/>
          <w:szCs w:val="24"/>
        </w:rPr>
        <w:t xml:space="preserve">in </w:t>
      </w:r>
      <w:r w:rsidR="00F54772">
        <w:rPr>
          <w:rFonts w:ascii="Arial" w:hAnsi="Arial" w:cs="Arial"/>
          <w:sz w:val="24"/>
          <w:szCs w:val="24"/>
        </w:rPr>
        <w:t xml:space="preserve">Plant 2 during </w:t>
      </w:r>
      <w:r w:rsidR="009E405C">
        <w:rPr>
          <w:rFonts w:ascii="Arial" w:hAnsi="Arial" w:cs="Arial"/>
          <w:sz w:val="24"/>
          <w:szCs w:val="24"/>
        </w:rPr>
        <w:t xml:space="preserve">the years leading up to the closing of </w:t>
      </w:r>
      <w:r w:rsidR="00F54772">
        <w:rPr>
          <w:rFonts w:ascii="Arial" w:hAnsi="Arial" w:cs="Arial"/>
          <w:sz w:val="24"/>
          <w:szCs w:val="24"/>
        </w:rPr>
        <w:t xml:space="preserve">that plant </w:t>
      </w:r>
      <w:r w:rsidR="009E405C">
        <w:rPr>
          <w:rFonts w:ascii="Arial" w:hAnsi="Arial" w:cs="Arial"/>
          <w:sz w:val="24"/>
          <w:szCs w:val="24"/>
        </w:rPr>
        <w:t xml:space="preserve">in 2010.        </w:t>
      </w:r>
    </w:p>
    <w:p w14:paraId="78B5DC7E" w14:textId="720E55DD" w:rsidR="00D96030" w:rsidRDefault="00D2311A" w:rsidP="00F200BF">
      <w:pPr>
        <w:rPr>
          <w:rFonts w:ascii="Arial" w:hAnsi="Arial" w:cs="Arial"/>
          <w:sz w:val="24"/>
          <w:szCs w:val="24"/>
        </w:rPr>
      </w:pPr>
      <w:commentRangeStart w:id="362"/>
      <w:r w:rsidRPr="00D2311A">
        <w:rPr>
          <w:rFonts w:ascii="Arial" w:hAnsi="Arial" w:cs="Arial"/>
          <w:sz w:val="24"/>
          <w:szCs w:val="24"/>
        </w:rPr>
        <w:t>Results</w:t>
      </w:r>
      <w:r w:rsidR="00E03101">
        <w:rPr>
          <w:rFonts w:ascii="Arial" w:hAnsi="Arial" w:cs="Arial"/>
          <w:sz w:val="24"/>
          <w:szCs w:val="24"/>
        </w:rPr>
        <w:t xml:space="preserve"> of </w:t>
      </w:r>
      <w:r w:rsidR="00900166">
        <w:rPr>
          <w:rFonts w:ascii="Arial" w:hAnsi="Arial" w:cs="Arial"/>
          <w:sz w:val="24"/>
          <w:szCs w:val="24"/>
        </w:rPr>
        <w:t xml:space="preserve">the sensitivity analysis </w:t>
      </w:r>
      <w:r w:rsidR="0085219C">
        <w:rPr>
          <w:rFonts w:ascii="Arial" w:hAnsi="Arial" w:cs="Arial"/>
          <w:sz w:val="24"/>
          <w:szCs w:val="24"/>
        </w:rPr>
        <w:t xml:space="preserve">(see eAppendix) </w:t>
      </w:r>
      <w:r w:rsidR="00E03101">
        <w:rPr>
          <w:rFonts w:ascii="Arial" w:hAnsi="Arial" w:cs="Arial"/>
          <w:sz w:val="24"/>
          <w:szCs w:val="24"/>
        </w:rPr>
        <w:t xml:space="preserve">suggest that </w:t>
      </w:r>
      <w:r w:rsidR="00C70EBE">
        <w:rPr>
          <w:rFonts w:ascii="Arial" w:hAnsi="Arial" w:cs="Arial"/>
          <w:sz w:val="24"/>
          <w:szCs w:val="24"/>
        </w:rPr>
        <w:t xml:space="preserve">accounting for </w:t>
      </w:r>
      <w:r w:rsidR="00E03101">
        <w:rPr>
          <w:rFonts w:ascii="Arial" w:hAnsi="Arial" w:cs="Arial"/>
          <w:sz w:val="24"/>
          <w:szCs w:val="24"/>
        </w:rPr>
        <w:t xml:space="preserve">competing risks </w:t>
      </w:r>
      <w:r w:rsidR="00C70EBE">
        <w:rPr>
          <w:rFonts w:ascii="Arial" w:hAnsi="Arial" w:cs="Arial"/>
          <w:sz w:val="24"/>
          <w:szCs w:val="24"/>
        </w:rPr>
        <w:t xml:space="preserve">increased the HRs for the two younger groups (eTable 3). The difference was smaller within five </w:t>
      </w:r>
      <w:r w:rsidRPr="00D2311A">
        <w:rPr>
          <w:rFonts w:ascii="Arial" w:hAnsi="Arial" w:cs="Arial"/>
          <w:sz w:val="24"/>
          <w:szCs w:val="24"/>
        </w:rPr>
        <w:t xml:space="preserve">years </w:t>
      </w:r>
      <w:r w:rsidR="00C70EBE">
        <w:rPr>
          <w:rFonts w:ascii="Arial" w:hAnsi="Arial" w:cs="Arial"/>
          <w:sz w:val="24"/>
          <w:szCs w:val="24"/>
        </w:rPr>
        <w:t>after</w:t>
      </w:r>
      <w:r w:rsidRPr="00D2311A">
        <w:rPr>
          <w:rFonts w:ascii="Arial" w:hAnsi="Arial" w:cs="Arial"/>
          <w:sz w:val="24"/>
          <w:szCs w:val="24"/>
        </w:rPr>
        <w:t xml:space="preserve"> </w:t>
      </w:r>
      <w:r w:rsidR="00E03101">
        <w:rPr>
          <w:rFonts w:ascii="Arial" w:hAnsi="Arial" w:cs="Arial"/>
          <w:sz w:val="24"/>
          <w:szCs w:val="24"/>
        </w:rPr>
        <w:t xml:space="preserve">worker </w:t>
      </w:r>
      <w:r w:rsidRPr="00D2311A">
        <w:rPr>
          <w:rFonts w:ascii="Arial" w:hAnsi="Arial" w:cs="Arial"/>
          <w:sz w:val="24"/>
          <w:szCs w:val="24"/>
        </w:rPr>
        <w:t>exit</w:t>
      </w:r>
      <w:r>
        <w:rPr>
          <w:rFonts w:ascii="Arial" w:hAnsi="Arial" w:cs="Arial"/>
          <w:sz w:val="24"/>
          <w:szCs w:val="24"/>
        </w:rPr>
        <w:t xml:space="preserve"> </w:t>
      </w:r>
      <w:r w:rsidRPr="00D2311A">
        <w:rPr>
          <w:rFonts w:ascii="Arial" w:hAnsi="Arial" w:cs="Arial"/>
          <w:sz w:val="24"/>
          <w:szCs w:val="24"/>
        </w:rPr>
        <w:t>(</w:t>
      </w:r>
      <w:r w:rsidR="00C70EBE">
        <w:rPr>
          <w:rFonts w:ascii="Arial" w:hAnsi="Arial" w:cs="Arial"/>
          <w:sz w:val="24"/>
          <w:szCs w:val="24"/>
        </w:rPr>
        <w:t>eTable 4).</w:t>
      </w:r>
      <w:r w:rsidR="00E03101">
        <w:rPr>
          <w:rFonts w:ascii="Arial" w:hAnsi="Arial" w:cs="Arial"/>
          <w:sz w:val="24"/>
          <w:szCs w:val="24"/>
        </w:rPr>
        <w:t xml:space="preserve"> </w:t>
      </w:r>
      <w:r w:rsidRPr="00D2311A">
        <w:rPr>
          <w:rFonts w:ascii="Arial" w:hAnsi="Arial" w:cs="Arial"/>
          <w:sz w:val="24"/>
          <w:szCs w:val="24"/>
        </w:rPr>
        <w:t>Thus</w:t>
      </w:r>
      <w:r w:rsidR="00494D0A">
        <w:rPr>
          <w:rFonts w:ascii="Arial" w:hAnsi="Arial" w:cs="Arial"/>
          <w:sz w:val="24"/>
          <w:szCs w:val="24"/>
        </w:rPr>
        <w:t>,</w:t>
      </w:r>
      <w:r w:rsidRPr="00D2311A">
        <w:rPr>
          <w:rFonts w:ascii="Arial" w:hAnsi="Arial" w:cs="Arial"/>
          <w:sz w:val="24"/>
          <w:szCs w:val="24"/>
        </w:rPr>
        <w:t xml:space="preserve"> </w:t>
      </w:r>
      <w:r w:rsidR="00900166">
        <w:rPr>
          <w:rFonts w:ascii="Arial" w:hAnsi="Arial" w:cs="Arial"/>
          <w:sz w:val="24"/>
          <w:szCs w:val="24"/>
        </w:rPr>
        <w:t xml:space="preserve">limiting follow-up to </w:t>
      </w:r>
      <w:r w:rsidR="00953306">
        <w:rPr>
          <w:rFonts w:ascii="Arial" w:hAnsi="Arial" w:cs="Arial"/>
          <w:sz w:val="24"/>
          <w:szCs w:val="24"/>
        </w:rPr>
        <w:t xml:space="preserve">five </w:t>
      </w:r>
      <w:r w:rsidRPr="00D2311A">
        <w:rPr>
          <w:rFonts w:ascii="Arial" w:hAnsi="Arial" w:cs="Arial"/>
          <w:sz w:val="24"/>
          <w:szCs w:val="24"/>
        </w:rPr>
        <w:t>year</w:t>
      </w:r>
      <w:r w:rsidR="00900166">
        <w:rPr>
          <w:rFonts w:ascii="Arial" w:hAnsi="Arial" w:cs="Arial"/>
          <w:sz w:val="24"/>
          <w:szCs w:val="24"/>
        </w:rPr>
        <w:t>s</w:t>
      </w:r>
      <w:r w:rsidRPr="00D2311A">
        <w:rPr>
          <w:rFonts w:ascii="Arial" w:hAnsi="Arial" w:cs="Arial"/>
          <w:sz w:val="24"/>
          <w:szCs w:val="24"/>
        </w:rPr>
        <w:t xml:space="preserve"> reduces bias due to competing risks. </w:t>
      </w:r>
      <w:commentRangeEnd w:id="362"/>
      <w:r w:rsidR="001249D0">
        <w:rPr>
          <w:rStyle w:val="CommentReference"/>
        </w:rPr>
        <w:commentReference w:id="362"/>
      </w:r>
    </w:p>
    <w:p w14:paraId="6E01DDE2" w14:textId="1E8A871A" w:rsidR="00F25E4B" w:rsidRDefault="00F25E4B" w:rsidP="00F200BF">
      <w:pPr>
        <w:rPr>
          <w:rFonts w:ascii="Arial" w:hAnsi="Arial" w:cs="Arial"/>
          <w:sz w:val="24"/>
          <w:szCs w:val="24"/>
        </w:rPr>
      </w:pPr>
      <w:r w:rsidRPr="00F07390">
        <w:rPr>
          <w:rFonts w:ascii="Arial" w:hAnsi="Arial" w:cs="Arial"/>
          <w:b/>
          <w:sz w:val="24"/>
          <w:szCs w:val="24"/>
        </w:rPr>
        <w:t>Discussion</w:t>
      </w:r>
      <w:r>
        <w:rPr>
          <w:rFonts w:ascii="Arial" w:hAnsi="Arial" w:cs="Arial"/>
          <w:sz w:val="24"/>
          <w:szCs w:val="24"/>
        </w:rPr>
        <w:t xml:space="preserve">: </w:t>
      </w:r>
    </w:p>
    <w:p w14:paraId="54C83BC5" w14:textId="080A6573" w:rsidR="00010C9B" w:rsidRDefault="00EB19EA" w:rsidP="00010C9B">
      <w:pPr>
        <w:rPr>
          <w:rFonts w:ascii="Arial" w:hAnsi="Arial" w:cs="Arial"/>
          <w:sz w:val="24"/>
          <w:szCs w:val="24"/>
        </w:rPr>
      </w:pPr>
      <w:bookmarkStart w:id="363" w:name="_Hlk32483832"/>
      <w:del w:id="364" w:author="Holly C Elser" w:date="2020-03-01T21:29:00Z">
        <w:r>
          <w:rPr>
            <w:rFonts w:ascii="Arial" w:hAnsi="Arial" w:cs="Arial"/>
            <w:sz w:val="24"/>
            <w:szCs w:val="24"/>
          </w:rPr>
          <w:delText>U</w:delText>
        </w:r>
        <w:r w:rsidR="00FF2AE5">
          <w:rPr>
            <w:rFonts w:ascii="Arial" w:hAnsi="Arial" w:cs="Arial"/>
            <w:sz w:val="24"/>
            <w:szCs w:val="24"/>
          </w:rPr>
          <w:delText>s</w:delText>
        </w:r>
        <w:r>
          <w:rPr>
            <w:rFonts w:ascii="Arial" w:hAnsi="Arial" w:cs="Arial"/>
            <w:sz w:val="24"/>
            <w:szCs w:val="24"/>
          </w:rPr>
          <w:delText>ing</w:delText>
        </w:r>
        <w:r w:rsidR="00FF2AE5" w:rsidDel="00C7180C">
          <w:rPr>
            <w:rFonts w:ascii="Arial" w:hAnsi="Arial" w:cs="Arial"/>
            <w:sz w:val="24"/>
            <w:szCs w:val="24"/>
          </w:rPr>
          <w:delText xml:space="preserve"> </w:delText>
        </w:r>
      </w:del>
      <w:ins w:id="365" w:author="Holly C Elser" w:date="2020-03-01T21:29:00Z">
        <w:r w:rsidR="00C7180C">
          <w:rPr>
            <w:rFonts w:ascii="Arial" w:hAnsi="Arial" w:cs="Arial"/>
            <w:sz w:val="24"/>
            <w:szCs w:val="24"/>
          </w:rPr>
          <w:t>For the present study, we used</w:t>
        </w:r>
        <w:r w:rsidR="00FF2AE5">
          <w:rPr>
            <w:rFonts w:ascii="Arial" w:hAnsi="Arial" w:cs="Arial"/>
            <w:sz w:val="24"/>
            <w:szCs w:val="24"/>
          </w:rPr>
          <w:t xml:space="preserve"> </w:t>
        </w:r>
      </w:ins>
      <w:r w:rsidR="00FF2AE5">
        <w:rPr>
          <w:rFonts w:ascii="Arial" w:hAnsi="Arial" w:cs="Arial"/>
          <w:sz w:val="24"/>
          <w:szCs w:val="24"/>
        </w:rPr>
        <w:t>data from</w:t>
      </w:r>
      <w:r w:rsidR="009B4AA7">
        <w:rPr>
          <w:rFonts w:ascii="Arial" w:hAnsi="Arial" w:cs="Arial"/>
          <w:sz w:val="24"/>
          <w:szCs w:val="24"/>
        </w:rPr>
        <w:t xml:space="preserve"> </w:t>
      </w:r>
      <w:r>
        <w:rPr>
          <w:rFonts w:ascii="Arial" w:hAnsi="Arial" w:cs="Arial"/>
          <w:sz w:val="24"/>
          <w:szCs w:val="24"/>
        </w:rPr>
        <w:t xml:space="preserve">an </w:t>
      </w:r>
      <w:r w:rsidR="009B4AA7">
        <w:rPr>
          <w:rFonts w:ascii="Arial" w:hAnsi="Arial" w:cs="Arial"/>
          <w:sz w:val="24"/>
          <w:szCs w:val="24"/>
        </w:rPr>
        <w:t xml:space="preserve">existing cohort study </w:t>
      </w:r>
      <w:r w:rsidR="00FF2AE5">
        <w:rPr>
          <w:rFonts w:ascii="Arial" w:hAnsi="Arial" w:cs="Arial"/>
          <w:sz w:val="24"/>
          <w:szCs w:val="24"/>
        </w:rPr>
        <w:t xml:space="preserve">initially </w:t>
      </w:r>
      <w:bookmarkStart w:id="366" w:name="_GoBack"/>
      <w:bookmarkEnd w:id="366"/>
      <w:r w:rsidR="00FF2AE5">
        <w:rPr>
          <w:rFonts w:ascii="Arial" w:hAnsi="Arial" w:cs="Arial"/>
          <w:sz w:val="24"/>
          <w:szCs w:val="24"/>
        </w:rPr>
        <w:t xml:space="preserve">designed </w:t>
      </w:r>
      <w:r>
        <w:rPr>
          <w:rFonts w:ascii="Arial" w:hAnsi="Arial" w:cs="Arial"/>
          <w:sz w:val="24"/>
          <w:szCs w:val="24"/>
        </w:rPr>
        <w:t xml:space="preserve">to </w:t>
      </w:r>
      <w:r w:rsidR="00FF2AE5">
        <w:rPr>
          <w:rFonts w:ascii="Arial" w:hAnsi="Arial" w:cs="Arial"/>
          <w:sz w:val="24"/>
          <w:szCs w:val="24"/>
        </w:rPr>
        <w:t>assess</w:t>
      </w:r>
      <w:r w:rsidR="008B431A">
        <w:rPr>
          <w:rFonts w:ascii="Arial" w:hAnsi="Arial" w:cs="Arial"/>
          <w:sz w:val="24"/>
          <w:szCs w:val="24"/>
        </w:rPr>
        <w:t xml:space="preserve"> </w:t>
      </w:r>
      <w:r w:rsidR="009B4AA7">
        <w:rPr>
          <w:rFonts w:ascii="Arial" w:hAnsi="Arial" w:cs="Arial"/>
          <w:sz w:val="24"/>
          <w:szCs w:val="24"/>
        </w:rPr>
        <w:t>the health effects of occupational exposures</w:t>
      </w:r>
      <w:del w:id="367" w:author="Holly C Elser" w:date="2020-03-01T21:30:00Z">
        <w:r>
          <w:rPr>
            <w:rFonts w:ascii="Arial" w:hAnsi="Arial" w:cs="Arial"/>
            <w:sz w:val="24"/>
            <w:szCs w:val="24"/>
          </w:rPr>
          <w:delText xml:space="preserve">, </w:delText>
        </w:r>
        <w:bookmarkEnd w:id="363"/>
        <w:r>
          <w:rPr>
            <w:rFonts w:ascii="Arial" w:hAnsi="Arial" w:cs="Arial"/>
            <w:sz w:val="24"/>
            <w:szCs w:val="24"/>
          </w:rPr>
          <w:delText xml:space="preserve">we </w:delText>
        </w:r>
        <w:r w:rsidR="00010C9B">
          <w:rPr>
            <w:rFonts w:ascii="Arial" w:hAnsi="Arial" w:cs="Arial"/>
            <w:sz w:val="24"/>
            <w:szCs w:val="24"/>
          </w:rPr>
          <w:delText>examine</w:delText>
        </w:r>
        <w:r>
          <w:rPr>
            <w:rFonts w:ascii="Arial" w:hAnsi="Arial" w:cs="Arial"/>
            <w:sz w:val="24"/>
            <w:szCs w:val="24"/>
          </w:rPr>
          <w:delText>d</w:delText>
        </w:r>
        <w:r w:rsidR="00010C9B">
          <w:rPr>
            <w:rFonts w:ascii="Arial" w:hAnsi="Arial" w:cs="Arial"/>
            <w:sz w:val="24"/>
            <w:szCs w:val="24"/>
          </w:rPr>
          <w:delText xml:space="preserve"> </w:delText>
        </w:r>
        <w:r>
          <w:rPr>
            <w:rFonts w:ascii="Arial" w:hAnsi="Arial" w:cs="Arial"/>
            <w:sz w:val="24"/>
            <w:szCs w:val="24"/>
          </w:rPr>
          <w:delText>a broader question about</w:delText>
        </w:r>
      </w:del>
      <w:ins w:id="368" w:author="Holly C Elser" w:date="2020-03-01T21:30:00Z">
        <w:r>
          <w:rPr>
            <w:rFonts w:ascii="Arial" w:hAnsi="Arial" w:cs="Arial"/>
            <w:sz w:val="24"/>
            <w:szCs w:val="24"/>
          </w:rPr>
          <w:t xml:space="preserve"> </w:t>
        </w:r>
        <w:r w:rsidR="00C7180C">
          <w:rPr>
            <w:rFonts w:ascii="Arial" w:hAnsi="Arial" w:cs="Arial"/>
            <w:sz w:val="24"/>
            <w:szCs w:val="24"/>
          </w:rPr>
          <w:t>to examine the implications of leaving work for risk of death by</w:t>
        </w:r>
      </w:ins>
      <w:ins w:id="369" w:author="User" w:date="2020-03-02T11:57:00Z">
        <w:r>
          <w:rPr>
            <w:rFonts w:ascii="Arial" w:hAnsi="Arial" w:cs="Arial"/>
            <w:sz w:val="24"/>
            <w:szCs w:val="24"/>
          </w:rPr>
          <w:t xml:space="preserve"> </w:t>
        </w:r>
      </w:ins>
      <w:r>
        <w:rPr>
          <w:rFonts w:ascii="Arial" w:hAnsi="Arial" w:cs="Arial"/>
          <w:sz w:val="24"/>
          <w:szCs w:val="24"/>
        </w:rPr>
        <w:t>suicide and overdose</w:t>
      </w:r>
      <w:del w:id="370" w:author="Holly C Elser" w:date="2020-03-01T21:30:00Z">
        <w:r>
          <w:rPr>
            <w:rFonts w:ascii="Arial" w:hAnsi="Arial" w:cs="Arial"/>
            <w:sz w:val="24"/>
            <w:szCs w:val="24"/>
          </w:rPr>
          <w:delText xml:space="preserve"> </w:delText>
        </w:r>
      </w:del>
      <w:del w:id="371" w:author="Sally Picciotto" w:date="2020-02-28T16:07:00Z">
        <w:r w:rsidDel="00382587">
          <w:rPr>
            <w:rFonts w:ascii="Arial" w:hAnsi="Arial" w:cs="Arial"/>
            <w:sz w:val="24"/>
            <w:szCs w:val="24"/>
          </w:rPr>
          <w:delText xml:space="preserve"> </w:delText>
        </w:r>
      </w:del>
      <w:del w:id="372" w:author="Holly C Elser" w:date="2020-03-01T21:30:00Z">
        <w:r>
          <w:rPr>
            <w:rFonts w:ascii="Arial" w:hAnsi="Arial" w:cs="Arial"/>
            <w:sz w:val="24"/>
            <w:szCs w:val="24"/>
          </w:rPr>
          <w:delText xml:space="preserve">in relation to </w:delText>
        </w:r>
        <w:r w:rsidR="000903DC">
          <w:rPr>
            <w:rFonts w:ascii="Arial" w:hAnsi="Arial" w:cs="Arial"/>
            <w:sz w:val="24"/>
            <w:szCs w:val="24"/>
          </w:rPr>
          <w:delText>leaving work</w:delText>
        </w:r>
      </w:del>
      <w:r w:rsidR="007F4D50">
        <w:rPr>
          <w:rFonts w:ascii="Arial" w:hAnsi="Arial" w:cs="Arial"/>
          <w:sz w:val="24"/>
          <w:szCs w:val="24"/>
        </w:rPr>
        <w:t xml:space="preserve">. </w:t>
      </w:r>
      <w:r w:rsidR="00315A23">
        <w:rPr>
          <w:rFonts w:ascii="Arial" w:hAnsi="Arial" w:cs="Arial"/>
          <w:sz w:val="24"/>
          <w:szCs w:val="24"/>
        </w:rPr>
        <w:t xml:space="preserve">Our results suggest that </w:t>
      </w:r>
      <w:r w:rsidR="0028726B">
        <w:rPr>
          <w:rFonts w:ascii="Arial" w:hAnsi="Arial" w:cs="Arial"/>
          <w:sz w:val="24"/>
          <w:szCs w:val="24"/>
        </w:rPr>
        <w:t xml:space="preserve">leaving </w:t>
      </w:r>
      <w:r w:rsidR="000903DC">
        <w:rPr>
          <w:rFonts w:ascii="Arial" w:hAnsi="Arial" w:cs="Arial"/>
          <w:sz w:val="24"/>
          <w:szCs w:val="24"/>
        </w:rPr>
        <w:t xml:space="preserve">prior to retirement </w:t>
      </w:r>
      <w:r w:rsidR="00315A23">
        <w:rPr>
          <w:rFonts w:ascii="Arial" w:hAnsi="Arial" w:cs="Arial"/>
          <w:sz w:val="24"/>
          <w:szCs w:val="24"/>
        </w:rPr>
        <w:t xml:space="preserve">was associated with increased risk </w:t>
      </w:r>
      <w:del w:id="373" w:author="Holly C Elser" w:date="2020-03-01T21:30:00Z">
        <w:r w:rsidR="00315A23">
          <w:rPr>
            <w:rFonts w:ascii="Arial" w:hAnsi="Arial" w:cs="Arial"/>
            <w:sz w:val="24"/>
            <w:szCs w:val="24"/>
          </w:rPr>
          <w:delText xml:space="preserve">– and that the risk </w:delText>
        </w:r>
        <w:r w:rsidR="008B2D63">
          <w:rPr>
            <w:rFonts w:ascii="Arial" w:hAnsi="Arial" w:cs="Arial"/>
            <w:sz w:val="24"/>
            <w:szCs w:val="24"/>
          </w:rPr>
          <w:delText xml:space="preserve">remained significantly elevated </w:delText>
        </w:r>
      </w:del>
      <w:r w:rsidR="008B2D63">
        <w:rPr>
          <w:rFonts w:ascii="Arial" w:hAnsi="Arial" w:cs="Arial"/>
          <w:sz w:val="24"/>
          <w:szCs w:val="24"/>
        </w:rPr>
        <w:t xml:space="preserve">even when follow-up was restricted to </w:t>
      </w:r>
      <w:r w:rsidR="00315A23">
        <w:rPr>
          <w:rFonts w:ascii="Arial" w:hAnsi="Arial" w:cs="Arial"/>
          <w:sz w:val="24"/>
          <w:szCs w:val="24"/>
        </w:rPr>
        <w:t xml:space="preserve">five years </w:t>
      </w:r>
      <w:r w:rsidR="008B2D63">
        <w:rPr>
          <w:rFonts w:ascii="Arial" w:hAnsi="Arial" w:cs="Arial"/>
          <w:sz w:val="24"/>
          <w:szCs w:val="24"/>
        </w:rPr>
        <w:t xml:space="preserve">after </w:t>
      </w:r>
      <w:r w:rsidR="00315A23">
        <w:rPr>
          <w:rFonts w:ascii="Arial" w:hAnsi="Arial" w:cs="Arial"/>
          <w:sz w:val="24"/>
          <w:szCs w:val="24"/>
        </w:rPr>
        <w:t>work</w:t>
      </w:r>
      <w:r w:rsidR="0028726B">
        <w:rPr>
          <w:rFonts w:ascii="Arial" w:hAnsi="Arial" w:cs="Arial"/>
          <w:sz w:val="24"/>
          <w:szCs w:val="24"/>
        </w:rPr>
        <w:t>er exit</w:t>
      </w:r>
      <w:r w:rsidR="00315A23">
        <w:rPr>
          <w:rFonts w:ascii="Arial" w:hAnsi="Arial" w:cs="Arial"/>
          <w:sz w:val="24"/>
          <w:szCs w:val="24"/>
        </w:rPr>
        <w:t xml:space="preserve">. Few </w:t>
      </w:r>
      <w:del w:id="374" w:author="Holly C Elser" w:date="2020-03-01T21:31:00Z">
        <w:r w:rsidR="00315A23">
          <w:rPr>
            <w:rFonts w:ascii="Arial" w:hAnsi="Arial" w:cs="Arial"/>
            <w:sz w:val="24"/>
            <w:szCs w:val="24"/>
          </w:rPr>
          <w:delText>events</w:delText>
        </w:r>
        <w:r w:rsidR="00315A23" w:rsidDel="00C7180C">
          <w:rPr>
            <w:rFonts w:ascii="Arial" w:hAnsi="Arial" w:cs="Arial"/>
            <w:sz w:val="24"/>
            <w:szCs w:val="24"/>
          </w:rPr>
          <w:delText xml:space="preserve"> </w:delText>
        </w:r>
      </w:del>
      <w:ins w:id="375" w:author="Holly C Elser" w:date="2020-03-01T21:31:00Z">
        <w:r w:rsidR="00C7180C">
          <w:rPr>
            <w:rFonts w:ascii="Arial" w:hAnsi="Arial" w:cs="Arial"/>
            <w:sz w:val="24"/>
            <w:szCs w:val="24"/>
          </w:rPr>
          <w:t>deaths by suicide or overdose</w:t>
        </w:r>
        <w:r w:rsidR="00315A23">
          <w:rPr>
            <w:rFonts w:ascii="Arial" w:hAnsi="Arial" w:cs="Arial"/>
            <w:sz w:val="24"/>
            <w:szCs w:val="24"/>
          </w:rPr>
          <w:t xml:space="preserve"> </w:t>
        </w:r>
      </w:ins>
      <w:r w:rsidR="00315A23">
        <w:rPr>
          <w:rFonts w:ascii="Arial" w:hAnsi="Arial" w:cs="Arial"/>
          <w:sz w:val="24"/>
          <w:szCs w:val="24"/>
        </w:rPr>
        <w:t xml:space="preserve">occurred </w:t>
      </w:r>
      <w:del w:id="376" w:author="Holly C Elser" w:date="2020-03-01T21:31:00Z">
        <w:r w:rsidR="00315A23">
          <w:rPr>
            <w:rFonts w:ascii="Arial" w:hAnsi="Arial" w:cs="Arial"/>
            <w:sz w:val="24"/>
            <w:szCs w:val="24"/>
          </w:rPr>
          <w:delText>while still employed</w:delText>
        </w:r>
      </w:del>
      <w:ins w:id="377" w:author="Holly C Elser" w:date="2020-03-01T21:31:00Z">
        <w:r w:rsidR="00C7180C">
          <w:rPr>
            <w:rFonts w:ascii="Arial" w:hAnsi="Arial" w:cs="Arial"/>
            <w:sz w:val="24"/>
            <w:szCs w:val="24"/>
          </w:rPr>
          <w:t>while workers were still employed,</w:t>
        </w:r>
      </w:ins>
      <w:r w:rsidR="00315A23">
        <w:rPr>
          <w:rFonts w:ascii="Arial" w:hAnsi="Arial" w:cs="Arial"/>
          <w:sz w:val="24"/>
          <w:szCs w:val="24"/>
        </w:rPr>
        <w:t xml:space="preserve"> and most occurred among those who left </w:t>
      </w:r>
      <w:ins w:id="378" w:author="Holly C Elser" w:date="2020-03-01T21:31:00Z">
        <w:r w:rsidR="00C7180C">
          <w:rPr>
            <w:rFonts w:ascii="Arial" w:hAnsi="Arial" w:cs="Arial"/>
            <w:sz w:val="24"/>
            <w:szCs w:val="24"/>
          </w:rPr>
          <w:t xml:space="preserve">work </w:t>
        </w:r>
      </w:ins>
      <w:r w:rsidR="00315A23">
        <w:rPr>
          <w:rFonts w:ascii="Arial" w:hAnsi="Arial" w:cs="Arial"/>
          <w:sz w:val="24"/>
          <w:szCs w:val="24"/>
        </w:rPr>
        <w:t xml:space="preserve">before age 55. </w:t>
      </w:r>
      <w:bookmarkStart w:id="379" w:name="_Hlk30682628"/>
      <w:r w:rsidR="00315A23">
        <w:rPr>
          <w:rFonts w:ascii="Arial" w:hAnsi="Arial" w:cs="Arial"/>
          <w:sz w:val="24"/>
          <w:szCs w:val="24"/>
        </w:rPr>
        <w:t>The</w:t>
      </w:r>
      <w:r w:rsidR="003363A7">
        <w:rPr>
          <w:rFonts w:ascii="Arial" w:hAnsi="Arial" w:cs="Arial"/>
          <w:sz w:val="24"/>
          <w:szCs w:val="24"/>
        </w:rPr>
        <w:t>se</w:t>
      </w:r>
      <w:r w:rsidR="00315A23">
        <w:rPr>
          <w:rFonts w:ascii="Arial" w:hAnsi="Arial" w:cs="Arial"/>
          <w:sz w:val="24"/>
          <w:szCs w:val="24"/>
        </w:rPr>
        <w:t xml:space="preserve"> </w:t>
      </w:r>
      <w:r w:rsidR="003363A7">
        <w:rPr>
          <w:rFonts w:ascii="Arial" w:hAnsi="Arial" w:cs="Arial"/>
          <w:sz w:val="24"/>
          <w:szCs w:val="24"/>
        </w:rPr>
        <w:t>results are</w:t>
      </w:r>
      <w:r w:rsidR="00315A23">
        <w:rPr>
          <w:rFonts w:ascii="Arial" w:hAnsi="Arial" w:cs="Arial"/>
          <w:sz w:val="24"/>
          <w:szCs w:val="24"/>
        </w:rPr>
        <w:t xml:space="preserve"> consistent with </w:t>
      </w:r>
      <w:r w:rsidR="00D87E86">
        <w:rPr>
          <w:rFonts w:ascii="Arial" w:hAnsi="Arial" w:cs="Arial"/>
          <w:sz w:val="24"/>
          <w:szCs w:val="24"/>
        </w:rPr>
        <w:t xml:space="preserve">sociological </w:t>
      </w:r>
      <w:r w:rsidR="00315A23">
        <w:rPr>
          <w:rFonts w:ascii="Arial" w:hAnsi="Arial" w:cs="Arial"/>
          <w:sz w:val="24"/>
          <w:szCs w:val="24"/>
        </w:rPr>
        <w:t xml:space="preserve">studies of the health consequences of </w:t>
      </w:r>
      <w:r w:rsidR="00485D51">
        <w:rPr>
          <w:rFonts w:ascii="Arial" w:hAnsi="Arial" w:cs="Arial"/>
          <w:sz w:val="24"/>
          <w:szCs w:val="24"/>
        </w:rPr>
        <w:t>worker exi</w:t>
      </w:r>
      <w:r w:rsidR="000903DC">
        <w:rPr>
          <w:rFonts w:ascii="Arial" w:hAnsi="Arial" w:cs="Arial"/>
          <w:sz w:val="24"/>
          <w:szCs w:val="24"/>
        </w:rPr>
        <w:t>t.</w:t>
      </w:r>
      <w:r w:rsidR="00A740B5">
        <w:rPr>
          <w:rFonts w:ascii="Arial" w:hAnsi="Arial" w:cs="Arial"/>
          <w:sz w:val="24"/>
          <w:szCs w:val="24"/>
        </w:rPr>
        <w:fldChar w:fldCharType="begin" w:fldLock="1"/>
      </w:r>
      <w:r w:rsidR="00311E8A">
        <w:rPr>
          <w:rFonts w:ascii="Arial" w:hAnsi="Arial" w:cs="Arial"/>
          <w:sz w:val="24"/>
          <w:szCs w:val="24"/>
        </w:rPr>
        <w:instrText>ADDIN CSL_CITATION {"citationItems":[{"id":"ITEM-1","itemData":{"author":[{"dropping-particle":"","family":"Burgard","given":"SA","non-dropping-particle":"","parse-names":false,"suffix":""},{"dropping-particle":"","family":"Brand","given":"JE","non-dropping-particle":"","parse-names":false,"suffix":""},{"dropping-particle":"","family":"House","given":"JS","non-dropping-particle":"","parse-names":false,"suffix":""}],"container-title":"J Health and Social Behavior","id":"ITEM-1","issued":{"date-parts":[["2007"]]},"page":"369-84.","title":"Toward a better estimation of the effect of job loss on health","type":"article-journal","volume":"48"},"uris":["http://www.mendeley.com/documents/?uuid=bbd1d618-310b-4785-a36e-69be8baab1f0"]},{"id":"ITEM-2","itemData":{"DOI":"10.1146/annurev-soc-071913-043237","ISBN":"0000000000000","ISSN":"0360-0572","PMID":"26336327","abstract":"Job loss is an involuntary disruptive life event with a far-reaching impact on workers' life trajectories. Its incidence among growing segments of the workforce, alongside the recent era of severe economic upheaval, has increased attention to the effects of job loss and unemployment. As a relatively exogenous labor market shock, the study of displacement enables robust estimates of associations between socioeconomic circumstances and life outcomes. Research suggests that displacement is associated with subsequent unemployment, long-term earnings losses, and lower job quality; declines in psychological and physical well-being; loss of psychosocial assets; social withdrawal; family disruption; and lower levels of children's attainment and well-being. Although reemployment mitigates some of the negative effects of job loss, it does not eliminate them. Contexts of widespread unemployment, although associated with larger economic losses, lessen the social-psychological impact of job loss. Future research should attend more fully to how the economic and social-psychological effects of displacement intersect and extend beyond displaced workers themselves.","author":[{"dropping-particle":"","family":"Brand","given":"Jennie","non-dropping-particle":"","parse-names":false,"suffix":""}],"container-title":"Annual Review of Sociology","id":"ITEM-2","issued":{"date-parts":[["2015"]]},"page":"359-75","title":"The Far-Reaching Impact of Job Loss and Unemployment","type":"article-journal","volume":"41"},"uris":["http://www.mendeley.com/documents/?uuid=b3df42dc-bdc6-4aab-9da4-af523e1a9710"]},{"id":"ITEM-3","itemData":{"author":[{"dropping-particle":"","family":"Classsen","given":"TJ","non-dropping-particle":"","parse-names":false,"suffix":""},{"dropping-particle":"","family":"Dunn","given":"RA","non-dropping-particle":"","parse-names":false,"suffix":""}],"container-title":"Health Economics","id":"ITEM-3","issued":{"date-parts":[["2012"]]},"page":"338-350","title":"The Effect of Job Loss and Unemployment Duration on Suicided Risk in the US: A new look using mass-layoffs and unemployment duration","type":"article-journal","volume":"21"},"uris":["http://www.mendeley.com/documents/?uuid=cf6ca803-b880-46a2-81a6-5651d103bcde"]}],"mendeley":{"formattedCitation":"&lt;sup&gt;24–26&lt;/sup&gt;","plainTextFormattedCitation":"24–26","previouslyFormattedCitation":"&lt;sup&gt;24–26&lt;/sup&gt;"},"properties":{"noteIndex":0},"schema":"https://github.com/citation-style-language/schema/raw/master/csl-citation.json"}</w:instrText>
      </w:r>
      <w:r w:rsidR="00A740B5">
        <w:rPr>
          <w:rFonts w:ascii="Arial" w:hAnsi="Arial" w:cs="Arial"/>
          <w:sz w:val="24"/>
          <w:szCs w:val="24"/>
        </w:rPr>
        <w:fldChar w:fldCharType="separate"/>
      </w:r>
      <w:r w:rsidR="00D5461C" w:rsidRPr="00D5461C">
        <w:rPr>
          <w:rFonts w:ascii="Arial" w:hAnsi="Arial" w:cs="Arial"/>
          <w:noProof/>
          <w:sz w:val="24"/>
          <w:szCs w:val="24"/>
          <w:vertAlign w:val="superscript"/>
        </w:rPr>
        <w:t>24–26</w:t>
      </w:r>
      <w:r w:rsidR="00A740B5">
        <w:rPr>
          <w:rFonts w:ascii="Arial" w:hAnsi="Arial" w:cs="Arial"/>
          <w:sz w:val="24"/>
          <w:szCs w:val="24"/>
        </w:rPr>
        <w:fldChar w:fldCharType="end"/>
      </w:r>
      <w:r w:rsidR="00315A23">
        <w:rPr>
          <w:rFonts w:ascii="Arial" w:hAnsi="Arial" w:cs="Arial"/>
          <w:sz w:val="24"/>
          <w:szCs w:val="24"/>
        </w:rPr>
        <w:t xml:space="preserve"> </w:t>
      </w:r>
      <w:r w:rsidR="00D82372">
        <w:rPr>
          <w:rFonts w:ascii="Arial" w:hAnsi="Arial" w:cs="Arial"/>
          <w:sz w:val="24"/>
          <w:szCs w:val="24"/>
        </w:rPr>
        <w:t>Although we have no data on subsequent employment</w:t>
      </w:r>
      <w:r w:rsidR="000B533B">
        <w:rPr>
          <w:rFonts w:ascii="Arial" w:hAnsi="Arial" w:cs="Arial"/>
          <w:sz w:val="24"/>
          <w:szCs w:val="24"/>
        </w:rPr>
        <w:t>,</w:t>
      </w:r>
      <w:r w:rsidR="00315A23">
        <w:rPr>
          <w:rFonts w:ascii="Arial" w:hAnsi="Arial" w:cs="Arial"/>
          <w:sz w:val="24"/>
          <w:szCs w:val="24"/>
        </w:rPr>
        <w:t xml:space="preserve"> </w:t>
      </w:r>
      <w:r w:rsidR="0028726B">
        <w:rPr>
          <w:rFonts w:ascii="Arial" w:hAnsi="Arial" w:cs="Arial"/>
          <w:sz w:val="24"/>
          <w:szCs w:val="24"/>
        </w:rPr>
        <w:t xml:space="preserve">the </w:t>
      </w:r>
      <w:r w:rsidR="00315A23">
        <w:rPr>
          <w:rFonts w:ascii="Arial" w:hAnsi="Arial" w:cs="Arial"/>
          <w:sz w:val="24"/>
          <w:szCs w:val="24"/>
        </w:rPr>
        <w:t xml:space="preserve">literature suggests that rehire may mitigate the adverse impacts, </w:t>
      </w:r>
      <w:r w:rsidR="008B2D63">
        <w:rPr>
          <w:rFonts w:ascii="Arial" w:hAnsi="Arial" w:cs="Arial"/>
          <w:sz w:val="24"/>
          <w:szCs w:val="24"/>
        </w:rPr>
        <w:t xml:space="preserve">but </w:t>
      </w:r>
      <w:r w:rsidR="00315A23">
        <w:rPr>
          <w:rFonts w:ascii="Arial" w:hAnsi="Arial" w:cs="Arial"/>
          <w:sz w:val="24"/>
          <w:szCs w:val="24"/>
        </w:rPr>
        <w:t>does not eliminate the distress.</w:t>
      </w:r>
      <w:r w:rsidR="004067D0">
        <w:rPr>
          <w:rFonts w:ascii="Arial" w:hAnsi="Arial" w:cs="Arial"/>
          <w:sz w:val="24"/>
          <w:szCs w:val="24"/>
        </w:rPr>
        <w:fldChar w:fldCharType="begin" w:fldLock="1"/>
      </w:r>
      <w:r w:rsidR="00311E8A">
        <w:rPr>
          <w:rFonts w:ascii="Arial" w:hAnsi="Arial" w:cs="Arial"/>
          <w:sz w:val="24"/>
          <w:szCs w:val="24"/>
        </w:rPr>
        <w:instrText>ADDIN CSL_CITATION {"citationItems":[{"id":"ITEM-1","itemData":{"DOI":"10.1146/annurev-soc-071913-043237","ISBN":"0000000000000","ISSN":"0360-0572","PMID":"26336327","abstract":"Job loss is an involuntary disruptive life event with a far-reaching impact on workers' life trajectories. Its incidence among growing segments of the workforce, alongside the recent era of severe economic upheaval, has increased attention to the effects of job loss and unemployment. As a relatively exogenous labor market shock, the study of displacement enables robust estimates of associations between socioeconomic circumstances and life outcomes. Research suggests that displacement is associated with subsequent unemployment, long-term earnings losses, and lower job quality; declines in psychological and physical well-being; loss of psychosocial assets; social withdrawal; family disruption; and lower levels of children's attainment and well-being. Although reemployment mitigates some of the negative effects of job loss, it does not eliminate them. Contexts of widespread unemployment, although associated with larger economic losses, lessen the social-psychological impact of job loss. Future research should attend more fully to how the economic and social-psychological effects of displacement intersect and extend beyond displaced workers themselves.","author":[{"dropping-particle":"","family":"Brand","given":"Jennie","non-dropping-particle":"","parse-names":false,"suffix":""}],"container-title":"Annual Review of Sociology","id":"ITEM-1","issued":{"date-parts":[["2015"]]},"page":"359-75","title":"The Far-Reaching Impact of Job Loss and Unemployment","type":"article-journal","volume":"41"},"uris":["http://www.mendeley.com/documents/?uuid=b3df42dc-bdc6-4aab-9da4-af523e1a9710"]}],"mendeley":{"formattedCitation":"&lt;sup&gt;25&lt;/sup&gt;","plainTextFormattedCitation":"25","previouslyFormattedCitation":"&lt;sup&gt;25&lt;/sup&gt;"},"properties":{"noteIndex":0},"schema":"https://github.com/citation-style-language/schema/raw/master/csl-citation.json"}</w:instrText>
      </w:r>
      <w:r w:rsidR="004067D0">
        <w:rPr>
          <w:rFonts w:ascii="Arial" w:hAnsi="Arial" w:cs="Arial"/>
          <w:sz w:val="24"/>
          <w:szCs w:val="24"/>
        </w:rPr>
        <w:fldChar w:fldCharType="separate"/>
      </w:r>
      <w:r w:rsidR="00D5461C" w:rsidRPr="00D5461C">
        <w:rPr>
          <w:rFonts w:ascii="Arial" w:hAnsi="Arial" w:cs="Arial"/>
          <w:noProof/>
          <w:sz w:val="24"/>
          <w:szCs w:val="24"/>
          <w:vertAlign w:val="superscript"/>
        </w:rPr>
        <w:t>25</w:t>
      </w:r>
      <w:r w:rsidR="004067D0">
        <w:rPr>
          <w:rFonts w:ascii="Arial" w:hAnsi="Arial" w:cs="Arial"/>
          <w:sz w:val="24"/>
          <w:szCs w:val="24"/>
        </w:rPr>
        <w:fldChar w:fldCharType="end"/>
      </w:r>
      <w:r w:rsidR="00315A23">
        <w:rPr>
          <w:rFonts w:ascii="Arial" w:hAnsi="Arial" w:cs="Arial"/>
          <w:sz w:val="24"/>
          <w:szCs w:val="24"/>
        </w:rPr>
        <w:t xml:space="preserve"> </w:t>
      </w:r>
    </w:p>
    <w:p w14:paraId="28AB37EE" w14:textId="7E91F4E3" w:rsidR="003363A7" w:rsidRPr="00F200BF" w:rsidRDefault="003363A7" w:rsidP="00282C03">
      <w:pPr>
        <w:rPr>
          <w:rFonts w:ascii="Arial" w:hAnsi="Arial" w:cs="Arial"/>
          <w:sz w:val="24"/>
          <w:szCs w:val="24"/>
        </w:rPr>
      </w:pPr>
      <w:r w:rsidRPr="003363A7">
        <w:rPr>
          <w:rFonts w:ascii="Arial" w:hAnsi="Arial" w:cs="Arial"/>
          <w:sz w:val="24"/>
          <w:szCs w:val="24"/>
        </w:rPr>
        <w:t xml:space="preserve">These findings are </w:t>
      </w:r>
      <w:del w:id="380" w:author="Holly C Elser" w:date="2020-03-01T21:32:00Z">
        <w:r w:rsidRPr="003363A7">
          <w:rPr>
            <w:rFonts w:ascii="Arial" w:hAnsi="Arial" w:cs="Arial"/>
            <w:sz w:val="24"/>
            <w:szCs w:val="24"/>
          </w:rPr>
          <w:delText>in line</w:delText>
        </w:r>
      </w:del>
      <w:ins w:id="381" w:author="Holly C Elser" w:date="2020-03-01T21:32:00Z">
        <w:r w:rsidR="00C16C2D">
          <w:rPr>
            <w:rFonts w:ascii="Arial" w:hAnsi="Arial" w:cs="Arial"/>
            <w:sz w:val="24"/>
            <w:szCs w:val="24"/>
          </w:rPr>
          <w:t>also consistent</w:t>
        </w:r>
      </w:ins>
      <w:r w:rsidRPr="003363A7">
        <w:rPr>
          <w:rFonts w:ascii="Arial" w:hAnsi="Arial" w:cs="Arial"/>
          <w:sz w:val="24"/>
          <w:szCs w:val="24"/>
        </w:rPr>
        <w:t xml:space="preserve"> with</w:t>
      </w:r>
      <w:ins w:id="382" w:author="Holly C Elser" w:date="2020-03-01T21:32:00Z">
        <w:r w:rsidR="00C16C2D">
          <w:rPr>
            <w:rFonts w:ascii="Arial" w:hAnsi="Arial" w:cs="Arial"/>
            <w:sz w:val="24"/>
            <w:szCs w:val="24"/>
          </w:rPr>
          <w:t xml:space="preserve"> findings from</w:t>
        </w:r>
      </w:ins>
      <w:r w:rsidRPr="003363A7">
        <w:rPr>
          <w:rFonts w:ascii="Arial" w:hAnsi="Arial" w:cs="Arial"/>
          <w:sz w:val="24"/>
          <w:szCs w:val="24"/>
        </w:rPr>
        <w:t xml:space="preserve"> recent ecologic studies</w:t>
      </w:r>
      <w:r w:rsidR="00AC5891">
        <w:rPr>
          <w:rFonts w:ascii="Arial" w:hAnsi="Arial" w:cs="Arial"/>
          <w:sz w:val="24"/>
          <w:szCs w:val="24"/>
        </w:rPr>
        <w:t xml:space="preserve"> linking conditions of employment with suicide and overdose mortality</w:t>
      </w:r>
      <w:r w:rsidR="00EB19EA">
        <w:rPr>
          <w:rFonts w:ascii="Arial" w:hAnsi="Arial" w:cs="Arial"/>
          <w:sz w:val="24"/>
          <w:szCs w:val="24"/>
        </w:rPr>
        <w:t>.</w:t>
      </w:r>
      <w:r w:rsidRPr="003363A7">
        <w:rPr>
          <w:rFonts w:ascii="Arial" w:hAnsi="Arial" w:cs="Arial"/>
          <w:sz w:val="24"/>
          <w:szCs w:val="24"/>
        </w:rPr>
        <w:t xml:space="preserve"> </w:t>
      </w:r>
      <w:commentRangeStart w:id="383"/>
      <w:r>
        <w:rPr>
          <w:rFonts w:ascii="Arial" w:hAnsi="Arial" w:cs="Arial"/>
          <w:sz w:val="24"/>
          <w:szCs w:val="24"/>
        </w:rPr>
        <w:t xml:space="preserve">Leveraging variation in state economic policies over time, a quasi-experimental design </w:t>
      </w:r>
      <w:r w:rsidR="00EB19EA">
        <w:rPr>
          <w:rFonts w:ascii="Arial" w:hAnsi="Arial" w:cs="Arial"/>
          <w:sz w:val="24"/>
          <w:szCs w:val="24"/>
        </w:rPr>
        <w:t xml:space="preserve">was used </w:t>
      </w:r>
      <w:r>
        <w:rPr>
          <w:rFonts w:ascii="Arial" w:hAnsi="Arial" w:cs="Arial"/>
          <w:sz w:val="24"/>
          <w:szCs w:val="24"/>
        </w:rPr>
        <w:t xml:space="preserve">to examine </w:t>
      </w:r>
      <w:r w:rsidRPr="00931FEE">
        <w:rPr>
          <w:rFonts w:ascii="Arial" w:hAnsi="Arial" w:cs="Arial"/>
          <w:sz w:val="24"/>
          <w:szCs w:val="24"/>
        </w:rPr>
        <w:t>the impact of minimum wage and earned income tax credit policies on deaths of despair</w:t>
      </w:r>
      <w:r>
        <w:rPr>
          <w:rFonts w:ascii="Arial" w:hAnsi="Arial" w:cs="Arial"/>
          <w:sz w:val="24"/>
          <w:szCs w:val="24"/>
        </w:rPr>
        <w:t xml:space="preserve">. Causal models suggest that </w:t>
      </w:r>
      <w:r w:rsidRPr="00F200BF">
        <w:rPr>
          <w:rFonts w:ascii="Arial" w:hAnsi="Arial" w:cs="Arial"/>
          <w:sz w:val="24"/>
          <w:szCs w:val="24"/>
        </w:rPr>
        <w:t xml:space="preserve">increasing both by 10% would </w:t>
      </w:r>
      <w:r>
        <w:rPr>
          <w:rFonts w:ascii="Arial" w:hAnsi="Arial" w:cs="Arial"/>
          <w:sz w:val="24"/>
          <w:szCs w:val="24"/>
        </w:rPr>
        <w:t xml:space="preserve">have </w:t>
      </w:r>
      <w:r w:rsidRPr="00F200BF">
        <w:rPr>
          <w:rFonts w:ascii="Arial" w:hAnsi="Arial" w:cs="Arial"/>
          <w:sz w:val="24"/>
          <w:szCs w:val="24"/>
        </w:rPr>
        <w:t>prevent</w:t>
      </w:r>
      <w:r>
        <w:rPr>
          <w:rFonts w:ascii="Arial" w:hAnsi="Arial" w:cs="Arial"/>
          <w:sz w:val="24"/>
          <w:szCs w:val="24"/>
        </w:rPr>
        <w:t>ed</w:t>
      </w:r>
      <w:r w:rsidRPr="00F200BF">
        <w:rPr>
          <w:rFonts w:ascii="Arial" w:hAnsi="Arial" w:cs="Arial"/>
          <w:sz w:val="24"/>
          <w:szCs w:val="24"/>
        </w:rPr>
        <w:t xml:space="preserve"> 1230 suicides annually</w:t>
      </w:r>
      <w:r>
        <w:rPr>
          <w:rFonts w:ascii="Arial" w:hAnsi="Arial" w:cs="Arial"/>
          <w:sz w:val="24"/>
          <w:szCs w:val="24"/>
        </w:rPr>
        <w:t xml:space="preserve">, but had </w:t>
      </w:r>
      <w:r w:rsidRPr="00931FEE">
        <w:rPr>
          <w:rFonts w:ascii="Arial" w:hAnsi="Arial" w:cs="Arial"/>
          <w:sz w:val="24"/>
          <w:szCs w:val="24"/>
        </w:rPr>
        <w:t>no impact on drug overdoses</w:t>
      </w:r>
      <w:r w:rsidRPr="00F200BF">
        <w:rPr>
          <w:rFonts w:ascii="Arial" w:hAnsi="Arial" w:cs="Arial"/>
          <w:sz w:val="24"/>
          <w:szCs w:val="24"/>
        </w:rPr>
        <w:t>.</w:t>
      </w:r>
      <w:r w:rsidRPr="00F200BF">
        <w:rPr>
          <w:rFonts w:ascii="Arial" w:hAnsi="Arial" w:cs="Arial"/>
          <w:sz w:val="24"/>
          <w:szCs w:val="24"/>
        </w:rPr>
        <w:fldChar w:fldCharType="begin" w:fldLock="1"/>
      </w:r>
      <w:r w:rsidR="00311E8A">
        <w:rPr>
          <w:rFonts w:ascii="Arial" w:hAnsi="Arial" w:cs="Arial"/>
          <w:sz w:val="24"/>
          <w:szCs w:val="24"/>
        </w:rPr>
        <w:instrText>ADDIN CSL_CITATION {"citationItems":[{"id":"ITEM-1","itemData":{"abstract":"Midlife mortality has risen steadily in the U.S. since the 1990s for non-Hispanic whites without a bachelor's degree, and since 2013 for Hispanics and African-Americans who lack a bachelor's degree. These increases largely reflect increased mortality from alcohol poisoning, drug overdose and suicide. We investigate whether these \"deaths of despair\" trends have been mitigated by two key policies aimed at raising incomes for low wage workers: the minimum wage and the earned income tax credit (EITC). To do so, we leverage state variation in policies over time to estimate difference-indifferences models of drug overdose deaths and suicides, using data on cause-specific mortality rates from 1999-2015. Our causal models find no significant effects of the minimum wage and EITC on drug-related mortality. However, higher minimum wages and EITCs significantly reduce non-drug suicides. A 10 percent increase in the minimum wage reduces non-drug suicides among adults with high school or less by 3.6 percent; a 10 percent increase in the EITC reduces suicides among this group by 5.5 percent. Our estimated models do not find significant effects for a college-educated placebo sample. Event-study models confirm parallel pre-trends, further supporting the validity of our causal research design. Our estimates suggest that increasing both the minimum wage and the EITC by 10 percent would likely prevent a combined total of around 1230 suicides each year.","author":[{"dropping-particle":"","family":"Dow","given":"William H","non-dropping-particle":"","parse-names":false,"suffix":""},{"dropping-particle":"","family":"Godøy","given":"Anna","non-dropping-particle":"","parse-names":false,"suffix":""},{"dropping-particle":"","family":"Lowenstein","given":"Christopher A","non-dropping-particle":"","parse-names":false,"suffix":""},{"dropping-particle":"","family":"Reich","given":"Michael","non-dropping-particle":"","parse-names":false,"suffix":""},{"dropping-particle":"","family":"Way","given":"Channing","non-dropping-particle":"","parse-names":false,"suffix":""}],"id":"ITEM-1","issued":{"date-parts":[["2019"]]},"title":"NBER WORKING PAPER SERIES CAN ECONOMIC POLICIES REDUCE DEATHS OF DESPAIR? Can Economic Policies Reduce Deaths of Despair?","type":"article-journal"},"uris":["http://www.mendeley.com/documents/?uuid=6b3816ce-3b9c-4ffd-8478-c6797c385372"]}],"mendeley":{"formattedCitation":"&lt;sup&gt;27&lt;/sup&gt;","plainTextFormattedCitation":"27","previouslyFormattedCitation":"&lt;sup&gt;27&lt;/sup&gt;"},"properties":{"noteIndex":0},"schema":"https://github.com/citation-style-language/schema/raw/master/csl-citation.json"}</w:instrText>
      </w:r>
      <w:r w:rsidRPr="00F200BF">
        <w:rPr>
          <w:rFonts w:ascii="Arial" w:hAnsi="Arial" w:cs="Arial"/>
          <w:sz w:val="24"/>
          <w:szCs w:val="24"/>
        </w:rPr>
        <w:fldChar w:fldCharType="separate"/>
      </w:r>
      <w:r w:rsidR="00D5461C" w:rsidRPr="00D5461C">
        <w:rPr>
          <w:rFonts w:ascii="Arial" w:hAnsi="Arial" w:cs="Arial"/>
          <w:noProof/>
          <w:sz w:val="24"/>
          <w:szCs w:val="24"/>
          <w:vertAlign w:val="superscript"/>
        </w:rPr>
        <w:t>27</w:t>
      </w:r>
      <w:r w:rsidRPr="00F200BF">
        <w:rPr>
          <w:rFonts w:ascii="Arial" w:hAnsi="Arial" w:cs="Arial"/>
          <w:sz w:val="24"/>
          <w:szCs w:val="24"/>
        </w:rPr>
        <w:fldChar w:fldCharType="end"/>
      </w:r>
      <w:r w:rsidRPr="00F200BF">
        <w:rPr>
          <w:rFonts w:ascii="Arial" w:hAnsi="Arial" w:cs="Arial"/>
          <w:sz w:val="24"/>
          <w:szCs w:val="24"/>
        </w:rPr>
        <w:t xml:space="preserve"> </w:t>
      </w:r>
      <w:r>
        <w:rPr>
          <w:rFonts w:ascii="Arial" w:hAnsi="Arial" w:cs="Arial"/>
          <w:sz w:val="24"/>
          <w:szCs w:val="24"/>
        </w:rPr>
        <w:t>A</w:t>
      </w:r>
      <w:r w:rsidRPr="00F200BF">
        <w:rPr>
          <w:rFonts w:ascii="Arial" w:hAnsi="Arial" w:cs="Arial"/>
          <w:sz w:val="24"/>
          <w:szCs w:val="24"/>
        </w:rPr>
        <w:t xml:space="preserve">nother study </w:t>
      </w:r>
      <w:r>
        <w:rPr>
          <w:rFonts w:ascii="Arial" w:hAnsi="Arial" w:cs="Arial"/>
          <w:sz w:val="24"/>
          <w:szCs w:val="24"/>
        </w:rPr>
        <w:t xml:space="preserve">found that higher </w:t>
      </w:r>
      <w:r w:rsidRPr="00F200BF">
        <w:rPr>
          <w:rFonts w:ascii="Arial" w:hAnsi="Arial" w:cs="Arial"/>
          <w:sz w:val="24"/>
          <w:szCs w:val="24"/>
        </w:rPr>
        <w:t>state-wide union density was associated with lower mortality rates for suicide and overdose.</w:t>
      </w:r>
      <w:r w:rsidRPr="00F200BF">
        <w:rPr>
          <w:rFonts w:ascii="Arial" w:hAnsi="Arial" w:cs="Arial"/>
          <w:sz w:val="24"/>
          <w:szCs w:val="24"/>
        </w:rPr>
        <w:fldChar w:fldCharType="begin" w:fldLock="1"/>
      </w:r>
      <w:r w:rsidR="00311E8A">
        <w:rPr>
          <w:rFonts w:ascii="Arial" w:hAnsi="Arial" w:cs="Arial"/>
          <w:sz w:val="24"/>
          <w:szCs w:val="24"/>
        </w:rPr>
        <w:instrText>ADDIN CSL_CITATION {"citationItems":[{"id":"ITEM-1","itemData":{"DOI":"10.1001/jamainternmed.2019.5686","ISSN":"2168-6114","PMID":"31886844","abstract":"Importance Fading economic opportunity has been hypothesized to be an important factor associated with the US opioid overdose crisis. Automotive assembly plant closures are culturally significant events that substantially erode local economic opportunities. Objective To estimate the extent to which automotive assembly plant closures were associated with increasing opioid overdose mortality rates among working-age adults. Design, Setting, and Participants A county-level difference-in-differences study was conducted among adults aged 18 to 65 years in 112 manufacturing counties located in 30 commuting zones (primarily in the US South and Midwest) with at least 1 operational automotive assembly plant as of 1999. The study analyzed county-level changes from January 1, 1999, to December 31, 2016, in age-adjusted, county-level opioid overdose mortality rates before vs after automotive assembly plant closures in manufacturing counties affected by plant closures compared with changes in manufacturing counties unaffected by plant closures. Data analyses were performed between April 1, 2018, and July 20, 2019. Exposure Closure of automotive assembly plants in the commuting zone of residence. Main Outcomes and Measures The primary outcome was the county-level age-adjusted opioid overdose mortality rate. Secondary outcomes included the overall drug overdose mortality rate and prescription vs illicit drug overdose mortality rates. Results During the study period, 29 manufacturing counties in 10 commuting zones were exposed to an automotive assembly plant closure, while 83 manufacturing counties in 20 commuting zones remained unexposed. Mean (SD) baseline opioid overdose rates per 100 000 were similar in exposed (0.9 [1.4]) and unexposed (1.0 [2.1]) counties. Automotive assembly plant closures were associated with statistically significant increases in opioid overdose mortality. Five years after a plant closure, mortality rates had increased by 8.6 opioid overdose deaths per 100 000 individuals (95% CI, 2.6-14.6; P = .006) in exposed counties compared with unexposed counties, an 85% increase relative to the mortality rate of 12 deaths per 100 000 observed in unexposed counties at the same time point. In analyses stratified by age, sex, and race/ethnicity, the largest increases in opioid overdose mortality were observed among non-Hispanic white men aged 18 to 34 years (20.1 deaths per 100 000; 95% CI, 8.8-31.3; P = .001) and aged 35 to 65 years (12.8 deaths per 100 00…","author":[{"dropping-particle":"","family":"Venkataramani","given":"Atheendar S","non-dropping-particle":"","parse-names":false,"suffix":""},{"dropping-particle":"","family":"Bair","given":"Elizabeth F","non-dropping-particle":"","parse-names":false,"suffix":""},{"dropping-particle":"","family":"O'Brien","given":"Rourke L","non-dropping-particle":"","parse-names":false,"suffix":""},{"dropping-particle":"","family":"Tsai","given":"Alexander C","non-dropping-particle":"","parse-names":false,"suffix":""}],"container-title":"JAMA internal medicine","id":"ITEM-1","issued":{"date-parts":[["2019"]]},"page":"1-9","title":"Association Between Automotive Assembly Plant Closures and Opioid Overdose Mortality in the United States: A Difference-in-Differences Analysis.","type":"article-journal","volume":"19104"},"uris":["http://www.mendeley.com/documents/?uuid=d57a1044-fab2-467c-a232-35a984c9cf80"]}],"mendeley":{"formattedCitation":"&lt;sup&gt;28&lt;/sup&gt;","plainTextFormattedCitation":"28","previouslyFormattedCitation":"&lt;sup&gt;28&lt;/sup&gt;"},"properties":{"noteIndex":0},"schema":"https://github.com/citation-style-language/schema/raw/master/csl-citation.json"}</w:instrText>
      </w:r>
      <w:r w:rsidRPr="00F200BF">
        <w:rPr>
          <w:rFonts w:ascii="Arial" w:hAnsi="Arial" w:cs="Arial"/>
          <w:sz w:val="24"/>
          <w:szCs w:val="24"/>
        </w:rPr>
        <w:fldChar w:fldCharType="separate"/>
      </w:r>
      <w:r w:rsidR="00D5461C" w:rsidRPr="00D5461C">
        <w:rPr>
          <w:rFonts w:ascii="Arial" w:hAnsi="Arial" w:cs="Arial"/>
          <w:noProof/>
          <w:sz w:val="24"/>
          <w:szCs w:val="24"/>
          <w:vertAlign w:val="superscript"/>
        </w:rPr>
        <w:t>28</w:t>
      </w:r>
      <w:r w:rsidRPr="00F200BF">
        <w:rPr>
          <w:rFonts w:ascii="Arial" w:hAnsi="Arial" w:cs="Arial"/>
          <w:sz w:val="24"/>
          <w:szCs w:val="24"/>
        </w:rPr>
        <w:fldChar w:fldCharType="end"/>
      </w:r>
      <w:r w:rsidRPr="00F200BF">
        <w:rPr>
          <w:rFonts w:ascii="Arial" w:hAnsi="Arial" w:cs="Arial"/>
          <w:sz w:val="24"/>
          <w:szCs w:val="24"/>
        </w:rPr>
        <w:t xml:space="preserve"> </w:t>
      </w:r>
      <w:r w:rsidR="00AC5891">
        <w:rPr>
          <w:rFonts w:ascii="Arial" w:hAnsi="Arial" w:cs="Arial"/>
          <w:sz w:val="24"/>
          <w:szCs w:val="24"/>
        </w:rPr>
        <w:t xml:space="preserve">In a study most relevant to this one, </w:t>
      </w:r>
      <w:r w:rsidRPr="00F200BF">
        <w:rPr>
          <w:rFonts w:ascii="Arial" w:hAnsi="Arial" w:cs="Arial"/>
          <w:sz w:val="24"/>
          <w:szCs w:val="24"/>
        </w:rPr>
        <w:t xml:space="preserve">a difference-in-differences approach </w:t>
      </w:r>
      <w:r w:rsidR="00AC5891">
        <w:rPr>
          <w:rFonts w:ascii="Arial" w:hAnsi="Arial" w:cs="Arial"/>
          <w:sz w:val="24"/>
          <w:szCs w:val="24"/>
        </w:rPr>
        <w:t>resulted in</w:t>
      </w:r>
      <w:r w:rsidRPr="00F200BF">
        <w:rPr>
          <w:rFonts w:ascii="Arial" w:hAnsi="Arial" w:cs="Arial"/>
          <w:sz w:val="24"/>
          <w:szCs w:val="24"/>
        </w:rPr>
        <w:t xml:space="preserve"> an association between county-level automobile assembly closures</w:t>
      </w:r>
      <w:r>
        <w:rPr>
          <w:rFonts w:ascii="Arial" w:hAnsi="Arial" w:cs="Arial"/>
          <w:sz w:val="24"/>
          <w:szCs w:val="24"/>
        </w:rPr>
        <w:t>,</w:t>
      </w:r>
      <w:r w:rsidRPr="00F200BF">
        <w:rPr>
          <w:rFonts w:ascii="Arial" w:hAnsi="Arial" w:cs="Arial"/>
          <w:sz w:val="24"/>
          <w:szCs w:val="24"/>
        </w:rPr>
        <w:t xml:space="preserve"> 1999 </w:t>
      </w:r>
      <w:r>
        <w:rPr>
          <w:rFonts w:ascii="Arial" w:hAnsi="Arial" w:cs="Arial"/>
          <w:sz w:val="24"/>
          <w:szCs w:val="24"/>
        </w:rPr>
        <w:t xml:space="preserve">to </w:t>
      </w:r>
      <w:r w:rsidRPr="00F200BF">
        <w:rPr>
          <w:rFonts w:ascii="Arial" w:hAnsi="Arial" w:cs="Arial"/>
          <w:sz w:val="24"/>
          <w:szCs w:val="24"/>
        </w:rPr>
        <w:t>2016</w:t>
      </w:r>
      <w:r>
        <w:rPr>
          <w:rFonts w:ascii="Arial" w:hAnsi="Arial" w:cs="Arial"/>
          <w:sz w:val="24"/>
          <w:szCs w:val="24"/>
        </w:rPr>
        <w:t>,</w:t>
      </w:r>
      <w:r w:rsidRPr="00F200BF">
        <w:rPr>
          <w:rFonts w:ascii="Arial" w:hAnsi="Arial" w:cs="Arial"/>
          <w:sz w:val="24"/>
          <w:szCs w:val="24"/>
        </w:rPr>
        <w:t xml:space="preserve"> and opioid mortality.</w:t>
      </w:r>
      <w:r w:rsidRPr="00F200BF">
        <w:rPr>
          <w:rFonts w:ascii="Arial" w:hAnsi="Arial" w:cs="Arial"/>
          <w:sz w:val="24"/>
          <w:szCs w:val="24"/>
        </w:rPr>
        <w:fldChar w:fldCharType="begin" w:fldLock="1"/>
      </w:r>
      <w:r w:rsidR="00311E8A">
        <w:rPr>
          <w:rFonts w:ascii="Arial" w:hAnsi="Arial" w:cs="Arial"/>
          <w:sz w:val="24"/>
          <w:szCs w:val="24"/>
        </w:rPr>
        <w:instrText>ADDIN CSL_CITATION {"citationItems":[{"id":"ITEM-1","itemData":{"DOI":"10.1002/ajim.23081","author":[{"dropping-particle":"","family":"Eisenberg-Guyot","given":"Jerzy","non-dropping-particle":"","parse-names":false,"suffix":""},{"dropping-particle":"","family":"Mooney","given":"Stephen J","non-dropping-particle":"","parse-names":false,"suffix":""},{"dropping-particle":"","family":"Hagopian","given":"Amy","non-dropping-particle":"","parse-names":false,"suffix":""},{"dropping-particle":"","family":"Barrington","given":"Wendy E","non-dropping-particle":"","parse-names":false,"suffix":""},{"dropping-particle":"","family":"Hajat","given":"Anjum","non-dropping-particle":"","parse-names":false,"suffix":""}],"container-title":"American Journal of Industrial Medicine","id":"ITEM-1","issue":"December 2019","issued":{"date-parts":[["2019"]]},"page":"1-14","title":"Solidarity and disparity: declining labor union density and changing racial and educational mortality inequities","type":"article-journal"},"uris":["http://www.mendeley.com/documents/?uuid=63b6e1f9-7f83-4394-8e0c-bb6d225ae223"]}],"mendeley":{"formattedCitation":"&lt;sup&gt;29&lt;/sup&gt;","plainTextFormattedCitation":"29","previouslyFormattedCitation":"&lt;sup&gt;29&lt;/sup&gt;"},"properties":{"noteIndex":0},"schema":"https://github.com/citation-style-language/schema/raw/master/csl-citation.json"}</w:instrText>
      </w:r>
      <w:r w:rsidRPr="00F200BF">
        <w:rPr>
          <w:rFonts w:ascii="Arial" w:hAnsi="Arial" w:cs="Arial"/>
          <w:sz w:val="24"/>
          <w:szCs w:val="24"/>
        </w:rPr>
        <w:fldChar w:fldCharType="separate"/>
      </w:r>
      <w:r w:rsidR="00D5461C" w:rsidRPr="00D5461C">
        <w:rPr>
          <w:rFonts w:ascii="Arial" w:hAnsi="Arial" w:cs="Arial"/>
          <w:noProof/>
          <w:sz w:val="24"/>
          <w:szCs w:val="24"/>
          <w:vertAlign w:val="superscript"/>
        </w:rPr>
        <w:t>29</w:t>
      </w:r>
      <w:r w:rsidRPr="00F200BF">
        <w:rPr>
          <w:rFonts w:ascii="Arial" w:hAnsi="Arial" w:cs="Arial"/>
          <w:sz w:val="24"/>
          <w:szCs w:val="24"/>
        </w:rPr>
        <w:fldChar w:fldCharType="end"/>
      </w:r>
      <w:r w:rsidRPr="00F200BF">
        <w:rPr>
          <w:rFonts w:ascii="Arial" w:hAnsi="Arial" w:cs="Arial"/>
          <w:sz w:val="24"/>
          <w:szCs w:val="24"/>
        </w:rPr>
        <w:t xml:space="preserve">  </w:t>
      </w:r>
      <w:commentRangeEnd w:id="383"/>
      <w:r w:rsidR="00C16C2D">
        <w:rPr>
          <w:rStyle w:val="CommentReference"/>
        </w:rPr>
        <w:commentReference w:id="383"/>
      </w:r>
    </w:p>
    <w:bookmarkEnd w:id="379"/>
    <w:p w14:paraId="6DD42134" w14:textId="2A155C16" w:rsidR="002F2F52" w:rsidRDefault="00CC3A81" w:rsidP="00010C9B">
      <w:pPr>
        <w:rPr>
          <w:rFonts w:ascii="Arial" w:hAnsi="Arial" w:cs="Arial"/>
          <w:sz w:val="24"/>
          <w:szCs w:val="24"/>
        </w:rPr>
      </w:pPr>
      <w:r>
        <w:rPr>
          <w:rFonts w:ascii="Arial" w:hAnsi="Arial" w:cs="Arial"/>
          <w:sz w:val="24"/>
          <w:szCs w:val="24"/>
        </w:rPr>
        <w:lastRenderedPageBreak/>
        <w:t xml:space="preserve">Suicide rates </w:t>
      </w:r>
      <w:r w:rsidR="00D31043">
        <w:rPr>
          <w:rFonts w:ascii="Arial" w:hAnsi="Arial" w:cs="Arial"/>
          <w:sz w:val="24"/>
          <w:szCs w:val="24"/>
        </w:rPr>
        <w:t xml:space="preserve">in the U.S. </w:t>
      </w:r>
      <w:r>
        <w:rPr>
          <w:rFonts w:ascii="Arial" w:hAnsi="Arial" w:cs="Arial"/>
          <w:sz w:val="24"/>
          <w:szCs w:val="24"/>
        </w:rPr>
        <w:t>are higher for men than</w:t>
      </w:r>
      <w:ins w:id="384" w:author="Sally Picciotto" w:date="2020-02-28T16:08:00Z">
        <w:r w:rsidR="00382587">
          <w:rPr>
            <w:rFonts w:ascii="Arial" w:hAnsi="Arial" w:cs="Arial"/>
            <w:sz w:val="24"/>
            <w:szCs w:val="24"/>
          </w:rPr>
          <w:t xml:space="preserve"> for</w:t>
        </w:r>
      </w:ins>
      <w:r>
        <w:rPr>
          <w:rFonts w:ascii="Arial" w:hAnsi="Arial" w:cs="Arial"/>
          <w:sz w:val="24"/>
          <w:szCs w:val="24"/>
        </w:rPr>
        <w:t xml:space="preserve"> women and have increased substantially </w:t>
      </w:r>
      <w:ins w:id="385" w:author="Sally Picciotto" w:date="2020-02-28T16:08:00Z">
        <w:r w:rsidR="00382587">
          <w:rPr>
            <w:rFonts w:ascii="Arial" w:hAnsi="Arial" w:cs="Arial"/>
            <w:sz w:val="24"/>
            <w:szCs w:val="24"/>
          </w:rPr>
          <w:t xml:space="preserve">in middle age </w:t>
        </w:r>
      </w:ins>
      <w:r>
        <w:rPr>
          <w:rFonts w:ascii="Arial" w:hAnsi="Arial" w:cs="Arial"/>
          <w:sz w:val="24"/>
          <w:szCs w:val="24"/>
        </w:rPr>
        <w:t xml:space="preserve">for both </w:t>
      </w:r>
      <w:del w:id="386" w:author="Sally Picciotto" w:date="2020-02-28T16:08:00Z">
        <w:r w:rsidR="00A651B0" w:rsidDel="00382587">
          <w:rPr>
            <w:rFonts w:ascii="Arial" w:hAnsi="Arial" w:cs="Arial"/>
            <w:sz w:val="24"/>
            <w:szCs w:val="24"/>
          </w:rPr>
          <w:delText>mid</w:delText>
        </w:r>
        <w:r w:rsidR="000C7F75" w:rsidDel="00382587">
          <w:rPr>
            <w:rFonts w:ascii="Arial" w:hAnsi="Arial" w:cs="Arial"/>
            <w:sz w:val="24"/>
            <w:szCs w:val="24"/>
          </w:rPr>
          <w:delText>dle</w:delText>
        </w:r>
        <w:r w:rsidR="00A651B0" w:rsidDel="00382587">
          <w:rPr>
            <w:rFonts w:ascii="Arial" w:hAnsi="Arial" w:cs="Arial"/>
            <w:sz w:val="24"/>
            <w:szCs w:val="24"/>
          </w:rPr>
          <w:delText>-</w:delText>
        </w:r>
        <w:r w:rsidDel="00382587">
          <w:rPr>
            <w:rFonts w:ascii="Arial" w:hAnsi="Arial" w:cs="Arial"/>
            <w:sz w:val="24"/>
            <w:szCs w:val="24"/>
          </w:rPr>
          <w:delText>aged men and women</w:delText>
        </w:r>
      </w:del>
      <w:ins w:id="387" w:author="Sally Picciotto" w:date="2020-02-28T16:08:00Z">
        <w:r w:rsidR="00382587">
          <w:rPr>
            <w:rFonts w:ascii="Arial" w:hAnsi="Arial" w:cs="Arial"/>
            <w:sz w:val="24"/>
            <w:szCs w:val="24"/>
          </w:rPr>
          <w:t>sexes</w:t>
        </w:r>
      </w:ins>
      <w:r>
        <w:rPr>
          <w:rFonts w:ascii="Arial" w:hAnsi="Arial" w:cs="Arial"/>
          <w:sz w:val="24"/>
          <w:szCs w:val="24"/>
        </w:rPr>
        <w:t xml:space="preserve"> since 1999. </w:t>
      </w:r>
      <w:del w:id="388" w:author="Holly C Elser" w:date="2020-03-01T21:38:00Z">
        <w:r>
          <w:rPr>
            <w:rFonts w:ascii="Arial" w:hAnsi="Arial" w:cs="Arial"/>
            <w:sz w:val="24"/>
            <w:szCs w:val="24"/>
          </w:rPr>
          <w:delText xml:space="preserve"> </w:delText>
        </w:r>
      </w:del>
      <w:r w:rsidR="000C7F75">
        <w:rPr>
          <w:rFonts w:ascii="Arial" w:hAnsi="Arial" w:cs="Arial"/>
          <w:sz w:val="24"/>
          <w:szCs w:val="24"/>
        </w:rPr>
        <w:t>S</w:t>
      </w:r>
      <w:r w:rsidR="00F25E4B" w:rsidRPr="00F25E4B">
        <w:rPr>
          <w:rFonts w:ascii="Arial" w:hAnsi="Arial" w:cs="Arial"/>
          <w:sz w:val="24"/>
          <w:szCs w:val="24"/>
        </w:rPr>
        <w:t xml:space="preserve">uicide risk </w:t>
      </w:r>
      <w:r>
        <w:rPr>
          <w:rFonts w:ascii="Arial" w:hAnsi="Arial" w:cs="Arial"/>
          <w:sz w:val="24"/>
          <w:szCs w:val="24"/>
        </w:rPr>
        <w:t xml:space="preserve">among 45 to 64 year </w:t>
      </w:r>
      <w:r w:rsidR="000C7F75">
        <w:rPr>
          <w:rFonts w:ascii="Arial" w:hAnsi="Arial" w:cs="Arial"/>
          <w:sz w:val="24"/>
          <w:szCs w:val="24"/>
        </w:rPr>
        <w:t>old men</w:t>
      </w:r>
      <w:r w:rsidR="00793F11">
        <w:rPr>
          <w:rFonts w:ascii="Arial" w:hAnsi="Arial" w:cs="Arial"/>
          <w:sz w:val="24"/>
          <w:szCs w:val="24"/>
        </w:rPr>
        <w:t xml:space="preserve"> </w:t>
      </w:r>
      <w:r>
        <w:rPr>
          <w:rFonts w:ascii="Arial" w:hAnsi="Arial" w:cs="Arial"/>
          <w:sz w:val="24"/>
          <w:szCs w:val="24"/>
        </w:rPr>
        <w:t xml:space="preserve">was higher than for those </w:t>
      </w:r>
      <w:r w:rsidR="00793F11">
        <w:rPr>
          <w:rFonts w:ascii="Arial" w:hAnsi="Arial" w:cs="Arial"/>
          <w:sz w:val="24"/>
          <w:szCs w:val="24"/>
        </w:rPr>
        <w:t>age</w:t>
      </w:r>
      <w:r w:rsidR="00D31043">
        <w:rPr>
          <w:rFonts w:ascii="Arial" w:hAnsi="Arial" w:cs="Arial"/>
          <w:sz w:val="24"/>
          <w:szCs w:val="24"/>
        </w:rPr>
        <w:t>d</w:t>
      </w:r>
      <w:r w:rsidR="00793F11">
        <w:rPr>
          <w:rFonts w:ascii="Arial" w:hAnsi="Arial" w:cs="Arial"/>
          <w:sz w:val="24"/>
          <w:szCs w:val="24"/>
        </w:rPr>
        <w:t xml:space="preserve"> </w:t>
      </w:r>
      <w:r>
        <w:rPr>
          <w:rFonts w:ascii="Arial" w:hAnsi="Arial" w:cs="Arial"/>
          <w:sz w:val="24"/>
          <w:szCs w:val="24"/>
        </w:rPr>
        <w:t>25 to 44</w:t>
      </w:r>
      <w:r w:rsidR="00A87B61">
        <w:rPr>
          <w:rFonts w:ascii="Arial" w:hAnsi="Arial" w:cs="Arial"/>
          <w:sz w:val="24"/>
          <w:szCs w:val="24"/>
        </w:rPr>
        <w:t>,</w:t>
      </w:r>
      <w:r w:rsidR="00793F11">
        <w:rPr>
          <w:rFonts w:ascii="Arial" w:hAnsi="Arial" w:cs="Arial"/>
          <w:sz w:val="24"/>
          <w:szCs w:val="24"/>
        </w:rPr>
        <w:t xml:space="preserve"> </w:t>
      </w:r>
      <w:r w:rsidR="00A87B61">
        <w:rPr>
          <w:rFonts w:ascii="Arial" w:hAnsi="Arial" w:cs="Arial"/>
          <w:sz w:val="24"/>
          <w:szCs w:val="24"/>
        </w:rPr>
        <w:t xml:space="preserve">with rates of </w:t>
      </w:r>
      <w:r>
        <w:rPr>
          <w:rFonts w:ascii="Arial" w:hAnsi="Arial" w:cs="Arial"/>
          <w:sz w:val="24"/>
          <w:szCs w:val="24"/>
        </w:rPr>
        <w:t>29.7 and 24.3 per 100,000, respectively, in 2014.</w:t>
      </w:r>
      <w:r>
        <w:rPr>
          <w:rFonts w:ascii="Arial" w:hAnsi="Arial" w:cs="Arial"/>
          <w:sz w:val="24"/>
          <w:szCs w:val="24"/>
        </w:rPr>
        <w:fldChar w:fldCharType="begin" w:fldLock="1"/>
      </w:r>
      <w:r w:rsidR="00936F3A">
        <w:rPr>
          <w:rFonts w:ascii="Arial" w:hAnsi="Arial" w:cs="Arial"/>
          <w:sz w:val="24"/>
          <w:szCs w:val="24"/>
        </w:rPr>
        <w:instrText>ADDIN CSL_CITATION {"citationItems":[{"id":"ITEM-1","itemData":{"author":[{"dropping-particle":"","family":"Curtin","given":"SC","non-dropping-particle":"","parse-names":false,"suffix":""},{"dropping-particle":"","family":"Warner","given":"M","non-dropping-particle":"","parse-names":false,"suffix":""},{"dropping-particle":"","family":"Hedegaard","given":"H","non-dropping-particle":"","parse-names":false,"suffix":""}],"id":"ITEM-1","issued":{"date-parts":[["2016"]]},"title":"Increase in suicide in the United States, 1999-2014. NCHS data brief","type":"report"},"uris":["http://www.mendeley.com/documents/?uuid=1d852f93-00b7-4364-b505-73d5fe0471c4"]}],"mendeley":{"formattedCitation":"&lt;sup&gt;6&lt;/sup&gt;","plainTextFormattedCitation":"6","previouslyFormattedCitation":"&lt;sup&gt;6&lt;/sup&gt;"},"properties":{"noteIndex":0},"schema":"https://github.com/citation-style-language/schema/raw/master/csl-citation.json"}</w:instrText>
      </w:r>
      <w:r>
        <w:rPr>
          <w:rFonts w:ascii="Arial" w:hAnsi="Arial" w:cs="Arial"/>
          <w:sz w:val="24"/>
          <w:szCs w:val="24"/>
        </w:rPr>
        <w:fldChar w:fldCharType="separate"/>
      </w:r>
      <w:r w:rsidR="00936F3A" w:rsidRPr="00936F3A">
        <w:rPr>
          <w:rFonts w:ascii="Arial" w:hAnsi="Arial" w:cs="Arial"/>
          <w:noProof/>
          <w:sz w:val="24"/>
          <w:szCs w:val="24"/>
          <w:vertAlign w:val="superscript"/>
        </w:rPr>
        <w:t>6</w:t>
      </w:r>
      <w:r>
        <w:rPr>
          <w:rFonts w:ascii="Arial" w:hAnsi="Arial" w:cs="Arial"/>
          <w:sz w:val="24"/>
          <w:szCs w:val="24"/>
        </w:rPr>
        <w:fldChar w:fldCharType="end"/>
      </w:r>
      <w:r>
        <w:rPr>
          <w:rFonts w:ascii="Arial" w:hAnsi="Arial" w:cs="Arial"/>
          <w:sz w:val="24"/>
          <w:szCs w:val="24"/>
        </w:rPr>
        <w:t xml:space="preserve"> </w:t>
      </w:r>
      <w:del w:id="389" w:author="Holly C Elser" w:date="2020-03-01T21:38:00Z">
        <w:r w:rsidR="00D31043">
          <w:rPr>
            <w:rFonts w:ascii="Arial" w:hAnsi="Arial" w:cs="Arial"/>
            <w:sz w:val="24"/>
            <w:szCs w:val="24"/>
          </w:rPr>
          <w:delText xml:space="preserve"> </w:delText>
        </w:r>
      </w:del>
      <w:r w:rsidR="002F2F52">
        <w:rPr>
          <w:rFonts w:ascii="Arial" w:hAnsi="Arial" w:cs="Arial"/>
          <w:sz w:val="24"/>
          <w:szCs w:val="24"/>
        </w:rPr>
        <w:t xml:space="preserve">To the extent that </w:t>
      </w:r>
      <w:r w:rsidR="00D31043">
        <w:rPr>
          <w:rFonts w:ascii="Arial" w:hAnsi="Arial" w:cs="Arial"/>
          <w:sz w:val="24"/>
          <w:szCs w:val="24"/>
        </w:rPr>
        <w:t xml:space="preserve">suicide </w:t>
      </w:r>
      <w:r w:rsidR="002F2F52">
        <w:rPr>
          <w:rFonts w:ascii="Arial" w:hAnsi="Arial" w:cs="Arial"/>
          <w:sz w:val="24"/>
          <w:szCs w:val="24"/>
        </w:rPr>
        <w:t xml:space="preserve">risk </w:t>
      </w:r>
      <w:r w:rsidR="00D31043">
        <w:rPr>
          <w:rFonts w:ascii="Arial" w:hAnsi="Arial" w:cs="Arial"/>
          <w:sz w:val="24"/>
          <w:szCs w:val="24"/>
        </w:rPr>
        <w:t xml:space="preserve">increases </w:t>
      </w:r>
      <w:r w:rsidR="002F2F52">
        <w:rPr>
          <w:rFonts w:ascii="Arial" w:hAnsi="Arial" w:cs="Arial"/>
          <w:sz w:val="24"/>
          <w:szCs w:val="24"/>
        </w:rPr>
        <w:t>for older age groups</w:t>
      </w:r>
      <w:r w:rsidR="00D27EE1">
        <w:rPr>
          <w:rFonts w:ascii="Arial" w:hAnsi="Arial" w:cs="Arial"/>
          <w:sz w:val="24"/>
          <w:szCs w:val="24"/>
        </w:rPr>
        <w:t xml:space="preserve">, there will be </w:t>
      </w:r>
      <w:r w:rsidR="00D31043">
        <w:rPr>
          <w:rFonts w:ascii="Arial" w:hAnsi="Arial" w:cs="Arial"/>
          <w:sz w:val="24"/>
          <w:szCs w:val="24"/>
        </w:rPr>
        <w:t xml:space="preserve">less </w:t>
      </w:r>
      <w:r w:rsidR="00D27EE1">
        <w:rPr>
          <w:rFonts w:ascii="Arial" w:hAnsi="Arial" w:cs="Arial"/>
          <w:sz w:val="24"/>
          <w:szCs w:val="24"/>
        </w:rPr>
        <w:t xml:space="preserve">potential </w:t>
      </w:r>
      <w:r w:rsidR="00D31043">
        <w:rPr>
          <w:rFonts w:ascii="Arial" w:hAnsi="Arial" w:cs="Arial"/>
          <w:sz w:val="24"/>
          <w:szCs w:val="24"/>
        </w:rPr>
        <w:t xml:space="preserve">for confounding by age when </w:t>
      </w:r>
      <w:r w:rsidR="00D27EE1">
        <w:rPr>
          <w:rFonts w:ascii="Arial" w:hAnsi="Arial" w:cs="Arial"/>
          <w:sz w:val="24"/>
          <w:szCs w:val="24"/>
        </w:rPr>
        <w:t xml:space="preserve">follow-up </w:t>
      </w:r>
      <w:r w:rsidR="00D31043">
        <w:rPr>
          <w:rFonts w:ascii="Arial" w:hAnsi="Arial" w:cs="Arial"/>
          <w:sz w:val="24"/>
          <w:szCs w:val="24"/>
        </w:rPr>
        <w:t xml:space="preserve">is restricted to five years after exit. </w:t>
      </w:r>
      <w:r w:rsidR="00D27EE1">
        <w:rPr>
          <w:rFonts w:ascii="Arial" w:hAnsi="Arial" w:cs="Arial"/>
          <w:sz w:val="24"/>
          <w:szCs w:val="24"/>
        </w:rPr>
        <w:t>T</w:t>
      </w:r>
      <w:r w:rsidR="002F2F52">
        <w:rPr>
          <w:rFonts w:ascii="Arial" w:hAnsi="Arial" w:cs="Arial"/>
          <w:sz w:val="24"/>
          <w:szCs w:val="24"/>
        </w:rPr>
        <w:t>he bias</w:t>
      </w:r>
      <w:r w:rsidR="00D27EE1">
        <w:rPr>
          <w:rFonts w:ascii="Arial" w:hAnsi="Arial" w:cs="Arial"/>
          <w:sz w:val="24"/>
          <w:szCs w:val="24"/>
        </w:rPr>
        <w:t>, however,</w:t>
      </w:r>
      <w:r w:rsidR="002F2F52">
        <w:rPr>
          <w:rFonts w:ascii="Arial" w:hAnsi="Arial" w:cs="Arial"/>
          <w:sz w:val="24"/>
          <w:szCs w:val="24"/>
        </w:rPr>
        <w:t xml:space="preserve"> would be towards the null</w:t>
      </w:r>
      <w:r w:rsidR="00C138C0">
        <w:rPr>
          <w:rFonts w:ascii="Arial" w:hAnsi="Arial" w:cs="Arial"/>
          <w:sz w:val="24"/>
          <w:szCs w:val="24"/>
        </w:rPr>
        <w:t xml:space="preserve">, since </w:t>
      </w:r>
      <w:r w:rsidR="0028726B">
        <w:rPr>
          <w:rFonts w:ascii="Arial" w:hAnsi="Arial" w:cs="Arial"/>
          <w:sz w:val="24"/>
          <w:szCs w:val="24"/>
        </w:rPr>
        <w:t xml:space="preserve">retirees are </w:t>
      </w:r>
      <w:r w:rsidR="00C138C0">
        <w:rPr>
          <w:rFonts w:ascii="Arial" w:hAnsi="Arial" w:cs="Arial"/>
          <w:sz w:val="24"/>
          <w:szCs w:val="24"/>
        </w:rPr>
        <w:t>the reference</w:t>
      </w:r>
      <w:r w:rsidR="000C7F75">
        <w:rPr>
          <w:rFonts w:ascii="Arial" w:hAnsi="Arial" w:cs="Arial"/>
          <w:sz w:val="24"/>
          <w:szCs w:val="24"/>
        </w:rPr>
        <w:t xml:space="preserve"> in this study</w:t>
      </w:r>
      <w:r w:rsidR="002F2F52">
        <w:rPr>
          <w:rFonts w:ascii="Arial" w:hAnsi="Arial" w:cs="Arial"/>
          <w:sz w:val="24"/>
          <w:szCs w:val="24"/>
        </w:rPr>
        <w:t xml:space="preserve">. </w:t>
      </w:r>
    </w:p>
    <w:p w14:paraId="32138C6A" w14:textId="710B5967" w:rsidR="00ED3CC3" w:rsidRDefault="00ED3CC3" w:rsidP="00010C9B">
      <w:pPr>
        <w:rPr>
          <w:rFonts w:ascii="Arial" w:hAnsi="Arial" w:cs="Arial"/>
          <w:sz w:val="24"/>
          <w:szCs w:val="24"/>
        </w:rPr>
      </w:pPr>
      <w:r w:rsidRPr="00ED3CC3">
        <w:rPr>
          <w:rFonts w:ascii="Arial" w:hAnsi="Arial" w:cs="Arial"/>
          <w:sz w:val="24"/>
          <w:szCs w:val="24"/>
        </w:rPr>
        <w:t>Of the three study plants, Plant 2 had the highest incidence rate of suicide in this study. This plant was located at the site of Willow Run, a factory in southeastern Michigan renowned for the mass production of fighter planes during WWII.</w:t>
      </w:r>
      <w:commentRangeStart w:id="390"/>
      <w:r w:rsidRPr="00ED3CC3">
        <w:rPr>
          <w:rFonts w:ascii="Arial" w:hAnsi="Arial" w:cs="Arial"/>
          <w:sz w:val="24"/>
          <w:szCs w:val="24"/>
        </w:rPr>
        <w:t>18</w:t>
      </w:r>
      <w:commentRangeEnd w:id="390"/>
      <w:r w:rsidR="00382587">
        <w:rPr>
          <w:rStyle w:val="CommentReference"/>
        </w:rPr>
        <w:commentReference w:id="390"/>
      </w:r>
      <w:r w:rsidRPr="00ED3CC3">
        <w:rPr>
          <w:rFonts w:ascii="Arial" w:hAnsi="Arial" w:cs="Arial"/>
          <w:sz w:val="24"/>
          <w:szCs w:val="24"/>
        </w:rPr>
        <w:t xml:space="preserve"> The largest plant in the world at the time, employing more than 100,000 workers, it was constructed by Ford Motor Company in 1941 to produce the B-24 Liberator heavy bomber. Willow Run was sold to GM after a fire in 1953 and by 1970, employed 10,000 workers making automatic transmissions. Plant 2 closed in 2010 as part of GM’s bankruptcy proceedings. In 1970, the population of the surrounding township was 30,000; today it is 20,000. This </w:t>
      </w:r>
      <w:del w:id="391" w:author="Josh Cohen" w:date="2020-02-29T16:52:00Z">
        <w:r w:rsidRPr="00ED3CC3" w:rsidDel="00091701">
          <w:rPr>
            <w:rFonts w:ascii="Arial" w:hAnsi="Arial" w:cs="Arial"/>
            <w:sz w:val="24"/>
            <w:szCs w:val="24"/>
          </w:rPr>
          <w:delText xml:space="preserve">scenario </w:delText>
        </w:r>
      </w:del>
      <w:ins w:id="392" w:author="Josh Cohen" w:date="2020-02-29T16:52:00Z">
        <w:r w:rsidR="00091701">
          <w:rPr>
            <w:rFonts w:ascii="Arial" w:hAnsi="Arial" w:cs="Arial"/>
            <w:sz w:val="24"/>
            <w:szCs w:val="24"/>
          </w:rPr>
          <w:t>history</w:t>
        </w:r>
        <w:r w:rsidR="00091701" w:rsidRPr="00ED3CC3">
          <w:rPr>
            <w:rFonts w:ascii="Arial" w:hAnsi="Arial" w:cs="Arial"/>
            <w:sz w:val="24"/>
            <w:szCs w:val="24"/>
          </w:rPr>
          <w:t xml:space="preserve"> </w:t>
        </w:r>
      </w:ins>
      <w:r w:rsidRPr="00ED3CC3">
        <w:rPr>
          <w:rFonts w:ascii="Arial" w:hAnsi="Arial" w:cs="Arial"/>
          <w:sz w:val="24"/>
          <w:szCs w:val="24"/>
        </w:rPr>
        <w:t>dramatizes the challenges smaller towns face in coping with the decline in manufacturing.</w:t>
      </w:r>
    </w:p>
    <w:p w14:paraId="610C6F4F" w14:textId="6438929B" w:rsidR="00ED3CC3" w:rsidRDefault="00ED3CC3" w:rsidP="00010C9B">
      <w:pPr>
        <w:rPr>
          <w:rFonts w:ascii="Arial" w:hAnsi="Arial" w:cs="Arial"/>
          <w:sz w:val="24"/>
          <w:szCs w:val="24"/>
        </w:rPr>
      </w:pPr>
      <w:r w:rsidRPr="00ED3CC3">
        <w:rPr>
          <w:rFonts w:ascii="Arial" w:hAnsi="Arial" w:cs="Arial"/>
          <w:sz w:val="24"/>
          <w:szCs w:val="24"/>
        </w:rPr>
        <w:t>Limitations</w:t>
      </w:r>
    </w:p>
    <w:p w14:paraId="06EBD2CA" w14:textId="01CF7B83" w:rsidR="00C05FA0" w:rsidRDefault="00106236">
      <w:pPr>
        <w:rPr>
          <w:rFonts w:ascii="Arial" w:hAnsi="Arial" w:cs="Arial"/>
          <w:sz w:val="24"/>
          <w:szCs w:val="24"/>
        </w:rPr>
      </w:pPr>
      <w:r>
        <w:rPr>
          <w:rFonts w:ascii="Arial" w:hAnsi="Arial" w:cs="Arial"/>
          <w:sz w:val="24"/>
          <w:szCs w:val="24"/>
        </w:rPr>
        <w:t xml:space="preserve">Interpretation of our results is constrained by lack of information on </w:t>
      </w:r>
      <w:r w:rsidR="000E2199">
        <w:rPr>
          <w:rFonts w:ascii="Arial" w:hAnsi="Arial" w:cs="Arial"/>
          <w:sz w:val="24"/>
          <w:szCs w:val="24"/>
        </w:rPr>
        <w:t xml:space="preserve">diagnosis or treatment for </w:t>
      </w:r>
      <w:r>
        <w:rPr>
          <w:rFonts w:ascii="Arial" w:hAnsi="Arial" w:cs="Arial"/>
          <w:sz w:val="24"/>
          <w:szCs w:val="24"/>
        </w:rPr>
        <w:t>d</w:t>
      </w:r>
      <w:r w:rsidR="00941F40">
        <w:rPr>
          <w:rFonts w:ascii="Arial" w:hAnsi="Arial" w:cs="Arial"/>
          <w:sz w:val="24"/>
          <w:szCs w:val="24"/>
        </w:rPr>
        <w:t>epression</w:t>
      </w:r>
      <w:r>
        <w:rPr>
          <w:rFonts w:ascii="Arial" w:hAnsi="Arial" w:cs="Arial"/>
          <w:sz w:val="24"/>
          <w:szCs w:val="24"/>
        </w:rPr>
        <w:t xml:space="preserve">. As illustrated in the </w:t>
      </w:r>
      <w:r w:rsidR="00BA7C71">
        <w:rPr>
          <w:rFonts w:ascii="Arial" w:hAnsi="Arial" w:cs="Arial"/>
          <w:sz w:val="24"/>
          <w:szCs w:val="24"/>
        </w:rPr>
        <w:t xml:space="preserve">causal diagram </w:t>
      </w:r>
      <w:r>
        <w:rPr>
          <w:rFonts w:ascii="Arial" w:hAnsi="Arial" w:cs="Arial"/>
          <w:sz w:val="24"/>
          <w:szCs w:val="24"/>
        </w:rPr>
        <w:t>(</w:t>
      </w:r>
      <w:r w:rsidR="000C7F75">
        <w:rPr>
          <w:rFonts w:ascii="Arial" w:hAnsi="Arial" w:cs="Arial"/>
          <w:sz w:val="24"/>
          <w:szCs w:val="24"/>
        </w:rPr>
        <w:t xml:space="preserve">e </w:t>
      </w:r>
      <w:r>
        <w:rPr>
          <w:rFonts w:ascii="Arial" w:hAnsi="Arial" w:cs="Arial"/>
          <w:sz w:val="24"/>
          <w:szCs w:val="24"/>
        </w:rPr>
        <w:t xml:space="preserve">Figure 1), it is plausible that </w:t>
      </w:r>
      <w:r w:rsidR="000903DC">
        <w:rPr>
          <w:rFonts w:ascii="Arial" w:hAnsi="Arial" w:cs="Arial"/>
          <w:sz w:val="24"/>
          <w:szCs w:val="24"/>
        </w:rPr>
        <w:t xml:space="preserve">depression </w:t>
      </w:r>
      <w:r>
        <w:rPr>
          <w:rFonts w:ascii="Arial" w:hAnsi="Arial" w:cs="Arial"/>
          <w:sz w:val="24"/>
          <w:szCs w:val="24"/>
        </w:rPr>
        <w:t xml:space="preserve">contributes to the risk of both </w:t>
      </w:r>
      <w:r w:rsidR="00485D51">
        <w:rPr>
          <w:rFonts w:ascii="Arial" w:hAnsi="Arial" w:cs="Arial"/>
          <w:sz w:val="24"/>
          <w:szCs w:val="24"/>
        </w:rPr>
        <w:t xml:space="preserve">worker exit </w:t>
      </w:r>
      <w:r>
        <w:rPr>
          <w:rFonts w:ascii="Arial" w:hAnsi="Arial" w:cs="Arial"/>
          <w:sz w:val="24"/>
          <w:szCs w:val="24"/>
        </w:rPr>
        <w:t>and suicide</w:t>
      </w:r>
      <w:r w:rsidR="00D27EE1">
        <w:rPr>
          <w:rFonts w:ascii="Arial" w:hAnsi="Arial" w:cs="Arial"/>
          <w:sz w:val="24"/>
          <w:szCs w:val="24"/>
        </w:rPr>
        <w:t>,</w:t>
      </w:r>
      <w:r>
        <w:rPr>
          <w:rFonts w:ascii="Arial" w:hAnsi="Arial" w:cs="Arial"/>
          <w:sz w:val="24"/>
          <w:szCs w:val="24"/>
        </w:rPr>
        <w:t xml:space="preserve"> and is therefore a time-varying confounder. </w:t>
      </w:r>
      <w:r w:rsidR="000E2199">
        <w:rPr>
          <w:rFonts w:ascii="Arial" w:hAnsi="Arial" w:cs="Arial"/>
          <w:sz w:val="24"/>
          <w:szCs w:val="24"/>
        </w:rPr>
        <w:t xml:space="preserve">Without information on mental health status over time, we cannot adjust for confounding or parse out the direct effect of </w:t>
      </w:r>
      <w:r w:rsidR="00485D51">
        <w:rPr>
          <w:rFonts w:ascii="Arial" w:hAnsi="Arial" w:cs="Arial"/>
          <w:sz w:val="24"/>
          <w:szCs w:val="24"/>
        </w:rPr>
        <w:t xml:space="preserve">worker exit </w:t>
      </w:r>
      <w:r w:rsidR="000E2199">
        <w:rPr>
          <w:rFonts w:ascii="Arial" w:hAnsi="Arial" w:cs="Arial"/>
          <w:sz w:val="24"/>
          <w:szCs w:val="24"/>
        </w:rPr>
        <w:t xml:space="preserve">from a pathway through ongoing depression.   </w:t>
      </w:r>
      <w:r w:rsidR="00C05FA0">
        <w:rPr>
          <w:rFonts w:ascii="Arial" w:hAnsi="Arial" w:cs="Arial"/>
          <w:sz w:val="24"/>
          <w:szCs w:val="24"/>
        </w:rPr>
        <w:t xml:space="preserve"> </w:t>
      </w:r>
    </w:p>
    <w:p w14:paraId="5B3172C0" w14:textId="422B2376" w:rsidR="004410E3" w:rsidRDefault="004410E3">
      <w:pPr>
        <w:rPr>
          <w:rFonts w:ascii="Arial" w:hAnsi="Arial" w:cs="Arial"/>
          <w:sz w:val="24"/>
          <w:szCs w:val="24"/>
        </w:rPr>
      </w:pPr>
      <w:r w:rsidRPr="004410E3">
        <w:rPr>
          <w:rFonts w:ascii="Arial" w:hAnsi="Arial" w:cs="Arial"/>
          <w:sz w:val="24"/>
          <w:szCs w:val="24"/>
        </w:rPr>
        <w:t>Our findings are most robust for suicide. Mortality follow-up ends in 2015, and we observed a rise in the number of overdose fatalities in the last 5</w:t>
      </w:r>
      <w:r w:rsidR="008E5D41">
        <w:rPr>
          <w:rFonts w:ascii="Arial" w:hAnsi="Arial" w:cs="Arial"/>
          <w:sz w:val="24"/>
          <w:szCs w:val="24"/>
        </w:rPr>
        <w:t xml:space="preserve"> </w:t>
      </w:r>
      <w:r w:rsidRPr="004410E3">
        <w:rPr>
          <w:rFonts w:ascii="Arial" w:hAnsi="Arial" w:cs="Arial"/>
          <w:sz w:val="24"/>
          <w:szCs w:val="24"/>
        </w:rPr>
        <w:t xml:space="preserve">-10 years of follow-up. </w:t>
      </w:r>
      <w:r w:rsidR="000B4E98" w:rsidRPr="000B4E98">
        <w:rPr>
          <w:rFonts w:ascii="Arial" w:hAnsi="Arial" w:cs="Arial"/>
          <w:sz w:val="24"/>
          <w:szCs w:val="24"/>
        </w:rPr>
        <w:t xml:space="preserve">Together the trends suggest that since the 1990s, suicide rates have fallen as the rate of drug overdose has increased, consistent with the steeply rising rate of opioid mortality in the U.S. since 1999. </w:t>
      </w:r>
      <w:r w:rsidRPr="004410E3">
        <w:rPr>
          <w:rFonts w:ascii="Arial" w:hAnsi="Arial" w:cs="Arial"/>
          <w:sz w:val="24"/>
          <w:szCs w:val="24"/>
        </w:rPr>
        <w:t xml:space="preserve">In total, however, there were too few overdose cases to examine separately.   </w:t>
      </w:r>
    </w:p>
    <w:p w14:paraId="61FACBAF" w14:textId="77777777" w:rsidR="004E664F" w:rsidRDefault="00ED3CC3" w:rsidP="004E664F">
      <w:pPr>
        <w:rPr>
          <w:rFonts w:ascii="Arial" w:hAnsi="Arial" w:cs="Arial"/>
          <w:sz w:val="24"/>
          <w:szCs w:val="24"/>
        </w:rPr>
      </w:pPr>
      <w:r>
        <w:rPr>
          <w:rFonts w:ascii="Arial" w:hAnsi="Arial" w:cs="Arial"/>
          <w:sz w:val="24"/>
          <w:szCs w:val="24"/>
        </w:rPr>
        <w:t>Conclusion</w:t>
      </w:r>
      <w:r w:rsidR="00311E8A">
        <w:rPr>
          <w:rFonts w:ascii="Arial" w:hAnsi="Arial" w:cs="Arial"/>
          <w:sz w:val="24"/>
          <w:szCs w:val="24"/>
        </w:rPr>
        <w:t>s</w:t>
      </w:r>
    </w:p>
    <w:p w14:paraId="4F1121A8" w14:textId="7CF0B9D8" w:rsidR="00CD7CC6" w:rsidRDefault="00ED3CC3" w:rsidP="004E664F">
      <w:pPr>
        <w:rPr>
          <w:rFonts w:ascii="Arial" w:hAnsi="Arial" w:cs="Arial"/>
          <w:sz w:val="24"/>
          <w:szCs w:val="24"/>
        </w:rPr>
      </w:pPr>
      <w:r w:rsidRPr="00ED3CC3">
        <w:rPr>
          <w:rFonts w:ascii="Arial" w:hAnsi="Arial" w:cs="Arial"/>
          <w:sz w:val="24"/>
          <w:szCs w:val="24"/>
        </w:rPr>
        <w:t xml:space="preserve">Michigan autoworkers who left work </w:t>
      </w:r>
      <w:r w:rsidR="00BA7C71">
        <w:rPr>
          <w:rFonts w:ascii="Arial" w:hAnsi="Arial" w:cs="Arial"/>
          <w:sz w:val="24"/>
          <w:szCs w:val="24"/>
        </w:rPr>
        <w:t xml:space="preserve">after </w:t>
      </w:r>
      <w:r w:rsidRPr="00ED3CC3">
        <w:rPr>
          <w:rFonts w:ascii="Arial" w:hAnsi="Arial" w:cs="Arial"/>
          <w:sz w:val="24"/>
          <w:szCs w:val="24"/>
        </w:rPr>
        <w:t>1970 had a higher risk of death</w:t>
      </w:r>
      <w:r w:rsidR="004E664F">
        <w:rPr>
          <w:rFonts w:ascii="Arial" w:hAnsi="Arial" w:cs="Arial"/>
          <w:sz w:val="24"/>
          <w:szCs w:val="24"/>
        </w:rPr>
        <w:t xml:space="preserve"> </w:t>
      </w:r>
      <w:r w:rsidRPr="00ED3CC3">
        <w:rPr>
          <w:rFonts w:ascii="Arial" w:hAnsi="Arial" w:cs="Arial"/>
          <w:sz w:val="24"/>
          <w:szCs w:val="24"/>
        </w:rPr>
        <w:t xml:space="preserve">from suicide or overdose than </w:t>
      </w:r>
      <w:r w:rsidR="00D27EE1">
        <w:rPr>
          <w:rFonts w:ascii="Arial" w:hAnsi="Arial" w:cs="Arial"/>
          <w:sz w:val="24"/>
          <w:szCs w:val="24"/>
        </w:rPr>
        <w:t xml:space="preserve">those who remained </w:t>
      </w:r>
      <w:r w:rsidRPr="00ED3CC3">
        <w:rPr>
          <w:rFonts w:ascii="Arial" w:hAnsi="Arial" w:cs="Arial"/>
          <w:sz w:val="24"/>
          <w:szCs w:val="24"/>
        </w:rPr>
        <w:t>active</w:t>
      </w:r>
      <w:r w:rsidR="00D27EE1">
        <w:rPr>
          <w:rFonts w:ascii="Arial" w:hAnsi="Arial" w:cs="Arial"/>
          <w:sz w:val="24"/>
          <w:szCs w:val="24"/>
        </w:rPr>
        <w:t>ly</w:t>
      </w:r>
      <w:r w:rsidRPr="00ED3CC3">
        <w:rPr>
          <w:rFonts w:ascii="Arial" w:hAnsi="Arial" w:cs="Arial"/>
          <w:sz w:val="24"/>
          <w:szCs w:val="24"/>
        </w:rPr>
        <w:t xml:space="preserve"> employe</w:t>
      </w:r>
      <w:r w:rsidR="00D27EE1">
        <w:rPr>
          <w:rFonts w:ascii="Arial" w:hAnsi="Arial" w:cs="Arial"/>
          <w:sz w:val="24"/>
          <w:szCs w:val="24"/>
        </w:rPr>
        <w:t>d</w:t>
      </w:r>
      <w:r w:rsidRPr="00ED3CC3">
        <w:rPr>
          <w:rFonts w:ascii="Arial" w:hAnsi="Arial" w:cs="Arial"/>
          <w:sz w:val="24"/>
          <w:szCs w:val="24"/>
        </w:rPr>
        <w:t xml:space="preserve">. </w:t>
      </w:r>
      <w:r w:rsidR="00BA7C71" w:rsidRPr="00BA7C71">
        <w:rPr>
          <w:rFonts w:ascii="Arial" w:hAnsi="Arial" w:cs="Arial"/>
          <w:sz w:val="24"/>
          <w:szCs w:val="24"/>
        </w:rPr>
        <w:t>Most events occurred within five years of leaving work among those who left before retirement age, suggesting that leaving work early may increase the risk</w:t>
      </w:r>
      <w:r w:rsidR="00A740B5">
        <w:rPr>
          <w:rFonts w:ascii="Arial" w:hAnsi="Arial" w:cs="Arial"/>
          <w:sz w:val="24"/>
          <w:szCs w:val="24"/>
        </w:rPr>
        <w:t>.</w:t>
      </w:r>
      <w:r w:rsidR="00F25E4B">
        <w:rPr>
          <w:rFonts w:ascii="Arial" w:hAnsi="Arial" w:cs="Arial"/>
          <w:sz w:val="24"/>
          <w:szCs w:val="24"/>
        </w:rPr>
        <w:t xml:space="preserve"> </w:t>
      </w:r>
    </w:p>
    <w:p w14:paraId="6B2DB947" w14:textId="77777777" w:rsidR="00CD7CC6" w:rsidRDefault="00CD7CC6">
      <w:pPr>
        <w:rPr>
          <w:rFonts w:ascii="Arial" w:hAnsi="Arial" w:cs="Arial"/>
          <w:sz w:val="24"/>
          <w:szCs w:val="24"/>
        </w:rPr>
      </w:pPr>
      <w:r>
        <w:rPr>
          <w:rFonts w:ascii="Arial" w:hAnsi="Arial" w:cs="Arial"/>
          <w:sz w:val="24"/>
          <w:szCs w:val="24"/>
        </w:rPr>
        <w:br w:type="page"/>
      </w:r>
    </w:p>
    <w:p w14:paraId="68492806" w14:textId="1A027420" w:rsidR="00D91983" w:rsidRPr="00D91983" w:rsidRDefault="00CC087C" w:rsidP="00D91983">
      <w:pPr>
        <w:widowControl w:val="0"/>
        <w:autoSpaceDE w:val="0"/>
        <w:autoSpaceDN w:val="0"/>
        <w:adjustRightInd w:val="0"/>
        <w:spacing w:line="240" w:lineRule="auto"/>
        <w:ind w:left="640" w:hanging="640"/>
        <w:rPr>
          <w:rFonts w:ascii="Arial" w:hAnsi="Arial" w:cs="Arial"/>
          <w:noProof/>
          <w:sz w:val="24"/>
          <w:szCs w:val="24"/>
        </w:rPr>
      </w:pPr>
      <w:r>
        <w:rPr>
          <w:rFonts w:ascii="Arial" w:hAnsi="Arial" w:cs="Arial"/>
          <w:sz w:val="24"/>
          <w:szCs w:val="24"/>
        </w:rPr>
        <w:lastRenderedPageBreak/>
        <w:fldChar w:fldCharType="begin" w:fldLock="1"/>
      </w:r>
      <w:r>
        <w:rPr>
          <w:rFonts w:ascii="Arial" w:hAnsi="Arial" w:cs="Arial"/>
          <w:sz w:val="24"/>
          <w:szCs w:val="24"/>
        </w:rPr>
        <w:instrText xml:space="preserve">ADDIN Mendeley Bibliography CSL_BIBLIOGRAPHY </w:instrText>
      </w:r>
      <w:r>
        <w:rPr>
          <w:rFonts w:ascii="Arial" w:hAnsi="Arial" w:cs="Arial"/>
          <w:sz w:val="24"/>
          <w:szCs w:val="24"/>
        </w:rPr>
        <w:fldChar w:fldCharType="separate"/>
      </w:r>
      <w:r w:rsidR="00D91983" w:rsidRPr="00D91983">
        <w:rPr>
          <w:rFonts w:ascii="Arial" w:hAnsi="Arial" w:cs="Arial"/>
          <w:noProof/>
          <w:sz w:val="24"/>
          <w:szCs w:val="24"/>
        </w:rPr>
        <w:t>1.</w:t>
      </w:r>
      <w:r w:rsidR="00D91983" w:rsidRPr="00D91983">
        <w:rPr>
          <w:rFonts w:ascii="Arial" w:hAnsi="Arial" w:cs="Arial"/>
          <w:noProof/>
          <w:sz w:val="24"/>
          <w:szCs w:val="24"/>
        </w:rPr>
        <w:tab/>
        <w:t xml:space="preserve">Hedegaard, H., Warner, M. &amp; Miniño, A. M. Drug Overdose Deaths in the United States, 1999-2016. </w:t>
      </w:r>
      <w:r w:rsidR="00D91983" w:rsidRPr="00D91983">
        <w:rPr>
          <w:rFonts w:ascii="Arial" w:hAnsi="Arial" w:cs="Arial"/>
          <w:i/>
          <w:iCs/>
          <w:noProof/>
          <w:sz w:val="24"/>
          <w:szCs w:val="24"/>
        </w:rPr>
        <w:t>NCHS data brief, no 294</w:t>
      </w:r>
      <w:r w:rsidR="00D91983" w:rsidRPr="00D91983">
        <w:rPr>
          <w:rFonts w:ascii="Arial" w:hAnsi="Arial" w:cs="Arial"/>
          <w:noProof/>
          <w:sz w:val="24"/>
          <w:szCs w:val="24"/>
        </w:rPr>
        <w:t xml:space="preserve"> (2017).</w:t>
      </w:r>
    </w:p>
    <w:p w14:paraId="599160E5" w14:textId="77777777" w:rsidR="00D91983" w:rsidRPr="00D91983" w:rsidRDefault="00D91983" w:rsidP="00D91983">
      <w:pPr>
        <w:widowControl w:val="0"/>
        <w:autoSpaceDE w:val="0"/>
        <w:autoSpaceDN w:val="0"/>
        <w:adjustRightInd w:val="0"/>
        <w:spacing w:line="240" w:lineRule="auto"/>
        <w:ind w:left="640" w:hanging="640"/>
        <w:rPr>
          <w:rFonts w:ascii="Arial" w:hAnsi="Arial" w:cs="Arial"/>
          <w:noProof/>
          <w:sz w:val="24"/>
          <w:szCs w:val="24"/>
        </w:rPr>
      </w:pPr>
      <w:r w:rsidRPr="00D91983">
        <w:rPr>
          <w:rFonts w:ascii="Arial" w:hAnsi="Arial" w:cs="Arial"/>
          <w:noProof/>
          <w:sz w:val="24"/>
          <w:szCs w:val="24"/>
        </w:rPr>
        <w:t>2.</w:t>
      </w:r>
      <w:r w:rsidRPr="00D91983">
        <w:rPr>
          <w:rFonts w:ascii="Arial" w:hAnsi="Arial" w:cs="Arial"/>
          <w:noProof/>
          <w:sz w:val="24"/>
          <w:szCs w:val="24"/>
        </w:rPr>
        <w:tab/>
        <w:t xml:space="preserve">CDC. Underlying Cause of Death 1999-2017. (2014). Available at: https://wonder.cdc.gov/wonder/help/ucd.html. </w:t>
      </w:r>
    </w:p>
    <w:p w14:paraId="393F258E" w14:textId="77777777" w:rsidR="00D91983" w:rsidRPr="00D91983" w:rsidRDefault="00D91983" w:rsidP="00D91983">
      <w:pPr>
        <w:widowControl w:val="0"/>
        <w:autoSpaceDE w:val="0"/>
        <w:autoSpaceDN w:val="0"/>
        <w:adjustRightInd w:val="0"/>
        <w:spacing w:line="240" w:lineRule="auto"/>
        <w:ind w:left="640" w:hanging="640"/>
        <w:rPr>
          <w:rFonts w:ascii="Arial" w:hAnsi="Arial" w:cs="Arial"/>
          <w:noProof/>
          <w:sz w:val="24"/>
          <w:szCs w:val="24"/>
        </w:rPr>
      </w:pPr>
      <w:r w:rsidRPr="00D91983">
        <w:rPr>
          <w:rFonts w:ascii="Arial" w:hAnsi="Arial" w:cs="Arial"/>
          <w:noProof/>
          <w:sz w:val="24"/>
          <w:szCs w:val="24"/>
        </w:rPr>
        <w:t>3.</w:t>
      </w:r>
      <w:r w:rsidRPr="00D91983">
        <w:rPr>
          <w:rFonts w:ascii="Arial" w:hAnsi="Arial" w:cs="Arial"/>
          <w:noProof/>
          <w:sz w:val="24"/>
          <w:szCs w:val="24"/>
        </w:rPr>
        <w:tab/>
        <w:t xml:space="preserve">Case, A. &amp; Deaton, A. Rising morbidity and mortality in midlife among white non-Hispanic Americans in the 21st century. </w:t>
      </w:r>
      <w:r w:rsidRPr="00D91983">
        <w:rPr>
          <w:rFonts w:ascii="Arial" w:hAnsi="Arial" w:cs="Arial"/>
          <w:i/>
          <w:iCs/>
          <w:noProof/>
          <w:sz w:val="24"/>
          <w:szCs w:val="24"/>
        </w:rPr>
        <w:t>Proc. Natl. Acad. Sci.</w:t>
      </w:r>
      <w:r w:rsidRPr="00D91983">
        <w:rPr>
          <w:rFonts w:ascii="Arial" w:hAnsi="Arial" w:cs="Arial"/>
          <w:noProof/>
          <w:sz w:val="24"/>
          <w:szCs w:val="24"/>
        </w:rPr>
        <w:t xml:space="preserve"> </w:t>
      </w:r>
      <w:r w:rsidRPr="00D91983">
        <w:rPr>
          <w:rFonts w:ascii="Arial" w:hAnsi="Arial" w:cs="Arial"/>
          <w:b/>
          <w:bCs/>
          <w:noProof/>
          <w:sz w:val="24"/>
          <w:szCs w:val="24"/>
        </w:rPr>
        <w:t>112</w:t>
      </w:r>
      <w:r w:rsidRPr="00D91983">
        <w:rPr>
          <w:rFonts w:ascii="Arial" w:hAnsi="Arial" w:cs="Arial"/>
          <w:noProof/>
          <w:sz w:val="24"/>
          <w:szCs w:val="24"/>
        </w:rPr>
        <w:t>, 15078–15083 (2015).</w:t>
      </w:r>
    </w:p>
    <w:p w14:paraId="469095CC" w14:textId="77777777" w:rsidR="00D91983" w:rsidRPr="00D91983" w:rsidRDefault="00D91983" w:rsidP="00D91983">
      <w:pPr>
        <w:widowControl w:val="0"/>
        <w:autoSpaceDE w:val="0"/>
        <w:autoSpaceDN w:val="0"/>
        <w:adjustRightInd w:val="0"/>
        <w:spacing w:line="240" w:lineRule="auto"/>
        <w:ind w:left="640" w:hanging="640"/>
        <w:rPr>
          <w:rFonts w:ascii="Arial" w:hAnsi="Arial" w:cs="Arial"/>
          <w:noProof/>
          <w:sz w:val="24"/>
          <w:szCs w:val="24"/>
        </w:rPr>
      </w:pPr>
      <w:r w:rsidRPr="00D91983">
        <w:rPr>
          <w:rFonts w:ascii="Arial" w:hAnsi="Arial" w:cs="Arial"/>
          <w:noProof/>
          <w:sz w:val="24"/>
          <w:szCs w:val="24"/>
        </w:rPr>
        <w:t>4.</w:t>
      </w:r>
      <w:r w:rsidRPr="00D91983">
        <w:rPr>
          <w:rFonts w:ascii="Arial" w:hAnsi="Arial" w:cs="Arial"/>
          <w:noProof/>
          <w:sz w:val="24"/>
          <w:szCs w:val="24"/>
        </w:rPr>
        <w:tab/>
        <w:t xml:space="preserve">Case, A. &amp; Deaton, A. Mortality and morbidity in the 21(st) century. </w:t>
      </w:r>
      <w:r w:rsidRPr="00D91983">
        <w:rPr>
          <w:rFonts w:ascii="Arial" w:hAnsi="Arial" w:cs="Arial"/>
          <w:i/>
          <w:iCs/>
          <w:noProof/>
          <w:sz w:val="24"/>
          <w:szCs w:val="24"/>
        </w:rPr>
        <w:t>Brookings Pap. Econ. Act.</w:t>
      </w:r>
      <w:r w:rsidRPr="00D91983">
        <w:rPr>
          <w:rFonts w:ascii="Arial" w:hAnsi="Arial" w:cs="Arial"/>
          <w:noProof/>
          <w:sz w:val="24"/>
          <w:szCs w:val="24"/>
        </w:rPr>
        <w:t xml:space="preserve"> </w:t>
      </w:r>
      <w:r w:rsidRPr="00D91983">
        <w:rPr>
          <w:rFonts w:ascii="Arial" w:hAnsi="Arial" w:cs="Arial"/>
          <w:b/>
          <w:bCs/>
          <w:noProof/>
          <w:sz w:val="24"/>
          <w:szCs w:val="24"/>
        </w:rPr>
        <w:t>2017</w:t>
      </w:r>
      <w:r w:rsidRPr="00D91983">
        <w:rPr>
          <w:rFonts w:ascii="Arial" w:hAnsi="Arial" w:cs="Arial"/>
          <w:noProof/>
          <w:sz w:val="24"/>
          <w:szCs w:val="24"/>
        </w:rPr>
        <w:t>, 397–476 (2017).</w:t>
      </w:r>
    </w:p>
    <w:p w14:paraId="33CF8B73" w14:textId="77777777" w:rsidR="00D91983" w:rsidRPr="00D91983" w:rsidRDefault="00D91983" w:rsidP="00D91983">
      <w:pPr>
        <w:widowControl w:val="0"/>
        <w:autoSpaceDE w:val="0"/>
        <w:autoSpaceDN w:val="0"/>
        <w:adjustRightInd w:val="0"/>
        <w:spacing w:line="240" w:lineRule="auto"/>
        <w:ind w:left="640" w:hanging="640"/>
        <w:rPr>
          <w:rFonts w:ascii="Arial" w:hAnsi="Arial" w:cs="Arial"/>
          <w:noProof/>
          <w:sz w:val="24"/>
          <w:szCs w:val="24"/>
        </w:rPr>
      </w:pPr>
      <w:r w:rsidRPr="00D91983">
        <w:rPr>
          <w:rFonts w:ascii="Arial" w:hAnsi="Arial" w:cs="Arial"/>
          <w:noProof/>
          <w:sz w:val="24"/>
          <w:szCs w:val="24"/>
        </w:rPr>
        <w:t>5.</w:t>
      </w:r>
      <w:r w:rsidRPr="00D91983">
        <w:rPr>
          <w:rFonts w:ascii="Arial" w:hAnsi="Arial" w:cs="Arial"/>
          <w:noProof/>
          <w:sz w:val="24"/>
          <w:szCs w:val="24"/>
        </w:rPr>
        <w:tab/>
        <w:t xml:space="preserve">Keyes, K. M., Cerdá, M., Brady, J. E., Havens, J. R. &amp; Galea, S. Understanding the rural-urban differences in nonmedical prescription opioid use and abuse in the United States. </w:t>
      </w:r>
      <w:r w:rsidRPr="00D91983">
        <w:rPr>
          <w:rFonts w:ascii="Arial" w:hAnsi="Arial" w:cs="Arial"/>
          <w:i/>
          <w:iCs/>
          <w:noProof/>
          <w:sz w:val="24"/>
          <w:szCs w:val="24"/>
        </w:rPr>
        <w:t>Am. J. Public Health</w:t>
      </w:r>
      <w:r w:rsidRPr="00D91983">
        <w:rPr>
          <w:rFonts w:ascii="Arial" w:hAnsi="Arial" w:cs="Arial"/>
          <w:noProof/>
          <w:sz w:val="24"/>
          <w:szCs w:val="24"/>
        </w:rPr>
        <w:t xml:space="preserve"> </w:t>
      </w:r>
      <w:r w:rsidRPr="00D91983">
        <w:rPr>
          <w:rFonts w:ascii="Arial" w:hAnsi="Arial" w:cs="Arial"/>
          <w:b/>
          <w:bCs/>
          <w:noProof/>
          <w:sz w:val="24"/>
          <w:szCs w:val="24"/>
        </w:rPr>
        <w:t>104</w:t>
      </w:r>
      <w:r w:rsidRPr="00D91983">
        <w:rPr>
          <w:rFonts w:ascii="Arial" w:hAnsi="Arial" w:cs="Arial"/>
          <w:noProof/>
          <w:sz w:val="24"/>
          <w:szCs w:val="24"/>
        </w:rPr>
        <w:t>, 52–59 (2014).</w:t>
      </w:r>
    </w:p>
    <w:p w14:paraId="3C259A89" w14:textId="77777777" w:rsidR="00D91983" w:rsidRPr="00D91983" w:rsidRDefault="00D91983" w:rsidP="00D91983">
      <w:pPr>
        <w:widowControl w:val="0"/>
        <w:autoSpaceDE w:val="0"/>
        <w:autoSpaceDN w:val="0"/>
        <w:adjustRightInd w:val="0"/>
        <w:spacing w:line="240" w:lineRule="auto"/>
        <w:ind w:left="640" w:hanging="640"/>
        <w:rPr>
          <w:rFonts w:ascii="Arial" w:hAnsi="Arial" w:cs="Arial"/>
          <w:noProof/>
          <w:sz w:val="24"/>
          <w:szCs w:val="24"/>
        </w:rPr>
      </w:pPr>
      <w:r w:rsidRPr="00D91983">
        <w:rPr>
          <w:rFonts w:ascii="Arial" w:hAnsi="Arial" w:cs="Arial"/>
          <w:noProof/>
          <w:sz w:val="24"/>
          <w:szCs w:val="24"/>
        </w:rPr>
        <w:t>6.</w:t>
      </w:r>
      <w:r w:rsidRPr="00D91983">
        <w:rPr>
          <w:rFonts w:ascii="Arial" w:hAnsi="Arial" w:cs="Arial"/>
          <w:noProof/>
          <w:sz w:val="24"/>
          <w:szCs w:val="24"/>
        </w:rPr>
        <w:tab/>
        <w:t xml:space="preserve">Curtin, S., Warner, M. &amp; Hedegaard, H. </w:t>
      </w:r>
      <w:r w:rsidRPr="00D91983">
        <w:rPr>
          <w:rFonts w:ascii="Arial" w:hAnsi="Arial" w:cs="Arial"/>
          <w:i/>
          <w:iCs/>
          <w:noProof/>
          <w:sz w:val="24"/>
          <w:szCs w:val="24"/>
        </w:rPr>
        <w:t>Increase in suicide in the United States, 1999-2014. NCHS data brief</w:t>
      </w:r>
      <w:r w:rsidRPr="00D91983">
        <w:rPr>
          <w:rFonts w:ascii="Arial" w:hAnsi="Arial" w:cs="Arial"/>
          <w:noProof/>
          <w:sz w:val="24"/>
          <w:szCs w:val="24"/>
        </w:rPr>
        <w:t>. (2016).</w:t>
      </w:r>
    </w:p>
    <w:p w14:paraId="09A658DB" w14:textId="77777777" w:rsidR="00D91983" w:rsidRPr="00D91983" w:rsidRDefault="00D91983" w:rsidP="00D91983">
      <w:pPr>
        <w:widowControl w:val="0"/>
        <w:autoSpaceDE w:val="0"/>
        <w:autoSpaceDN w:val="0"/>
        <w:adjustRightInd w:val="0"/>
        <w:spacing w:line="240" w:lineRule="auto"/>
        <w:ind w:left="640" w:hanging="640"/>
        <w:rPr>
          <w:rFonts w:ascii="Arial" w:hAnsi="Arial" w:cs="Arial"/>
          <w:noProof/>
          <w:sz w:val="24"/>
          <w:szCs w:val="24"/>
        </w:rPr>
      </w:pPr>
      <w:r w:rsidRPr="00D91983">
        <w:rPr>
          <w:rFonts w:ascii="Arial" w:hAnsi="Arial" w:cs="Arial"/>
          <w:noProof/>
          <w:sz w:val="24"/>
          <w:szCs w:val="24"/>
        </w:rPr>
        <w:t>7.</w:t>
      </w:r>
      <w:r w:rsidRPr="00D91983">
        <w:rPr>
          <w:rFonts w:ascii="Arial" w:hAnsi="Arial" w:cs="Arial"/>
          <w:noProof/>
          <w:sz w:val="24"/>
          <w:szCs w:val="24"/>
        </w:rPr>
        <w:tab/>
        <w:t>Hedegaard, H., Curtin, S. C. &amp; Warner, M. NCHS Data Brief, Number330, November 2018. 1999–2017 (2018).</w:t>
      </w:r>
    </w:p>
    <w:p w14:paraId="4DAB904A" w14:textId="77777777" w:rsidR="00D91983" w:rsidRPr="00D91983" w:rsidRDefault="00D91983" w:rsidP="00D91983">
      <w:pPr>
        <w:widowControl w:val="0"/>
        <w:autoSpaceDE w:val="0"/>
        <w:autoSpaceDN w:val="0"/>
        <w:adjustRightInd w:val="0"/>
        <w:spacing w:line="240" w:lineRule="auto"/>
        <w:ind w:left="640" w:hanging="640"/>
        <w:rPr>
          <w:rFonts w:ascii="Arial" w:hAnsi="Arial" w:cs="Arial"/>
          <w:noProof/>
          <w:sz w:val="24"/>
          <w:szCs w:val="24"/>
        </w:rPr>
      </w:pPr>
      <w:r w:rsidRPr="00D91983">
        <w:rPr>
          <w:rFonts w:ascii="Arial" w:hAnsi="Arial" w:cs="Arial"/>
          <w:noProof/>
          <w:sz w:val="24"/>
          <w:szCs w:val="24"/>
        </w:rPr>
        <w:t>8.</w:t>
      </w:r>
      <w:r w:rsidRPr="00D91983">
        <w:rPr>
          <w:rFonts w:ascii="Arial" w:hAnsi="Arial" w:cs="Arial"/>
          <w:noProof/>
          <w:sz w:val="24"/>
          <w:szCs w:val="24"/>
        </w:rPr>
        <w:tab/>
        <w:t>CDCNewsroom. Americans in rural areas more likely to die by suicide. (2017).</w:t>
      </w:r>
    </w:p>
    <w:p w14:paraId="49CB52B4" w14:textId="77777777" w:rsidR="00D91983" w:rsidRPr="00D91983" w:rsidRDefault="00D91983" w:rsidP="00D91983">
      <w:pPr>
        <w:widowControl w:val="0"/>
        <w:autoSpaceDE w:val="0"/>
        <w:autoSpaceDN w:val="0"/>
        <w:adjustRightInd w:val="0"/>
        <w:spacing w:line="240" w:lineRule="auto"/>
        <w:ind w:left="640" w:hanging="640"/>
        <w:rPr>
          <w:rFonts w:ascii="Arial" w:hAnsi="Arial" w:cs="Arial"/>
          <w:noProof/>
          <w:sz w:val="24"/>
          <w:szCs w:val="24"/>
        </w:rPr>
      </w:pPr>
      <w:r w:rsidRPr="00D91983">
        <w:rPr>
          <w:rFonts w:ascii="Arial" w:hAnsi="Arial" w:cs="Arial"/>
          <w:noProof/>
          <w:sz w:val="24"/>
          <w:szCs w:val="24"/>
        </w:rPr>
        <w:t>9.</w:t>
      </w:r>
      <w:r w:rsidRPr="00D91983">
        <w:rPr>
          <w:rFonts w:ascii="Arial" w:hAnsi="Arial" w:cs="Arial"/>
          <w:noProof/>
          <w:sz w:val="24"/>
          <w:szCs w:val="24"/>
        </w:rPr>
        <w:tab/>
        <w:t xml:space="preserve">Charles, K. K., Hurst, E. &amp; Schwartz, M. </w:t>
      </w:r>
      <w:r w:rsidRPr="00D91983">
        <w:rPr>
          <w:rFonts w:ascii="Arial" w:hAnsi="Arial" w:cs="Arial"/>
          <w:i/>
          <w:iCs/>
          <w:noProof/>
          <w:sz w:val="24"/>
          <w:szCs w:val="24"/>
        </w:rPr>
        <w:t>The transformation of manufacturing and the decline in US employment</w:t>
      </w:r>
      <w:r w:rsidRPr="00D91983">
        <w:rPr>
          <w:rFonts w:ascii="Arial" w:hAnsi="Arial" w:cs="Arial"/>
          <w:noProof/>
          <w:sz w:val="24"/>
          <w:szCs w:val="24"/>
        </w:rPr>
        <w:t xml:space="preserve">. </w:t>
      </w:r>
      <w:r w:rsidRPr="00D91983">
        <w:rPr>
          <w:rFonts w:ascii="Arial" w:hAnsi="Arial" w:cs="Arial"/>
          <w:i/>
          <w:iCs/>
          <w:noProof/>
          <w:sz w:val="24"/>
          <w:szCs w:val="24"/>
        </w:rPr>
        <w:t>NBER Macroeconomics Annual</w:t>
      </w:r>
      <w:r w:rsidRPr="00D91983">
        <w:rPr>
          <w:rFonts w:ascii="Arial" w:hAnsi="Arial" w:cs="Arial"/>
          <w:noProof/>
          <w:sz w:val="24"/>
          <w:szCs w:val="24"/>
        </w:rPr>
        <w:t xml:space="preserve"> </w:t>
      </w:r>
      <w:r w:rsidRPr="00D91983">
        <w:rPr>
          <w:rFonts w:ascii="Arial" w:hAnsi="Arial" w:cs="Arial"/>
          <w:b/>
          <w:bCs/>
          <w:noProof/>
          <w:sz w:val="24"/>
          <w:szCs w:val="24"/>
        </w:rPr>
        <w:t>33</w:t>
      </w:r>
      <w:r w:rsidRPr="00D91983">
        <w:rPr>
          <w:rFonts w:ascii="Arial" w:hAnsi="Arial" w:cs="Arial"/>
          <w:noProof/>
          <w:sz w:val="24"/>
          <w:szCs w:val="24"/>
        </w:rPr>
        <w:t>, (2019).</w:t>
      </w:r>
    </w:p>
    <w:p w14:paraId="1830ABD8" w14:textId="77777777" w:rsidR="00D91983" w:rsidRPr="00D91983" w:rsidRDefault="00D91983" w:rsidP="00D91983">
      <w:pPr>
        <w:widowControl w:val="0"/>
        <w:autoSpaceDE w:val="0"/>
        <w:autoSpaceDN w:val="0"/>
        <w:adjustRightInd w:val="0"/>
        <w:spacing w:line="240" w:lineRule="auto"/>
        <w:ind w:left="640" w:hanging="640"/>
        <w:rPr>
          <w:rFonts w:ascii="Arial" w:hAnsi="Arial" w:cs="Arial"/>
          <w:noProof/>
          <w:sz w:val="24"/>
          <w:szCs w:val="24"/>
        </w:rPr>
      </w:pPr>
      <w:r w:rsidRPr="00D91983">
        <w:rPr>
          <w:rFonts w:ascii="Arial" w:hAnsi="Arial" w:cs="Arial"/>
          <w:noProof/>
          <w:sz w:val="24"/>
          <w:szCs w:val="24"/>
        </w:rPr>
        <w:t>10.</w:t>
      </w:r>
      <w:r w:rsidRPr="00D91983">
        <w:rPr>
          <w:rFonts w:ascii="Arial" w:hAnsi="Arial" w:cs="Arial"/>
          <w:noProof/>
          <w:sz w:val="24"/>
          <w:szCs w:val="24"/>
        </w:rPr>
        <w:tab/>
        <w:t xml:space="preserve">Rose, S. J. Is Foreign Trade the Cause of Manufacturing Job Losses? </w:t>
      </w:r>
      <w:r w:rsidRPr="00D91983">
        <w:rPr>
          <w:rFonts w:ascii="Arial" w:hAnsi="Arial" w:cs="Arial"/>
          <w:i/>
          <w:iCs/>
          <w:noProof/>
          <w:sz w:val="24"/>
          <w:szCs w:val="24"/>
        </w:rPr>
        <w:t>Washington, DC Urban Inst.</w:t>
      </w:r>
      <w:r w:rsidRPr="00D91983">
        <w:rPr>
          <w:rFonts w:ascii="Arial" w:hAnsi="Arial" w:cs="Arial"/>
          <w:noProof/>
          <w:sz w:val="24"/>
          <w:szCs w:val="24"/>
        </w:rPr>
        <w:t xml:space="preserve"> 1–15 (2018).</w:t>
      </w:r>
    </w:p>
    <w:p w14:paraId="1E3D38E4" w14:textId="77777777" w:rsidR="00D91983" w:rsidRPr="00D91983" w:rsidRDefault="00D91983" w:rsidP="00D91983">
      <w:pPr>
        <w:widowControl w:val="0"/>
        <w:autoSpaceDE w:val="0"/>
        <w:autoSpaceDN w:val="0"/>
        <w:adjustRightInd w:val="0"/>
        <w:spacing w:line="240" w:lineRule="auto"/>
        <w:ind w:left="640" w:hanging="640"/>
        <w:rPr>
          <w:rFonts w:ascii="Arial" w:hAnsi="Arial" w:cs="Arial"/>
          <w:noProof/>
          <w:sz w:val="24"/>
          <w:szCs w:val="24"/>
        </w:rPr>
      </w:pPr>
      <w:r w:rsidRPr="00D91983">
        <w:rPr>
          <w:rFonts w:ascii="Arial" w:hAnsi="Arial" w:cs="Arial"/>
          <w:noProof/>
          <w:sz w:val="24"/>
          <w:szCs w:val="24"/>
        </w:rPr>
        <w:t>11.</w:t>
      </w:r>
      <w:r w:rsidRPr="00D91983">
        <w:rPr>
          <w:rFonts w:ascii="Arial" w:hAnsi="Arial" w:cs="Arial"/>
          <w:noProof/>
          <w:sz w:val="24"/>
          <w:szCs w:val="24"/>
        </w:rPr>
        <w:tab/>
        <w:t xml:space="preserve">Fort, T., Pierce, J. &amp; Schott, P. New perspectoves on the decline of US manufactuirng employment. </w:t>
      </w:r>
      <w:r w:rsidRPr="00D91983">
        <w:rPr>
          <w:rFonts w:ascii="Arial" w:hAnsi="Arial" w:cs="Arial"/>
          <w:i/>
          <w:iCs/>
          <w:noProof/>
          <w:sz w:val="24"/>
          <w:szCs w:val="24"/>
        </w:rPr>
        <w:t>J. Econ. Perspect.</w:t>
      </w:r>
      <w:r w:rsidRPr="00D91983">
        <w:rPr>
          <w:rFonts w:ascii="Arial" w:hAnsi="Arial" w:cs="Arial"/>
          <w:noProof/>
          <w:sz w:val="24"/>
          <w:szCs w:val="24"/>
        </w:rPr>
        <w:t xml:space="preserve"> </w:t>
      </w:r>
      <w:r w:rsidRPr="00D91983">
        <w:rPr>
          <w:rFonts w:ascii="Arial" w:hAnsi="Arial" w:cs="Arial"/>
          <w:b/>
          <w:bCs/>
          <w:noProof/>
          <w:sz w:val="24"/>
          <w:szCs w:val="24"/>
        </w:rPr>
        <w:t>32</w:t>
      </w:r>
      <w:r w:rsidRPr="00D91983">
        <w:rPr>
          <w:rFonts w:ascii="Arial" w:hAnsi="Arial" w:cs="Arial"/>
          <w:noProof/>
          <w:sz w:val="24"/>
          <w:szCs w:val="24"/>
        </w:rPr>
        <w:t>, 47–72 (2018).</w:t>
      </w:r>
    </w:p>
    <w:p w14:paraId="2DBC37E1" w14:textId="77777777" w:rsidR="00D91983" w:rsidRPr="00D91983" w:rsidRDefault="00D91983" w:rsidP="00D91983">
      <w:pPr>
        <w:widowControl w:val="0"/>
        <w:autoSpaceDE w:val="0"/>
        <w:autoSpaceDN w:val="0"/>
        <w:adjustRightInd w:val="0"/>
        <w:spacing w:line="240" w:lineRule="auto"/>
        <w:ind w:left="640" w:hanging="640"/>
        <w:rPr>
          <w:rFonts w:ascii="Arial" w:hAnsi="Arial" w:cs="Arial"/>
          <w:noProof/>
          <w:sz w:val="24"/>
          <w:szCs w:val="24"/>
        </w:rPr>
      </w:pPr>
      <w:r w:rsidRPr="00D91983">
        <w:rPr>
          <w:rFonts w:ascii="Arial" w:hAnsi="Arial" w:cs="Arial"/>
          <w:noProof/>
          <w:sz w:val="24"/>
          <w:szCs w:val="24"/>
        </w:rPr>
        <w:t>12.</w:t>
      </w:r>
      <w:r w:rsidRPr="00D91983">
        <w:rPr>
          <w:rFonts w:ascii="Arial" w:hAnsi="Arial" w:cs="Arial"/>
          <w:noProof/>
          <w:sz w:val="24"/>
          <w:szCs w:val="24"/>
        </w:rPr>
        <w:tab/>
        <w:t xml:space="preserve">Autor, D. H., Dorn, D. &amp; Hanson, G. H. The China Shock: Learning from Labor-Market Adjustment to Large Changes in Trade. </w:t>
      </w:r>
      <w:r w:rsidRPr="00D91983">
        <w:rPr>
          <w:rFonts w:ascii="Arial" w:hAnsi="Arial" w:cs="Arial"/>
          <w:i/>
          <w:iCs/>
          <w:noProof/>
          <w:sz w:val="24"/>
          <w:szCs w:val="24"/>
        </w:rPr>
        <w:t>Ssrn</w:t>
      </w:r>
      <w:r w:rsidRPr="00D91983">
        <w:rPr>
          <w:rFonts w:ascii="Arial" w:hAnsi="Arial" w:cs="Arial"/>
          <w:noProof/>
          <w:sz w:val="24"/>
          <w:szCs w:val="24"/>
        </w:rPr>
        <w:t xml:space="preserve"> (2016). doi:10.1146/annurev-economics-080315-015041</w:t>
      </w:r>
    </w:p>
    <w:p w14:paraId="28B87D4B" w14:textId="77777777" w:rsidR="00D91983" w:rsidRPr="00D91983" w:rsidRDefault="00D91983" w:rsidP="00D91983">
      <w:pPr>
        <w:widowControl w:val="0"/>
        <w:autoSpaceDE w:val="0"/>
        <w:autoSpaceDN w:val="0"/>
        <w:adjustRightInd w:val="0"/>
        <w:spacing w:line="240" w:lineRule="auto"/>
        <w:ind w:left="640" w:hanging="640"/>
        <w:rPr>
          <w:rFonts w:ascii="Arial" w:hAnsi="Arial" w:cs="Arial"/>
          <w:noProof/>
          <w:sz w:val="24"/>
          <w:szCs w:val="24"/>
        </w:rPr>
      </w:pPr>
      <w:r w:rsidRPr="00D91983">
        <w:rPr>
          <w:rFonts w:ascii="Arial" w:hAnsi="Arial" w:cs="Arial"/>
          <w:noProof/>
          <w:sz w:val="24"/>
          <w:szCs w:val="24"/>
        </w:rPr>
        <w:t>13.</w:t>
      </w:r>
      <w:r w:rsidRPr="00D91983">
        <w:rPr>
          <w:rFonts w:ascii="Arial" w:hAnsi="Arial" w:cs="Arial"/>
          <w:noProof/>
          <w:sz w:val="24"/>
          <w:szCs w:val="24"/>
        </w:rPr>
        <w:tab/>
        <w:t xml:space="preserve">Klier, T. From tail fins to hybrids: How Detroit lost its dominance of the U.S. auto market. </w:t>
      </w:r>
      <w:r w:rsidRPr="00D91983">
        <w:rPr>
          <w:rFonts w:ascii="Arial" w:hAnsi="Arial" w:cs="Arial"/>
          <w:i/>
          <w:iCs/>
          <w:noProof/>
          <w:sz w:val="24"/>
          <w:szCs w:val="24"/>
        </w:rPr>
        <w:t>Econ. Perspect.</w:t>
      </w:r>
      <w:r w:rsidRPr="00D91983">
        <w:rPr>
          <w:rFonts w:ascii="Arial" w:hAnsi="Arial" w:cs="Arial"/>
          <w:noProof/>
          <w:sz w:val="24"/>
          <w:szCs w:val="24"/>
        </w:rPr>
        <w:t xml:space="preserve"> </w:t>
      </w:r>
      <w:r w:rsidRPr="00D91983">
        <w:rPr>
          <w:rFonts w:ascii="Arial" w:hAnsi="Arial" w:cs="Arial"/>
          <w:b/>
          <w:bCs/>
          <w:noProof/>
          <w:sz w:val="24"/>
          <w:szCs w:val="24"/>
        </w:rPr>
        <w:t>33</w:t>
      </w:r>
      <w:r w:rsidRPr="00D91983">
        <w:rPr>
          <w:rFonts w:ascii="Arial" w:hAnsi="Arial" w:cs="Arial"/>
          <w:noProof/>
          <w:sz w:val="24"/>
          <w:szCs w:val="24"/>
        </w:rPr>
        <w:t>, (2009).</w:t>
      </w:r>
    </w:p>
    <w:p w14:paraId="48AB75D2" w14:textId="77777777" w:rsidR="00D91983" w:rsidRPr="00D91983" w:rsidRDefault="00D91983" w:rsidP="00D91983">
      <w:pPr>
        <w:widowControl w:val="0"/>
        <w:autoSpaceDE w:val="0"/>
        <w:autoSpaceDN w:val="0"/>
        <w:adjustRightInd w:val="0"/>
        <w:spacing w:line="240" w:lineRule="auto"/>
        <w:ind w:left="640" w:hanging="640"/>
        <w:rPr>
          <w:rFonts w:ascii="Arial" w:hAnsi="Arial" w:cs="Arial"/>
          <w:noProof/>
          <w:sz w:val="24"/>
          <w:szCs w:val="24"/>
        </w:rPr>
      </w:pPr>
      <w:r w:rsidRPr="00D91983">
        <w:rPr>
          <w:rFonts w:ascii="Arial" w:hAnsi="Arial" w:cs="Arial"/>
          <w:noProof/>
          <w:sz w:val="24"/>
          <w:szCs w:val="24"/>
        </w:rPr>
        <w:t>14.</w:t>
      </w:r>
      <w:r w:rsidRPr="00D91983">
        <w:rPr>
          <w:rFonts w:ascii="Arial" w:hAnsi="Arial" w:cs="Arial"/>
          <w:noProof/>
          <w:sz w:val="24"/>
          <w:szCs w:val="24"/>
        </w:rPr>
        <w:tab/>
        <w:t xml:space="preserve">Burgard, S. A., Brand, J. E. &amp; House, J. S. Toward a better estimation of the effect of job loss on health. </w:t>
      </w:r>
      <w:r w:rsidRPr="00D91983">
        <w:rPr>
          <w:rFonts w:ascii="Arial" w:hAnsi="Arial" w:cs="Arial"/>
          <w:i/>
          <w:iCs/>
          <w:noProof/>
          <w:sz w:val="24"/>
          <w:szCs w:val="24"/>
        </w:rPr>
        <w:t>J. Health Soc. Behav.</w:t>
      </w:r>
      <w:r w:rsidRPr="00D91983">
        <w:rPr>
          <w:rFonts w:ascii="Arial" w:hAnsi="Arial" w:cs="Arial"/>
          <w:noProof/>
          <w:sz w:val="24"/>
          <w:szCs w:val="24"/>
        </w:rPr>
        <w:t xml:space="preserve"> </w:t>
      </w:r>
      <w:r w:rsidRPr="00D91983">
        <w:rPr>
          <w:rFonts w:ascii="Arial" w:hAnsi="Arial" w:cs="Arial"/>
          <w:b/>
          <w:bCs/>
          <w:noProof/>
          <w:sz w:val="24"/>
          <w:szCs w:val="24"/>
        </w:rPr>
        <w:t>48</w:t>
      </w:r>
      <w:r w:rsidRPr="00D91983">
        <w:rPr>
          <w:rFonts w:ascii="Arial" w:hAnsi="Arial" w:cs="Arial"/>
          <w:noProof/>
          <w:sz w:val="24"/>
          <w:szCs w:val="24"/>
        </w:rPr>
        <w:t>, 369–384 (2007).</w:t>
      </w:r>
    </w:p>
    <w:p w14:paraId="74D3CF61" w14:textId="77777777" w:rsidR="00D91983" w:rsidRPr="00D91983" w:rsidRDefault="00D91983" w:rsidP="00D91983">
      <w:pPr>
        <w:widowControl w:val="0"/>
        <w:autoSpaceDE w:val="0"/>
        <w:autoSpaceDN w:val="0"/>
        <w:adjustRightInd w:val="0"/>
        <w:spacing w:line="240" w:lineRule="auto"/>
        <w:ind w:left="640" w:hanging="640"/>
        <w:rPr>
          <w:rFonts w:ascii="Arial" w:hAnsi="Arial" w:cs="Arial"/>
          <w:noProof/>
          <w:sz w:val="24"/>
          <w:szCs w:val="24"/>
        </w:rPr>
      </w:pPr>
      <w:r w:rsidRPr="00D91983">
        <w:rPr>
          <w:rFonts w:ascii="Arial" w:hAnsi="Arial" w:cs="Arial"/>
          <w:noProof/>
          <w:sz w:val="24"/>
          <w:szCs w:val="24"/>
        </w:rPr>
        <w:t>15.</w:t>
      </w:r>
      <w:r w:rsidRPr="00D91983">
        <w:rPr>
          <w:rFonts w:ascii="Arial" w:hAnsi="Arial" w:cs="Arial"/>
          <w:noProof/>
          <w:sz w:val="24"/>
          <w:szCs w:val="24"/>
        </w:rPr>
        <w:tab/>
        <w:t xml:space="preserve">Eisen, E. A., Tolbert, P. E., Monson, R. R. &amp; Smith, T. J. Mortality studies of machining fluid exposure in the automobile industry I: A standardized mortality ratio analysis. </w:t>
      </w:r>
      <w:r w:rsidRPr="00D91983">
        <w:rPr>
          <w:rFonts w:ascii="Arial" w:hAnsi="Arial" w:cs="Arial"/>
          <w:i/>
          <w:iCs/>
          <w:noProof/>
          <w:sz w:val="24"/>
          <w:szCs w:val="24"/>
        </w:rPr>
        <w:t>Am J Ind Med</w:t>
      </w:r>
      <w:r w:rsidRPr="00D91983">
        <w:rPr>
          <w:rFonts w:ascii="Arial" w:hAnsi="Arial" w:cs="Arial"/>
          <w:noProof/>
          <w:sz w:val="24"/>
          <w:szCs w:val="24"/>
        </w:rPr>
        <w:t xml:space="preserve"> </w:t>
      </w:r>
      <w:r w:rsidRPr="00D91983">
        <w:rPr>
          <w:rFonts w:ascii="Arial" w:hAnsi="Arial" w:cs="Arial"/>
          <w:b/>
          <w:bCs/>
          <w:noProof/>
          <w:sz w:val="24"/>
          <w:szCs w:val="24"/>
        </w:rPr>
        <w:t>22</w:t>
      </w:r>
      <w:r w:rsidRPr="00D91983">
        <w:rPr>
          <w:rFonts w:ascii="Arial" w:hAnsi="Arial" w:cs="Arial"/>
          <w:noProof/>
          <w:sz w:val="24"/>
          <w:szCs w:val="24"/>
        </w:rPr>
        <w:t>, 809–824 (1992).</w:t>
      </w:r>
    </w:p>
    <w:p w14:paraId="7CC7B11F" w14:textId="77777777" w:rsidR="00D91983" w:rsidRPr="00D91983" w:rsidRDefault="00D91983" w:rsidP="00D91983">
      <w:pPr>
        <w:widowControl w:val="0"/>
        <w:autoSpaceDE w:val="0"/>
        <w:autoSpaceDN w:val="0"/>
        <w:adjustRightInd w:val="0"/>
        <w:spacing w:line="240" w:lineRule="auto"/>
        <w:ind w:left="640" w:hanging="640"/>
        <w:rPr>
          <w:rFonts w:ascii="Arial" w:hAnsi="Arial" w:cs="Arial"/>
          <w:noProof/>
          <w:sz w:val="24"/>
          <w:szCs w:val="24"/>
        </w:rPr>
      </w:pPr>
      <w:r w:rsidRPr="00D91983">
        <w:rPr>
          <w:rFonts w:ascii="Arial" w:hAnsi="Arial" w:cs="Arial"/>
          <w:noProof/>
          <w:sz w:val="24"/>
          <w:szCs w:val="24"/>
        </w:rPr>
        <w:t>16.</w:t>
      </w:r>
      <w:r w:rsidRPr="00D91983">
        <w:rPr>
          <w:rFonts w:ascii="Arial" w:hAnsi="Arial" w:cs="Arial"/>
          <w:noProof/>
          <w:sz w:val="24"/>
          <w:szCs w:val="24"/>
        </w:rPr>
        <w:tab/>
        <w:t xml:space="preserve">Eisen, E. A. </w:t>
      </w:r>
      <w:r w:rsidRPr="00D91983">
        <w:rPr>
          <w:rFonts w:ascii="Arial" w:hAnsi="Arial" w:cs="Arial"/>
          <w:i/>
          <w:iCs/>
          <w:noProof/>
          <w:sz w:val="24"/>
          <w:szCs w:val="24"/>
        </w:rPr>
        <w:t>et al.</w:t>
      </w:r>
      <w:r w:rsidRPr="00D91983">
        <w:rPr>
          <w:rFonts w:ascii="Arial" w:hAnsi="Arial" w:cs="Arial"/>
          <w:noProof/>
          <w:sz w:val="24"/>
          <w:szCs w:val="24"/>
        </w:rPr>
        <w:t xml:space="preserve"> Exposure-response models based on extended follow-up of a cohort mortality study in the automobile industry. </w:t>
      </w:r>
      <w:r w:rsidRPr="00D91983">
        <w:rPr>
          <w:rFonts w:ascii="Arial" w:hAnsi="Arial" w:cs="Arial"/>
          <w:i/>
          <w:iCs/>
          <w:noProof/>
          <w:sz w:val="24"/>
          <w:szCs w:val="24"/>
        </w:rPr>
        <w:t>Scand J Work Env. Heal.</w:t>
      </w:r>
      <w:r w:rsidRPr="00D91983">
        <w:rPr>
          <w:rFonts w:ascii="Arial" w:hAnsi="Arial" w:cs="Arial"/>
          <w:noProof/>
          <w:sz w:val="24"/>
          <w:szCs w:val="24"/>
        </w:rPr>
        <w:t xml:space="preserve"> </w:t>
      </w:r>
      <w:r w:rsidRPr="00D91983">
        <w:rPr>
          <w:rFonts w:ascii="Arial" w:hAnsi="Arial" w:cs="Arial"/>
          <w:b/>
          <w:bCs/>
          <w:noProof/>
          <w:sz w:val="24"/>
          <w:szCs w:val="24"/>
        </w:rPr>
        <w:t>27</w:t>
      </w:r>
      <w:r w:rsidRPr="00D91983">
        <w:rPr>
          <w:rFonts w:ascii="Arial" w:hAnsi="Arial" w:cs="Arial"/>
          <w:noProof/>
          <w:sz w:val="24"/>
          <w:szCs w:val="24"/>
        </w:rPr>
        <w:t>, 240–249 (2001).</w:t>
      </w:r>
    </w:p>
    <w:p w14:paraId="13E30041" w14:textId="77777777" w:rsidR="00D91983" w:rsidRPr="00D91983" w:rsidRDefault="00D91983" w:rsidP="00D91983">
      <w:pPr>
        <w:widowControl w:val="0"/>
        <w:autoSpaceDE w:val="0"/>
        <w:autoSpaceDN w:val="0"/>
        <w:adjustRightInd w:val="0"/>
        <w:spacing w:line="240" w:lineRule="auto"/>
        <w:ind w:left="640" w:hanging="640"/>
        <w:rPr>
          <w:rFonts w:ascii="Arial" w:hAnsi="Arial" w:cs="Arial"/>
          <w:noProof/>
          <w:sz w:val="24"/>
          <w:szCs w:val="24"/>
        </w:rPr>
      </w:pPr>
      <w:r w:rsidRPr="00D91983">
        <w:rPr>
          <w:rFonts w:ascii="Arial" w:hAnsi="Arial" w:cs="Arial"/>
          <w:noProof/>
          <w:sz w:val="24"/>
          <w:szCs w:val="24"/>
        </w:rPr>
        <w:lastRenderedPageBreak/>
        <w:t>17.</w:t>
      </w:r>
      <w:r w:rsidRPr="00D91983">
        <w:rPr>
          <w:rFonts w:ascii="Arial" w:hAnsi="Arial" w:cs="Arial"/>
          <w:noProof/>
          <w:sz w:val="24"/>
          <w:szCs w:val="24"/>
        </w:rPr>
        <w:tab/>
        <w:t xml:space="preserve">Baime, A. </w:t>
      </w:r>
      <w:r w:rsidRPr="00D91983">
        <w:rPr>
          <w:rFonts w:ascii="Arial" w:hAnsi="Arial" w:cs="Arial"/>
          <w:i/>
          <w:iCs/>
          <w:noProof/>
          <w:sz w:val="24"/>
          <w:szCs w:val="24"/>
        </w:rPr>
        <w:t>The arsenal of democracy: FDR, Detroit, and an epic quest to arm an America at war</w:t>
      </w:r>
      <w:r w:rsidRPr="00D91983">
        <w:rPr>
          <w:rFonts w:ascii="Arial" w:hAnsi="Arial" w:cs="Arial"/>
          <w:noProof/>
          <w:sz w:val="24"/>
          <w:szCs w:val="24"/>
        </w:rPr>
        <w:t>. (Houghton Mifflin Harcourt, 2014).</w:t>
      </w:r>
    </w:p>
    <w:p w14:paraId="068D792F" w14:textId="77777777" w:rsidR="00D91983" w:rsidRPr="00D91983" w:rsidRDefault="00D91983" w:rsidP="00D91983">
      <w:pPr>
        <w:widowControl w:val="0"/>
        <w:autoSpaceDE w:val="0"/>
        <w:autoSpaceDN w:val="0"/>
        <w:adjustRightInd w:val="0"/>
        <w:spacing w:line="240" w:lineRule="auto"/>
        <w:ind w:left="640" w:hanging="640"/>
        <w:rPr>
          <w:rFonts w:ascii="Arial" w:hAnsi="Arial" w:cs="Arial"/>
          <w:noProof/>
          <w:sz w:val="24"/>
          <w:szCs w:val="24"/>
        </w:rPr>
      </w:pPr>
      <w:r w:rsidRPr="00D91983">
        <w:rPr>
          <w:rFonts w:ascii="Arial" w:hAnsi="Arial" w:cs="Arial"/>
          <w:noProof/>
          <w:sz w:val="24"/>
          <w:szCs w:val="24"/>
        </w:rPr>
        <w:t>18.</w:t>
      </w:r>
      <w:r w:rsidRPr="00D91983">
        <w:rPr>
          <w:rFonts w:ascii="Arial" w:hAnsi="Arial" w:cs="Arial"/>
          <w:noProof/>
          <w:sz w:val="24"/>
          <w:szCs w:val="24"/>
        </w:rPr>
        <w:tab/>
        <w:t xml:space="preserve">US dept of Labor. </w:t>
      </w:r>
      <w:r w:rsidRPr="00D91983">
        <w:rPr>
          <w:rFonts w:ascii="Arial" w:hAnsi="Arial" w:cs="Arial"/>
          <w:i/>
          <w:iCs/>
          <w:noProof/>
          <w:sz w:val="24"/>
          <w:szCs w:val="24"/>
        </w:rPr>
        <w:t>Wage Chronology; General Motors., 1939-66</w:t>
      </w:r>
      <w:r w:rsidRPr="00D91983">
        <w:rPr>
          <w:rFonts w:ascii="Arial" w:hAnsi="Arial" w:cs="Arial"/>
          <w:noProof/>
          <w:sz w:val="24"/>
          <w:szCs w:val="24"/>
        </w:rPr>
        <w:t>. (1966).</w:t>
      </w:r>
    </w:p>
    <w:p w14:paraId="7C6EC30F" w14:textId="77777777" w:rsidR="00D91983" w:rsidRPr="00D91983" w:rsidRDefault="00D91983" w:rsidP="00D91983">
      <w:pPr>
        <w:widowControl w:val="0"/>
        <w:autoSpaceDE w:val="0"/>
        <w:autoSpaceDN w:val="0"/>
        <w:adjustRightInd w:val="0"/>
        <w:spacing w:line="240" w:lineRule="auto"/>
        <w:ind w:left="640" w:hanging="640"/>
        <w:rPr>
          <w:rFonts w:ascii="Arial" w:hAnsi="Arial" w:cs="Arial"/>
          <w:noProof/>
          <w:sz w:val="24"/>
          <w:szCs w:val="24"/>
        </w:rPr>
      </w:pPr>
      <w:r w:rsidRPr="00D91983">
        <w:rPr>
          <w:rFonts w:ascii="Arial" w:hAnsi="Arial" w:cs="Arial"/>
          <w:noProof/>
          <w:sz w:val="24"/>
          <w:szCs w:val="24"/>
        </w:rPr>
        <w:t>19.</w:t>
      </w:r>
      <w:r w:rsidRPr="00D91983">
        <w:rPr>
          <w:rFonts w:ascii="Arial" w:hAnsi="Arial" w:cs="Arial"/>
          <w:noProof/>
          <w:sz w:val="24"/>
          <w:szCs w:val="24"/>
        </w:rPr>
        <w:tab/>
        <w:t xml:space="preserve">Lea, C., Hertz-Picciotto, I. &amp; Anderson, A. Gender differences in healthy worker effect among synthetic vitreous fiber workers. </w:t>
      </w:r>
      <w:r w:rsidRPr="00D91983">
        <w:rPr>
          <w:rFonts w:ascii="Arial" w:hAnsi="Arial" w:cs="Arial"/>
          <w:i/>
          <w:iCs/>
          <w:noProof/>
          <w:sz w:val="24"/>
          <w:szCs w:val="24"/>
        </w:rPr>
        <w:t>Am J Epidemiol.</w:t>
      </w:r>
      <w:r w:rsidRPr="00D91983">
        <w:rPr>
          <w:rFonts w:ascii="Arial" w:hAnsi="Arial" w:cs="Arial"/>
          <w:noProof/>
          <w:sz w:val="24"/>
          <w:szCs w:val="24"/>
        </w:rPr>
        <w:t xml:space="preserve"> </w:t>
      </w:r>
      <w:r w:rsidRPr="00D91983">
        <w:rPr>
          <w:rFonts w:ascii="Arial" w:hAnsi="Arial" w:cs="Arial"/>
          <w:b/>
          <w:bCs/>
          <w:noProof/>
          <w:sz w:val="24"/>
          <w:szCs w:val="24"/>
        </w:rPr>
        <w:t>150</w:t>
      </w:r>
      <w:r w:rsidRPr="00D91983">
        <w:rPr>
          <w:rFonts w:ascii="Arial" w:hAnsi="Arial" w:cs="Arial"/>
          <w:noProof/>
          <w:sz w:val="24"/>
          <w:szCs w:val="24"/>
        </w:rPr>
        <w:t>, 1099–1106 (1999).</w:t>
      </w:r>
    </w:p>
    <w:p w14:paraId="403DFF20" w14:textId="77777777" w:rsidR="00D91983" w:rsidRPr="00D91983" w:rsidRDefault="00D91983" w:rsidP="00D91983">
      <w:pPr>
        <w:widowControl w:val="0"/>
        <w:autoSpaceDE w:val="0"/>
        <w:autoSpaceDN w:val="0"/>
        <w:adjustRightInd w:val="0"/>
        <w:spacing w:line="240" w:lineRule="auto"/>
        <w:ind w:left="640" w:hanging="640"/>
        <w:rPr>
          <w:rFonts w:ascii="Arial" w:hAnsi="Arial" w:cs="Arial"/>
          <w:noProof/>
          <w:sz w:val="24"/>
          <w:szCs w:val="24"/>
        </w:rPr>
      </w:pPr>
      <w:r w:rsidRPr="00D91983">
        <w:rPr>
          <w:rFonts w:ascii="Arial" w:hAnsi="Arial" w:cs="Arial"/>
          <w:noProof/>
          <w:sz w:val="24"/>
          <w:szCs w:val="24"/>
        </w:rPr>
        <w:t>20.</w:t>
      </w:r>
      <w:r w:rsidRPr="00D91983">
        <w:rPr>
          <w:rFonts w:ascii="Arial" w:hAnsi="Arial" w:cs="Arial"/>
          <w:noProof/>
          <w:sz w:val="24"/>
          <w:szCs w:val="24"/>
        </w:rPr>
        <w:tab/>
        <w:t xml:space="preserve">Eisen EA  Hallock MF, Monson RR, Smith TJ, Woskie SR, T. P. E. Mortality Studies of Machining Fluid Exposure in the Automobile Industry III: A case-control study of larynx cancer. </w:t>
      </w:r>
      <w:r w:rsidRPr="00D91983">
        <w:rPr>
          <w:rFonts w:ascii="Arial" w:hAnsi="Arial" w:cs="Arial"/>
          <w:i/>
          <w:iCs/>
          <w:noProof/>
          <w:sz w:val="24"/>
          <w:szCs w:val="24"/>
        </w:rPr>
        <w:t>Am J Indus Med.</w:t>
      </w:r>
      <w:r w:rsidRPr="00D91983">
        <w:rPr>
          <w:rFonts w:ascii="Arial" w:hAnsi="Arial" w:cs="Arial"/>
          <w:noProof/>
          <w:sz w:val="24"/>
          <w:szCs w:val="24"/>
        </w:rPr>
        <w:t xml:space="preserve"> </w:t>
      </w:r>
      <w:r w:rsidRPr="00D91983">
        <w:rPr>
          <w:rFonts w:ascii="Arial" w:hAnsi="Arial" w:cs="Arial"/>
          <w:b/>
          <w:bCs/>
          <w:noProof/>
          <w:sz w:val="24"/>
          <w:szCs w:val="24"/>
        </w:rPr>
        <w:t>26</w:t>
      </w:r>
      <w:r w:rsidRPr="00D91983">
        <w:rPr>
          <w:rFonts w:ascii="Arial" w:hAnsi="Arial" w:cs="Arial"/>
          <w:noProof/>
          <w:sz w:val="24"/>
          <w:szCs w:val="24"/>
        </w:rPr>
        <w:t>, 185–202 (1994).</w:t>
      </w:r>
    </w:p>
    <w:p w14:paraId="25713F06" w14:textId="77777777" w:rsidR="00D91983" w:rsidRPr="00D91983" w:rsidRDefault="00D91983" w:rsidP="00D91983">
      <w:pPr>
        <w:widowControl w:val="0"/>
        <w:autoSpaceDE w:val="0"/>
        <w:autoSpaceDN w:val="0"/>
        <w:adjustRightInd w:val="0"/>
        <w:spacing w:line="240" w:lineRule="auto"/>
        <w:ind w:left="640" w:hanging="640"/>
        <w:rPr>
          <w:rFonts w:ascii="Arial" w:hAnsi="Arial" w:cs="Arial"/>
          <w:noProof/>
          <w:sz w:val="24"/>
          <w:szCs w:val="24"/>
        </w:rPr>
      </w:pPr>
      <w:r w:rsidRPr="00D91983">
        <w:rPr>
          <w:rFonts w:ascii="Arial" w:hAnsi="Arial" w:cs="Arial"/>
          <w:noProof/>
          <w:sz w:val="24"/>
          <w:szCs w:val="24"/>
        </w:rPr>
        <w:t>21.</w:t>
      </w:r>
      <w:r w:rsidRPr="00D91983">
        <w:rPr>
          <w:rFonts w:ascii="Arial" w:hAnsi="Arial" w:cs="Arial"/>
          <w:noProof/>
          <w:sz w:val="24"/>
          <w:szCs w:val="24"/>
        </w:rPr>
        <w:tab/>
        <w:t xml:space="preserve">Eisen, E. A., Tolbert, P. E., Monson, R. R. &amp; Smith, T. J. Mortality studies of machining fluid exposure in the automobile industry I: A standardized mortality ratio analysis. </w:t>
      </w:r>
      <w:r w:rsidRPr="00D91983">
        <w:rPr>
          <w:rFonts w:ascii="Arial" w:hAnsi="Arial" w:cs="Arial"/>
          <w:i/>
          <w:iCs/>
          <w:noProof/>
          <w:sz w:val="24"/>
          <w:szCs w:val="24"/>
        </w:rPr>
        <w:t>Am. J. Ind. Med.</w:t>
      </w:r>
      <w:r w:rsidRPr="00D91983">
        <w:rPr>
          <w:rFonts w:ascii="Arial" w:hAnsi="Arial" w:cs="Arial"/>
          <w:noProof/>
          <w:sz w:val="24"/>
          <w:szCs w:val="24"/>
        </w:rPr>
        <w:t xml:space="preserve"> </w:t>
      </w:r>
      <w:r w:rsidRPr="00D91983">
        <w:rPr>
          <w:rFonts w:ascii="Arial" w:hAnsi="Arial" w:cs="Arial"/>
          <w:b/>
          <w:bCs/>
          <w:noProof/>
          <w:sz w:val="24"/>
          <w:szCs w:val="24"/>
        </w:rPr>
        <w:t>22</w:t>
      </w:r>
      <w:r w:rsidRPr="00D91983">
        <w:rPr>
          <w:rFonts w:ascii="Arial" w:hAnsi="Arial" w:cs="Arial"/>
          <w:noProof/>
          <w:sz w:val="24"/>
          <w:szCs w:val="24"/>
        </w:rPr>
        <w:t>, (1992).</w:t>
      </w:r>
    </w:p>
    <w:p w14:paraId="048B9F34" w14:textId="77777777" w:rsidR="00D91983" w:rsidRPr="00D91983" w:rsidRDefault="00D91983" w:rsidP="00D91983">
      <w:pPr>
        <w:widowControl w:val="0"/>
        <w:autoSpaceDE w:val="0"/>
        <w:autoSpaceDN w:val="0"/>
        <w:adjustRightInd w:val="0"/>
        <w:spacing w:line="240" w:lineRule="auto"/>
        <w:ind w:left="640" w:hanging="640"/>
        <w:rPr>
          <w:rFonts w:ascii="Arial" w:hAnsi="Arial" w:cs="Arial"/>
          <w:noProof/>
          <w:sz w:val="24"/>
          <w:szCs w:val="24"/>
        </w:rPr>
      </w:pPr>
      <w:r w:rsidRPr="00D91983">
        <w:rPr>
          <w:rFonts w:ascii="Arial" w:hAnsi="Arial" w:cs="Arial"/>
          <w:noProof/>
          <w:sz w:val="24"/>
          <w:szCs w:val="24"/>
        </w:rPr>
        <w:t>22.</w:t>
      </w:r>
      <w:r w:rsidRPr="00D91983">
        <w:rPr>
          <w:rFonts w:ascii="Arial" w:hAnsi="Arial" w:cs="Arial"/>
          <w:noProof/>
          <w:sz w:val="24"/>
          <w:szCs w:val="24"/>
        </w:rPr>
        <w:tab/>
        <w:t xml:space="preserve">Stone, D. M. </w:t>
      </w:r>
      <w:r w:rsidRPr="00D91983">
        <w:rPr>
          <w:rFonts w:ascii="Arial" w:hAnsi="Arial" w:cs="Arial"/>
          <w:i/>
          <w:iCs/>
          <w:noProof/>
          <w:sz w:val="24"/>
          <w:szCs w:val="24"/>
        </w:rPr>
        <w:t>et al.</w:t>
      </w:r>
      <w:r w:rsidRPr="00D91983">
        <w:rPr>
          <w:rFonts w:ascii="Arial" w:hAnsi="Arial" w:cs="Arial"/>
          <w:noProof/>
          <w:sz w:val="24"/>
          <w:szCs w:val="24"/>
        </w:rPr>
        <w:t xml:space="preserve"> Deciphering suicide and other manners of death associated with drug intoxication: A centers for disease control and prevention consultation meeting summary. </w:t>
      </w:r>
      <w:r w:rsidRPr="00D91983">
        <w:rPr>
          <w:rFonts w:ascii="Arial" w:hAnsi="Arial" w:cs="Arial"/>
          <w:i/>
          <w:iCs/>
          <w:noProof/>
          <w:sz w:val="24"/>
          <w:szCs w:val="24"/>
        </w:rPr>
        <w:t>Am. J. Public Health</w:t>
      </w:r>
      <w:r w:rsidRPr="00D91983">
        <w:rPr>
          <w:rFonts w:ascii="Arial" w:hAnsi="Arial" w:cs="Arial"/>
          <w:noProof/>
          <w:sz w:val="24"/>
          <w:szCs w:val="24"/>
        </w:rPr>
        <w:t xml:space="preserve"> </w:t>
      </w:r>
      <w:r w:rsidRPr="00D91983">
        <w:rPr>
          <w:rFonts w:ascii="Arial" w:hAnsi="Arial" w:cs="Arial"/>
          <w:b/>
          <w:bCs/>
          <w:noProof/>
          <w:sz w:val="24"/>
          <w:szCs w:val="24"/>
        </w:rPr>
        <w:t>107</w:t>
      </w:r>
      <w:r w:rsidRPr="00D91983">
        <w:rPr>
          <w:rFonts w:ascii="Arial" w:hAnsi="Arial" w:cs="Arial"/>
          <w:noProof/>
          <w:sz w:val="24"/>
          <w:szCs w:val="24"/>
        </w:rPr>
        <w:t>, 1233–1239 (2017).</w:t>
      </w:r>
    </w:p>
    <w:p w14:paraId="7B672F15" w14:textId="77777777" w:rsidR="00D91983" w:rsidRPr="00D91983" w:rsidRDefault="00D91983" w:rsidP="00D91983">
      <w:pPr>
        <w:widowControl w:val="0"/>
        <w:autoSpaceDE w:val="0"/>
        <w:autoSpaceDN w:val="0"/>
        <w:adjustRightInd w:val="0"/>
        <w:spacing w:line="240" w:lineRule="auto"/>
        <w:ind w:left="640" w:hanging="640"/>
        <w:rPr>
          <w:rFonts w:ascii="Arial" w:hAnsi="Arial" w:cs="Arial"/>
          <w:noProof/>
          <w:sz w:val="24"/>
          <w:szCs w:val="24"/>
        </w:rPr>
      </w:pPr>
      <w:r w:rsidRPr="00D91983">
        <w:rPr>
          <w:rFonts w:ascii="Arial" w:hAnsi="Arial" w:cs="Arial"/>
          <w:noProof/>
          <w:sz w:val="24"/>
          <w:szCs w:val="24"/>
        </w:rPr>
        <w:t>23.</w:t>
      </w:r>
      <w:r w:rsidRPr="00D91983">
        <w:rPr>
          <w:rFonts w:ascii="Arial" w:hAnsi="Arial" w:cs="Arial"/>
          <w:noProof/>
          <w:sz w:val="24"/>
          <w:szCs w:val="24"/>
        </w:rPr>
        <w:tab/>
        <w:t xml:space="preserve">Fine, J. P. &amp; Gray, R. J. A proportional hazards model for the subdistribution of a competing risk. </w:t>
      </w:r>
      <w:r w:rsidRPr="00D91983">
        <w:rPr>
          <w:rFonts w:ascii="Arial" w:hAnsi="Arial" w:cs="Arial"/>
          <w:i/>
          <w:iCs/>
          <w:noProof/>
          <w:sz w:val="24"/>
          <w:szCs w:val="24"/>
        </w:rPr>
        <w:t>J. Am. Stat. Assoc.</w:t>
      </w:r>
      <w:r w:rsidRPr="00D91983">
        <w:rPr>
          <w:rFonts w:ascii="Arial" w:hAnsi="Arial" w:cs="Arial"/>
          <w:noProof/>
          <w:sz w:val="24"/>
          <w:szCs w:val="24"/>
        </w:rPr>
        <w:t xml:space="preserve"> </w:t>
      </w:r>
      <w:r w:rsidRPr="00D91983">
        <w:rPr>
          <w:rFonts w:ascii="Arial" w:hAnsi="Arial" w:cs="Arial"/>
          <w:b/>
          <w:bCs/>
          <w:noProof/>
          <w:sz w:val="24"/>
          <w:szCs w:val="24"/>
        </w:rPr>
        <w:t>94</w:t>
      </w:r>
      <w:r w:rsidRPr="00D91983">
        <w:rPr>
          <w:rFonts w:ascii="Arial" w:hAnsi="Arial" w:cs="Arial"/>
          <w:noProof/>
          <w:sz w:val="24"/>
          <w:szCs w:val="24"/>
        </w:rPr>
        <w:t>, 496–509 (1999).</w:t>
      </w:r>
    </w:p>
    <w:p w14:paraId="40862460" w14:textId="77777777" w:rsidR="00D91983" w:rsidRPr="00D91983" w:rsidRDefault="00D91983" w:rsidP="00D91983">
      <w:pPr>
        <w:widowControl w:val="0"/>
        <w:autoSpaceDE w:val="0"/>
        <w:autoSpaceDN w:val="0"/>
        <w:adjustRightInd w:val="0"/>
        <w:spacing w:line="240" w:lineRule="auto"/>
        <w:ind w:left="640" w:hanging="640"/>
        <w:rPr>
          <w:rFonts w:ascii="Arial" w:hAnsi="Arial" w:cs="Arial"/>
          <w:noProof/>
          <w:sz w:val="24"/>
          <w:szCs w:val="24"/>
        </w:rPr>
      </w:pPr>
      <w:r w:rsidRPr="00D91983">
        <w:rPr>
          <w:rFonts w:ascii="Arial" w:hAnsi="Arial" w:cs="Arial"/>
          <w:noProof/>
          <w:sz w:val="24"/>
          <w:szCs w:val="24"/>
        </w:rPr>
        <w:t>24.</w:t>
      </w:r>
      <w:r w:rsidRPr="00D91983">
        <w:rPr>
          <w:rFonts w:ascii="Arial" w:hAnsi="Arial" w:cs="Arial"/>
          <w:noProof/>
          <w:sz w:val="24"/>
          <w:szCs w:val="24"/>
        </w:rPr>
        <w:tab/>
        <w:t xml:space="preserve">Burgard, S., Brand, J. &amp; House, J. Toward a better estimation of the effect of job loss on health. </w:t>
      </w:r>
      <w:r w:rsidRPr="00D91983">
        <w:rPr>
          <w:rFonts w:ascii="Arial" w:hAnsi="Arial" w:cs="Arial"/>
          <w:i/>
          <w:iCs/>
          <w:noProof/>
          <w:sz w:val="24"/>
          <w:szCs w:val="24"/>
        </w:rPr>
        <w:t>J Heal. Soc. Behav.</w:t>
      </w:r>
      <w:r w:rsidRPr="00D91983">
        <w:rPr>
          <w:rFonts w:ascii="Arial" w:hAnsi="Arial" w:cs="Arial"/>
          <w:noProof/>
          <w:sz w:val="24"/>
          <w:szCs w:val="24"/>
        </w:rPr>
        <w:t xml:space="preserve"> </w:t>
      </w:r>
      <w:r w:rsidRPr="00D91983">
        <w:rPr>
          <w:rFonts w:ascii="Arial" w:hAnsi="Arial" w:cs="Arial"/>
          <w:b/>
          <w:bCs/>
          <w:noProof/>
          <w:sz w:val="24"/>
          <w:szCs w:val="24"/>
        </w:rPr>
        <w:t>48</w:t>
      </w:r>
      <w:r w:rsidRPr="00D91983">
        <w:rPr>
          <w:rFonts w:ascii="Arial" w:hAnsi="Arial" w:cs="Arial"/>
          <w:noProof/>
          <w:sz w:val="24"/>
          <w:szCs w:val="24"/>
        </w:rPr>
        <w:t>, 369–84. (2007).</w:t>
      </w:r>
    </w:p>
    <w:p w14:paraId="752E5881" w14:textId="77777777" w:rsidR="00D91983" w:rsidRPr="00D91983" w:rsidRDefault="00D91983" w:rsidP="00D91983">
      <w:pPr>
        <w:widowControl w:val="0"/>
        <w:autoSpaceDE w:val="0"/>
        <w:autoSpaceDN w:val="0"/>
        <w:adjustRightInd w:val="0"/>
        <w:spacing w:line="240" w:lineRule="auto"/>
        <w:ind w:left="640" w:hanging="640"/>
        <w:rPr>
          <w:rFonts w:ascii="Arial" w:hAnsi="Arial" w:cs="Arial"/>
          <w:noProof/>
          <w:sz w:val="24"/>
          <w:szCs w:val="24"/>
        </w:rPr>
      </w:pPr>
      <w:r w:rsidRPr="00D91983">
        <w:rPr>
          <w:rFonts w:ascii="Arial" w:hAnsi="Arial" w:cs="Arial"/>
          <w:noProof/>
          <w:sz w:val="24"/>
          <w:szCs w:val="24"/>
        </w:rPr>
        <w:t>25.</w:t>
      </w:r>
      <w:r w:rsidRPr="00D91983">
        <w:rPr>
          <w:rFonts w:ascii="Arial" w:hAnsi="Arial" w:cs="Arial"/>
          <w:noProof/>
          <w:sz w:val="24"/>
          <w:szCs w:val="24"/>
        </w:rPr>
        <w:tab/>
        <w:t xml:space="preserve">Brand, J. The Far-Reaching Impact of Job Loss and Unemployment. </w:t>
      </w:r>
      <w:r w:rsidRPr="00D91983">
        <w:rPr>
          <w:rFonts w:ascii="Arial" w:hAnsi="Arial" w:cs="Arial"/>
          <w:i/>
          <w:iCs/>
          <w:noProof/>
          <w:sz w:val="24"/>
          <w:szCs w:val="24"/>
        </w:rPr>
        <w:t>Annu. Rev. Sociol.</w:t>
      </w:r>
      <w:r w:rsidRPr="00D91983">
        <w:rPr>
          <w:rFonts w:ascii="Arial" w:hAnsi="Arial" w:cs="Arial"/>
          <w:noProof/>
          <w:sz w:val="24"/>
          <w:szCs w:val="24"/>
        </w:rPr>
        <w:t xml:space="preserve"> </w:t>
      </w:r>
      <w:r w:rsidRPr="00D91983">
        <w:rPr>
          <w:rFonts w:ascii="Arial" w:hAnsi="Arial" w:cs="Arial"/>
          <w:b/>
          <w:bCs/>
          <w:noProof/>
          <w:sz w:val="24"/>
          <w:szCs w:val="24"/>
        </w:rPr>
        <w:t>41</w:t>
      </w:r>
      <w:r w:rsidRPr="00D91983">
        <w:rPr>
          <w:rFonts w:ascii="Arial" w:hAnsi="Arial" w:cs="Arial"/>
          <w:noProof/>
          <w:sz w:val="24"/>
          <w:szCs w:val="24"/>
        </w:rPr>
        <w:t>, 359–75 (2015).</w:t>
      </w:r>
    </w:p>
    <w:p w14:paraId="0E0640B5" w14:textId="77777777" w:rsidR="00D91983" w:rsidRPr="00D91983" w:rsidRDefault="00D91983" w:rsidP="00D91983">
      <w:pPr>
        <w:widowControl w:val="0"/>
        <w:autoSpaceDE w:val="0"/>
        <w:autoSpaceDN w:val="0"/>
        <w:adjustRightInd w:val="0"/>
        <w:spacing w:line="240" w:lineRule="auto"/>
        <w:ind w:left="640" w:hanging="640"/>
        <w:rPr>
          <w:rFonts w:ascii="Arial" w:hAnsi="Arial" w:cs="Arial"/>
          <w:noProof/>
          <w:sz w:val="24"/>
          <w:szCs w:val="24"/>
        </w:rPr>
      </w:pPr>
      <w:r w:rsidRPr="00D91983">
        <w:rPr>
          <w:rFonts w:ascii="Arial" w:hAnsi="Arial" w:cs="Arial"/>
          <w:noProof/>
          <w:sz w:val="24"/>
          <w:szCs w:val="24"/>
        </w:rPr>
        <w:t>26.</w:t>
      </w:r>
      <w:r w:rsidRPr="00D91983">
        <w:rPr>
          <w:rFonts w:ascii="Arial" w:hAnsi="Arial" w:cs="Arial"/>
          <w:noProof/>
          <w:sz w:val="24"/>
          <w:szCs w:val="24"/>
        </w:rPr>
        <w:tab/>
        <w:t xml:space="preserve">Classsen, T. &amp; Dunn, R. The Effect of Job Loss and Unemployment Duration on Suicided Risk in the US: A new look using mass-layoffs and unemployment duration. </w:t>
      </w:r>
      <w:r w:rsidRPr="00D91983">
        <w:rPr>
          <w:rFonts w:ascii="Arial" w:hAnsi="Arial" w:cs="Arial"/>
          <w:i/>
          <w:iCs/>
          <w:noProof/>
          <w:sz w:val="24"/>
          <w:szCs w:val="24"/>
        </w:rPr>
        <w:t>Health Econ.</w:t>
      </w:r>
      <w:r w:rsidRPr="00D91983">
        <w:rPr>
          <w:rFonts w:ascii="Arial" w:hAnsi="Arial" w:cs="Arial"/>
          <w:noProof/>
          <w:sz w:val="24"/>
          <w:szCs w:val="24"/>
        </w:rPr>
        <w:t xml:space="preserve"> </w:t>
      </w:r>
      <w:r w:rsidRPr="00D91983">
        <w:rPr>
          <w:rFonts w:ascii="Arial" w:hAnsi="Arial" w:cs="Arial"/>
          <w:b/>
          <w:bCs/>
          <w:noProof/>
          <w:sz w:val="24"/>
          <w:szCs w:val="24"/>
        </w:rPr>
        <w:t>21</w:t>
      </w:r>
      <w:r w:rsidRPr="00D91983">
        <w:rPr>
          <w:rFonts w:ascii="Arial" w:hAnsi="Arial" w:cs="Arial"/>
          <w:noProof/>
          <w:sz w:val="24"/>
          <w:szCs w:val="24"/>
        </w:rPr>
        <w:t>, 338–350 (2012).</w:t>
      </w:r>
    </w:p>
    <w:p w14:paraId="20ED0C57" w14:textId="77777777" w:rsidR="00D91983" w:rsidRPr="00D91983" w:rsidRDefault="00D91983" w:rsidP="00D91983">
      <w:pPr>
        <w:widowControl w:val="0"/>
        <w:autoSpaceDE w:val="0"/>
        <w:autoSpaceDN w:val="0"/>
        <w:adjustRightInd w:val="0"/>
        <w:spacing w:line="240" w:lineRule="auto"/>
        <w:ind w:left="640" w:hanging="640"/>
        <w:rPr>
          <w:rFonts w:ascii="Arial" w:hAnsi="Arial" w:cs="Arial"/>
          <w:noProof/>
          <w:sz w:val="24"/>
          <w:szCs w:val="24"/>
        </w:rPr>
      </w:pPr>
      <w:r w:rsidRPr="00D91983">
        <w:rPr>
          <w:rFonts w:ascii="Arial" w:hAnsi="Arial" w:cs="Arial"/>
          <w:noProof/>
          <w:sz w:val="24"/>
          <w:szCs w:val="24"/>
        </w:rPr>
        <w:t>27.</w:t>
      </w:r>
      <w:r w:rsidRPr="00D91983">
        <w:rPr>
          <w:rFonts w:ascii="Arial" w:hAnsi="Arial" w:cs="Arial"/>
          <w:noProof/>
          <w:sz w:val="24"/>
          <w:szCs w:val="24"/>
        </w:rPr>
        <w:tab/>
        <w:t>Dow, W. H., Godøy, A., Lowenstein, C. A., Reich, M. &amp; Way, C. NBER WORKING PAPER SERIES CAN ECONOMIC POLICIES REDUCE DEATHS OF DESPAIR? Can Economic Policies Reduce Deaths of Despair? (2019).</w:t>
      </w:r>
    </w:p>
    <w:p w14:paraId="40FF1C01" w14:textId="77777777" w:rsidR="00D91983" w:rsidRPr="00D91983" w:rsidRDefault="00D91983" w:rsidP="00D91983">
      <w:pPr>
        <w:widowControl w:val="0"/>
        <w:autoSpaceDE w:val="0"/>
        <w:autoSpaceDN w:val="0"/>
        <w:adjustRightInd w:val="0"/>
        <w:spacing w:line="240" w:lineRule="auto"/>
        <w:ind w:left="640" w:hanging="640"/>
        <w:rPr>
          <w:rFonts w:ascii="Arial" w:hAnsi="Arial" w:cs="Arial"/>
          <w:noProof/>
          <w:sz w:val="24"/>
          <w:szCs w:val="24"/>
        </w:rPr>
      </w:pPr>
      <w:r w:rsidRPr="00D91983">
        <w:rPr>
          <w:rFonts w:ascii="Arial" w:hAnsi="Arial" w:cs="Arial"/>
          <w:noProof/>
          <w:sz w:val="24"/>
          <w:szCs w:val="24"/>
        </w:rPr>
        <w:t>28.</w:t>
      </w:r>
      <w:r w:rsidRPr="00D91983">
        <w:rPr>
          <w:rFonts w:ascii="Arial" w:hAnsi="Arial" w:cs="Arial"/>
          <w:noProof/>
          <w:sz w:val="24"/>
          <w:szCs w:val="24"/>
        </w:rPr>
        <w:tab/>
        <w:t xml:space="preserve">Venkataramani, A. S., Bair, E. F., O’Brien, R. L. &amp; Tsai, A. C. Association Between Automotive Assembly Plant Closures and Opioid Overdose Mortality in the United States: A Difference-in-Differences Analysis. </w:t>
      </w:r>
      <w:r w:rsidRPr="00D91983">
        <w:rPr>
          <w:rFonts w:ascii="Arial" w:hAnsi="Arial" w:cs="Arial"/>
          <w:i/>
          <w:iCs/>
          <w:noProof/>
          <w:sz w:val="24"/>
          <w:szCs w:val="24"/>
        </w:rPr>
        <w:t>JAMA Intern. Med.</w:t>
      </w:r>
      <w:r w:rsidRPr="00D91983">
        <w:rPr>
          <w:rFonts w:ascii="Arial" w:hAnsi="Arial" w:cs="Arial"/>
          <w:noProof/>
          <w:sz w:val="24"/>
          <w:szCs w:val="24"/>
        </w:rPr>
        <w:t xml:space="preserve"> </w:t>
      </w:r>
      <w:r w:rsidRPr="00D91983">
        <w:rPr>
          <w:rFonts w:ascii="Arial" w:hAnsi="Arial" w:cs="Arial"/>
          <w:b/>
          <w:bCs/>
          <w:noProof/>
          <w:sz w:val="24"/>
          <w:szCs w:val="24"/>
        </w:rPr>
        <w:t>19104</w:t>
      </w:r>
      <w:r w:rsidRPr="00D91983">
        <w:rPr>
          <w:rFonts w:ascii="Arial" w:hAnsi="Arial" w:cs="Arial"/>
          <w:noProof/>
          <w:sz w:val="24"/>
          <w:szCs w:val="24"/>
        </w:rPr>
        <w:t>, 1–9 (2019).</w:t>
      </w:r>
    </w:p>
    <w:p w14:paraId="15E22743" w14:textId="77777777" w:rsidR="00D91983" w:rsidRPr="00D91983" w:rsidRDefault="00D91983" w:rsidP="00D91983">
      <w:pPr>
        <w:widowControl w:val="0"/>
        <w:autoSpaceDE w:val="0"/>
        <w:autoSpaceDN w:val="0"/>
        <w:adjustRightInd w:val="0"/>
        <w:spacing w:line="240" w:lineRule="auto"/>
        <w:ind w:left="640" w:hanging="640"/>
        <w:rPr>
          <w:rFonts w:ascii="Arial" w:hAnsi="Arial" w:cs="Arial"/>
          <w:noProof/>
          <w:sz w:val="24"/>
        </w:rPr>
      </w:pPr>
      <w:r w:rsidRPr="00D91983">
        <w:rPr>
          <w:rFonts w:ascii="Arial" w:hAnsi="Arial" w:cs="Arial"/>
          <w:noProof/>
          <w:sz w:val="24"/>
          <w:szCs w:val="24"/>
        </w:rPr>
        <w:t>29.</w:t>
      </w:r>
      <w:r w:rsidRPr="00D91983">
        <w:rPr>
          <w:rFonts w:ascii="Arial" w:hAnsi="Arial" w:cs="Arial"/>
          <w:noProof/>
          <w:sz w:val="24"/>
          <w:szCs w:val="24"/>
        </w:rPr>
        <w:tab/>
        <w:t xml:space="preserve">Eisenberg-Guyot, J., Mooney, S. J., Hagopian, A., Barrington, W. E. &amp; Hajat, A. Solidarity and disparity: declining labor union density and changing racial and educational mortality inequities. </w:t>
      </w:r>
      <w:r w:rsidRPr="00D91983">
        <w:rPr>
          <w:rFonts w:ascii="Arial" w:hAnsi="Arial" w:cs="Arial"/>
          <w:i/>
          <w:iCs/>
          <w:noProof/>
          <w:sz w:val="24"/>
          <w:szCs w:val="24"/>
        </w:rPr>
        <w:t>Am. J. Ind. Med.</w:t>
      </w:r>
      <w:r w:rsidRPr="00D91983">
        <w:rPr>
          <w:rFonts w:ascii="Arial" w:hAnsi="Arial" w:cs="Arial"/>
          <w:noProof/>
          <w:sz w:val="24"/>
          <w:szCs w:val="24"/>
        </w:rPr>
        <w:t xml:space="preserve"> 1–14 (2019). doi:10.1002/ajim.23081</w:t>
      </w:r>
    </w:p>
    <w:p w14:paraId="55F9C62D" w14:textId="249B1552" w:rsidR="00621CBA" w:rsidRPr="00F200BF" w:rsidRDefault="00CC087C" w:rsidP="00CC087C">
      <w:pPr>
        <w:rPr>
          <w:rFonts w:ascii="Arial" w:hAnsi="Arial" w:cs="Arial"/>
          <w:sz w:val="24"/>
          <w:szCs w:val="24"/>
        </w:rPr>
      </w:pPr>
      <w:r>
        <w:rPr>
          <w:rFonts w:ascii="Arial" w:hAnsi="Arial" w:cs="Arial"/>
          <w:sz w:val="24"/>
          <w:szCs w:val="24"/>
        </w:rPr>
        <w:fldChar w:fldCharType="end"/>
      </w:r>
    </w:p>
    <w:sectPr w:rsidR="00621CBA" w:rsidRPr="00F200BF" w:rsidSect="00D91983">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osh Cohen" w:date="2020-02-29T14:41:00Z" w:initials="JC">
    <w:p w14:paraId="794FC86C" w14:textId="0B000426" w:rsidR="0087372B" w:rsidRDefault="0087372B">
      <w:pPr>
        <w:pStyle w:val="CommentText"/>
      </w:pPr>
      <w:r>
        <w:rPr>
          <w:rStyle w:val="CommentReference"/>
        </w:rPr>
        <w:annotationRef/>
      </w:r>
      <w:r>
        <w:t>I am uneasy about suicide and overdose being described as “</w:t>
      </w:r>
      <w:proofErr w:type="gramStart"/>
      <w:r>
        <w:t>mental  health</w:t>
      </w:r>
      <w:proofErr w:type="gramEnd"/>
      <w:r>
        <w:t xml:space="preserve"> and safety.”</w:t>
      </w:r>
    </w:p>
  </w:comment>
  <w:comment w:id="12" w:author="Holly C Elser" w:date="2020-02-29T11:34:00Z" w:initials="HCE">
    <w:p w14:paraId="627952DE" w14:textId="529268C0" w:rsidR="006A288E" w:rsidRDefault="006A288E">
      <w:pPr>
        <w:pStyle w:val="CommentText"/>
      </w:pPr>
      <w:r>
        <w:rPr>
          <w:rStyle w:val="CommentReference"/>
        </w:rPr>
        <w:annotationRef/>
      </w:r>
      <w:r>
        <w:t xml:space="preserve">Am swapping “follow-up” for study period because I think of “follow-up” as referring to individual workers whereas the study period extends through 2015. </w:t>
      </w:r>
    </w:p>
  </w:comment>
  <w:comment w:id="17" w:author="Holly C Elser" w:date="2020-02-29T11:38:00Z" w:initials="HCE">
    <w:p w14:paraId="247BA539" w14:textId="41B5F83D" w:rsidR="006A288E" w:rsidRDefault="006A288E">
      <w:pPr>
        <w:pStyle w:val="CommentText"/>
      </w:pPr>
      <w:r>
        <w:rPr>
          <w:rStyle w:val="CommentReference"/>
        </w:rPr>
        <w:annotationRef/>
      </w:r>
      <w:r>
        <w:t xml:space="preserve">Am offering some rephrasing here. I think the two groups need to be defined more clearly for the second characterization of leaving work prior to vs. after age 55 – I was not clear on what they were in my first read-through. Some alternative language proposed here. </w:t>
      </w:r>
    </w:p>
  </w:comment>
  <w:comment w:id="40" w:author="Holly C Elser" w:date="2020-02-29T11:40:00Z" w:initials="HCE">
    <w:p w14:paraId="5A3E8FF8" w14:textId="7A927EE5" w:rsidR="006A288E" w:rsidRDefault="006A288E">
      <w:pPr>
        <w:pStyle w:val="CommentText"/>
      </w:pPr>
      <w:r>
        <w:rPr>
          <w:rStyle w:val="CommentReference"/>
        </w:rPr>
        <w:annotationRef/>
      </w:r>
      <w:r>
        <w:t xml:space="preserve">Would avoid using the word “case” since sometimes people get worked up about using it outside of the setting of a case-control study. </w:t>
      </w:r>
    </w:p>
  </w:comment>
  <w:comment w:id="95" w:author="Holly C Elser" w:date="2020-02-29T12:01:00Z" w:initials="HCE">
    <w:p w14:paraId="578F010F" w14:textId="583A5D9F" w:rsidR="00BF3633" w:rsidRDefault="00BF3633">
      <w:pPr>
        <w:pStyle w:val="CommentText"/>
      </w:pPr>
      <w:r>
        <w:rPr>
          <w:rStyle w:val="CommentReference"/>
        </w:rPr>
        <w:annotationRef/>
      </w:r>
      <w:r>
        <w:t xml:space="preserve">Am confused – does this mean the HR is &gt; 2? We have just said the rate of suicide is highest in those 30 – 39 vs. those older than 55. Would just say the rates of suicide were increased in these age groups vs. retirees as well. </w:t>
      </w:r>
    </w:p>
  </w:comment>
  <w:comment w:id="97" w:author="Holly C Elser" w:date="2020-02-29T12:01:00Z" w:initials="HCE">
    <w:p w14:paraId="5EE49EA0" w14:textId="4DC34731" w:rsidR="00BF3633" w:rsidRDefault="00BF3633">
      <w:pPr>
        <w:pStyle w:val="CommentText"/>
      </w:pPr>
      <w:r>
        <w:rPr>
          <w:rStyle w:val="CommentReference"/>
        </w:rPr>
        <w:annotationRef/>
      </w:r>
      <w:r>
        <w:t>Wouldn’t include this in the results para since it sounds like a sensitivity analysis that you do not discuss in the abstract</w:t>
      </w:r>
    </w:p>
  </w:comment>
  <w:comment w:id="116" w:author="Holly C Elser" w:date="2020-02-29T12:07:00Z" w:initials="HCE">
    <w:p w14:paraId="5FDC30A7" w14:textId="08986BCB" w:rsidR="00522119" w:rsidRDefault="00522119">
      <w:pPr>
        <w:pStyle w:val="CommentText"/>
      </w:pPr>
      <w:r>
        <w:rPr>
          <w:rStyle w:val="CommentReference"/>
        </w:rPr>
        <w:annotationRef/>
      </w:r>
      <w:r>
        <w:t xml:space="preserve">This feels a little repetitive with the previous para. Would emphasize that these are updated statistics. </w:t>
      </w:r>
    </w:p>
  </w:comment>
  <w:comment w:id="138" w:author="Holly C Elser" w:date="2020-02-29T12:08:00Z" w:initials="HCE">
    <w:p w14:paraId="0ECB96B6" w14:textId="77777777" w:rsidR="00522119" w:rsidRDefault="00522119">
      <w:pPr>
        <w:pStyle w:val="CommentText"/>
      </w:pPr>
      <w:r>
        <w:rPr>
          <w:rStyle w:val="CommentReference"/>
        </w:rPr>
        <w:annotationRef/>
      </w:r>
      <w:r>
        <w:t>This helps contextualize the importance of the China Shock a lot – very helpful.</w:t>
      </w:r>
    </w:p>
    <w:p w14:paraId="3CF696BC" w14:textId="77777777" w:rsidR="00522119" w:rsidRDefault="00522119">
      <w:pPr>
        <w:pStyle w:val="CommentText"/>
      </w:pPr>
    </w:p>
    <w:p w14:paraId="7C9EA50C" w14:textId="77777777" w:rsidR="00522119" w:rsidRDefault="00522119">
      <w:pPr>
        <w:pStyle w:val="CommentText"/>
      </w:pPr>
      <w:r>
        <w:t xml:space="preserve">I do think it also might be worth briefly mentioning the shift towards contingent, temp, and contract work. That coincides and is meaningful for the decline in manufacturing. Those were secure, well-paying jobs in which the standard employer-employee relationship </w:t>
      </w:r>
      <w:proofErr w:type="spellStart"/>
      <w:r>
        <w:t>afforted</w:t>
      </w:r>
      <w:proofErr w:type="spellEnd"/>
      <w:r>
        <w:t xml:space="preserve"> a lot of job security. With the overall shift towards precarious work such jobs have become less common.</w:t>
      </w:r>
    </w:p>
    <w:p w14:paraId="33CF3EC9" w14:textId="77777777" w:rsidR="00522119" w:rsidRDefault="00522119">
      <w:pPr>
        <w:pStyle w:val="CommentText"/>
      </w:pPr>
    </w:p>
    <w:p w14:paraId="4CEB7D48" w14:textId="20E4F74D" w:rsidR="00522119" w:rsidRDefault="00522119">
      <w:pPr>
        <w:pStyle w:val="CommentText"/>
      </w:pPr>
      <w:r>
        <w:t xml:space="preserve">Arne </w:t>
      </w:r>
      <w:proofErr w:type="spellStart"/>
      <w:r>
        <w:t>Kallberg</w:t>
      </w:r>
      <w:proofErr w:type="spellEnd"/>
      <w:r>
        <w:t xml:space="preserve"> has written a lot about this and it might be worthwhile to briefly mention and cite some of his stuff on precarious work. I don’t think you can discuss secular trends in the US labor market that affect job quality without mentioning it. </w:t>
      </w:r>
    </w:p>
  </w:comment>
  <w:comment w:id="143" w:author="Holly C Elser" w:date="2020-03-01T20:58:00Z" w:initials="HCE">
    <w:p w14:paraId="1067FFBF" w14:textId="1AD7BEA1" w:rsidR="00C85640" w:rsidRDefault="00C85640">
      <w:pPr>
        <w:pStyle w:val="CommentText"/>
      </w:pPr>
      <w:r>
        <w:rPr>
          <w:rStyle w:val="CommentReference"/>
        </w:rPr>
        <w:annotationRef/>
      </w:r>
      <w:r>
        <w:t xml:space="preserve">Am replacing “shocking” with “essential” because this is really one of the foundational U.S. industries. </w:t>
      </w:r>
    </w:p>
  </w:comment>
  <w:comment w:id="170" w:author="Holly C Elser" w:date="2020-03-01T21:01:00Z" w:initials="HCE">
    <w:p w14:paraId="66CD7C2D" w14:textId="792FBEE7" w:rsidR="00C85640" w:rsidRDefault="00C85640">
      <w:pPr>
        <w:pStyle w:val="CommentText"/>
      </w:pPr>
      <w:r>
        <w:rPr>
          <w:rStyle w:val="CommentReference"/>
        </w:rPr>
        <w:annotationRef/>
      </w:r>
      <w:r>
        <w:t xml:space="preserve">In the abstract you call this a “small town.” I actually think calling it rural is preferable – there is a lot of interest in urban/rural differences in risk of opioid poisonings, for example. </w:t>
      </w:r>
    </w:p>
  </w:comment>
  <w:comment w:id="175" w:author="Holly C Elser" w:date="2020-03-01T21:06:00Z" w:initials="HCE">
    <w:p w14:paraId="37BBA060" w14:textId="2DF07940" w:rsidR="00C85640" w:rsidRDefault="00C85640">
      <w:pPr>
        <w:pStyle w:val="CommentText"/>
      </w:pPr>
      <w:r>
        <w:rPr>
          <w:rStyle w:val="CommentReference"/>
        </w:rPr>
        <w:annotationRef/>
      </w:r>
      <w:r>
        <w:t xml:space="preserve">It </w:t>
      </w:r>
      <w:proofErr w:type="spellStart"/>
      <w:r>
        <w:t>it</w:t>
      </w:r>
      <w:proofErr w:type="spellEnd"/>
      <w:r>
        <w:t xml:space="preserve"> actually a subset or is it just with updated follow-up? Would specify. </w:t>
      </w:r>
    </w:p>
  </w:comment>
  <w:comment w:id="177" w:author="Sally Picciotto" w:date="2020-02-28T15:35:00Z" w:initials="SP">
    <w:p w14:paraId="16C6E8AE" w14:textId="5351EFC3" w:rsidR="00CA24F0" w:rsidRDefault="00CA24F0">
      <w:pPr>
        <w:pStyle w:val="CommentText"/>
      </w:pPr>
      <w:r>
        <w:rPr>
          <w:rStyle w:val="CommentReference"/>
        </w:rPr>
        <w:annotationRef/>
      </w:r>
      <w:r>
        <w:t>Not December 31, 1982???</w:t>
      </w:r>
    </w:p>
  </w:comment>
  <w:comment w:id="179" w:author="Holly C Elser" w:date="2020-03-01T21:07:00Z" w:initials="HCE">
    <w:p w14:paraId="7D68630D" w14:textId="022A4670" w:rsidR="00C85640" w:rsidRDefault="00C85640">
      <w:pPr>
        <w:pStyle w:val="CommentText"/>
      </w:pPr>
      <w:r>
        <w:rPr>
          <w:rStyle w:val="CommentReference"/>
        </w:rPr>
        <w:annotationRef/>
      </w:r>
      <w:r>
        <w:t xml:space="preserve">This type of detail is going to make this really compelling for readers! I realize you already have a ton of tables/figures and JAMA is really strict on how many you can include, but a map showing where the plants are and how many people were employed in each might be a nice addition. </w:t>
      </w:r>
    </w:p>
  </w:comment>
  <w:comment w:id="194" w:author="Holly C Elser" w:date="2020-03-01T21:08:00Z" w:initials="HCE">
    <w:p w14:paraId="77D131D5" w14:textId="0B4491AA" w:rsidR="00C85640" w:rsidRDefault="00C85640">
      <w:pPr>
        <w:pStyle w:val="CommentText"/>
      </w:pPr>
      <w:r>
        <w:rPr>
          <w:rStyle w:val="CommentReference"/>
        </w:rPr>
        <w:annotationRef/>
      </w:r>
      <w:r>
        <w:t xml:space="preserve">Perhaps specify whether workers who become inactive can later become active if they are re-hired? Or is it an </w:t>
      </w:r>
    </w:p>
  </w:comment>
  <w:comment w:id="195" w:author="Kevin Chen" w:date="2020-03-02T13:03:00Z" w:initials="KC">
    <w:p w14:paraId="7720F0FC" w14:textId="6FD2DBBB" w:rsidR="00DE2DE6" w:rsidRDefault="00DE2DE6">
      <w:pPr>
        <w:pStyle w:val="CommentText"/>
      </w:pPr>
      <w:r>
        <w:rPr>
          <w:rStyle w:val="CommentReference"/>
        </w:rPr>
        <w:annotationRef/>
      </w:r>
      <w:r>
        <w:t>Subjects can experience the exposure only once, under current definitions.</w:t>
      </w:r>
    </w:p>
  </w:comment>
  <w:comment w:id="236" w:author="Holly C Elser" w:date="2020-03-01T21:16:00Z" w:initials="HCE">
    <w:p w14:paraId="23A0E5B0" w14:textId="01EA6C0F" w:rsidR="00AC33AE" w:rsidRDefault="00AC33AE">
      <w:pPr>
        <w:pStyle w:val="CommentText"/>
      </w:pPr>
      <w:r>
        <w:rPr>
          <w:rStyle w:val="CommentReference"/>
        </w:rPr>
        <w:annotationRef/>
      </w:r>
      <w:r>
        <w:t xml:space="preserve">Would move this up to where you describe the cohort. You should explain follow-up there, not in the analysis section. </w:t>
      </w:r>
    </w:p>
  </w:comment>
  <w:comment w:id="246" w:author="Holly C Elser" w:date="2020-03-01T21:16:00Z" w:initials="HCE">
    <w:p w14:paraId="6EB1CBE6" w14:textId="22F171A1" w:rsidR="00AC33AE" w:rsidRDefault="00AC33AE">
      <w:pPr>
        <w:pStyle w:val="CommentText"/>
      </w:pPr>
      <w:r>
        <w:rPr>
          <w:rStyle w:val="CommentReference"/>
        </w:rPr>
        <w:annotationRef/>
      </w:r>
      <w:r>
        <w:t>I think this belongs in the exposure para above, not here in the methods.</w:t>
      </w:r>
    </w:p>
  </w:comment>
  <w:comment w:id="255" w:author="Holly C Elser" w:date="2020-03-01T21:17:00Z" w:initials="HCE">
    <w:p w14:paraId="19401AC6" w14:textId="037D2D33" w:rsidR="00AC33AE" w:rsidRDefault="00AC33AE">
      <w:pPr>
        <w:pStyle w:val="CommentText"/>
      </w:pPr>
      <w:r>
        <w:rPr>
          <w:rStyle w:val="CommentReference"/>
        </w:rPr>
        <w:annotationRef/>
      </w:r>
      <w:r>
        <w:t xml:space="preserve">Need to say what software you used. </w:t>
      </w:r>
    </w:p>
  </w:comment>
  <w:comment w:id="259" w:author="Microsoft Office User" w:date="2020-03-02T09:20:00Z" w:initials="MOU">
    <w:p w14:paraId="31C6358F" w14:textId="4068A0E8" w:rsidR="00280E30" w:rsidRDefault="00280E30">
      <w:pPr>
        <w:pStyle w:val="CommentText"/>
      </w:pPr>
      <w:r>
        <w:rPr>
          <w:rStyle w:val="CommentReference"/>
        </w:rPr>
        <w:annotationRef/>
      </w:r>
      <w:r>
        <w:t>Will need this from Kevin</w:t>
      </w:r>
    </w:p>
  </w:comment>
  <w:comment w:id="269" w:author="Microsoft Office User" w:date="2020-03-02T09:18:00Z" w:initials="MOU">
    <w:p w14:paraId="07272848" w14:textId="77777777" w:rsidR="00280E30" w:rsidRDefault="00280E30" w:rsidP="00280E30">
      <w:pPr>
        <w:pStyle w:val="CommentText"/>
      </w:pPr>
      <w:r>
        <w:rPr>
          <w:rStyle w:val="CommentReference"/>
        </w:rPr>
        <w:annotationRef/>
      </w:r>
      <w:proofErr w:type="spellStart"/>
      <w:r>
        <w:t>Therneau</w:t>
      </w:r>
      <w:proofErr w:type="spellEnd"/>
      <w:r>
        <w:t xml:space="preserve"> T (2015). _A Package for Survival Analysis in S_. </w:t>
      </w:r>
      <w:proofErr w:type="gramStart"/>
      <w:r>
        <w:t>version</w:t>
      </w:r>
      <w:proofErr w:type="gramEnd"/>
      <w:r>
        <w:t xml:space="preserve"> 2.38, &lt;URL:</w:t>
      </w:r>
    </w:p>
    <w:p w14:paraId="04411898" w14:textId="77777777" w:rsidR="00280E30" w:rsidRDefault="00280E30" w:rsidP="00280E30">
      <w:pPr>
        <w:pStyle w:val="CommentText"/>
      </w:pPr>
      <w:r>
        <w:t>https://CRAN.R-project.org/package=survival&gt;.</w:t>
      </w:r>
    </w:p>
    <w:p w14:paraId="505928CE" w14:textId="77777777" w:rsidR="00280E30" w:rsidRDefault="00280E30" w:rsidP="00280E30">
      <w:pPr>
        <w:pStyle w:val="CommentText"/>
      </w:pPr>
    </w:p>
    <w:p w14:paraId="077F3969" w14:textId="77777777" w:rsidR="00280E30" w:rsidRDefault="00280E30" w:rsidP="00280E30">
      <w:pPr>
        <w:pStyle w:val="CommentText"/>
      </w:pPr>
      <w:r>
        <w:t xml:space="preserve">Terry M. </w:t>
      </w:r>
      <w:proofErr w:type="spellStart"/>
      <w:r>
        <w:t>Therneau</w:t>
      </w:r>
      <w:proofErr w:type="spellEnd"/>
      <w:r>
        <w:t xml:space="preserve">, Patricia M. </w:t>
      </w:r>
      <w:proofErr w:type="spellStart"/>
      <w:r>
        <w:t>Grambsch</w:t>
      </w:r>
      <w:proofErr w:type="spellEnd"/>
      <w:r>
        <w:t xml:space="preserve"> (2000). _Modeling Survival Data: Extending the Cox Model_.</w:t>
      </w:r>
    </w:p>
    <w:p w14:paraId="299387FB" w14:textId="36CA2B11" w:rsidR="00280E30" w:rsidRDefault="00280E30" w:rsidP="00280E30">
      <w:pPr>
        <w:pStyle w:val="CommentText"/>
      </w:pPr>
      <w:r>
        <w:t>Springer, New York. ISBN 0-387-98784-3.</w:t>
      </w:r>
    </w:p>
  </w:comment>
  <w:comment w:id="280" w:author="Microsoft Office User" w:date="2020-03-02T09:20:00Z" w:initials="MOU">
    <w:p w14:paraId="2BF15001" w14:textId="77777777" w:rsidR="00280E30" w:rsidRDefault="00280E30" w:rsidP="00280E30">
      <w:pPr>
        <w:pStyle w:val="CommentText"/>
      </w:pPr>
      <w:r>
        <w:rPr>
          <w:rStyle w:val="CommentReference"/>
        </w:rPr>
        <w:annotationRef/>
      </w:r>
      <w:r>
        <w:t xml:space="preserve">Bob Gray (2019). </w:t>
      </w:r>
      <w:proofErr w:type="spellStart"/>
      <w:proofErr w:type="gramStart"/>
      <w:r>
        <w:t>cmprsk</w:t>
      </w:r>
      <w:proofErr w:type="spellEnd"/>
      <w:proofErr w:type="gramEnd"/>
      <w:r>
        <w:t>: Subdistribution Analysis of Competing Risks. R package version 2.2-9.</w:t>
      </w:r>
    </w:p>
    <w:p w14:paraId="1CC82AC9" w14:textId="6396F873" w:rsidR="00280E30" w:rsidRDefault="00280E30" w:rsidP="00280E30">
      <w:pPr>
        <w:pStyle w:val="CommentText"/>
      </w:pPr>
      <w:r>
        <w:t xml:space="preserve">  https://CRAN.R-project.org/package=cmprsk</w:t>
      </w:r>
    </w:p>
  </w:comment>
  <w:comment w:id="281" w:author="Kevin Chen" w:date="2020-03-02T13:09:00Z" w:initials="KC">
    <w:p w14:paraId="31E14108" w14:textId="56D41768" w:rsidR="0001785F" w:rsidRDefault="0001785F">
      <w:pPr>
        <w:pStyle w:val="CommentText"/>
      </w:pPr>
      <w:r>
        <w:rPr>
          <w:rStyle w:val="CommentReference"/>
        </w:rPr>
        <w:annotationRef/>
      </w:r>
      <w:r>
        <w:t>Ended up reporting results from models fitted using</w:t>
      </w:r>
      <w:r w:rsidR="00300C8C">
        <w:t xml:space="preserve"> the</w:t>
      </w:r>
      <w:r>
        <w:t xml:space="preserve"> </w:t>
      </w:r>
      <w:r w:rsidRPr="0001785F">
        <w:rPr>
          <w:rFonts w:ascii="Trebuchet MS" w:hAnsi="Trebuchet MS"/>
        </w:rPr>
        <w:t>survival</w:t>
      </w:r>
      <w:r w:rsidR="00300C8C">
        <w:t xml:space="preserve"> package,</w:t>
      </w:r>
      <w:r>
        <w:t xml:space="preserve"> only.</w:t>
      </w:r>
    </w:p>
  </w:comment>
  <w:comment w:id="267" w:author="Microsoft Office User" w:date="2020-03-02T09:20:00Z" w:initials="MOU">
    <w:p w14:paraId="3B1AB3D3" w14:textId="57BF39ED" w:rsidR="00280E30" w:rsidRDefault="00280E30">
      <w:pPr>
        <w:pStyle w:val="CommentText"/>
      </w:pPr>
      <w:r>
        <w:rPr>
          <w:rStyle w:val="CommentReference"/>
        </w:rPr>
        <w:annotationRef/>
      </w:r>
      <w:r>
        <w:t>There’s a somewhat new effort to cite the packages used in statistical analyses to give credit to the biostatisticians/computer scientists who spend time maintaining freely software. I’ve added a few citations for the packages that I am aware of. If there were others, it would be good to cite them!</w:t>
      </w:r>
    </w:p>
  </w:comment>
  <w:comment w:id="300" w:author="Sally Picciotto" w:date="2020-02-28T16:20:00Z" w:initials="SP">
    <w:p w14:paraId="0DB556FD" w14:textId="0557AE20" w:rsidR="004D39E4" w:rsidRDefault="004D39E4">
      <w:pPr>
        <w:pStyle w:val="CommentText"/>
      </w:pPr>
      <w:r>
        <w:rPr>
          <w:rStyle w:val="CommentReference"/>
        </w:rPr>
        <w:annotationRef/>
      </w:r>
      <w:r>
        <w:t xml:space="preserve">We need to include another Table 1 for the analysis including only those who had left work by 1994, because the N’s are different: we don’t censor people who were still at work when employment records end; we exclude them. </w:t>
      </w:r>
    </w:p>
  </w:comment>
  <w:comment w:id="301" w:author="Kevin Chen" w:date="2020-03-02T13:10:00Z" w:initials="KC">
    <w:p w14:paraId="1D2CB828" w14:textId="4C6B994F" w:rsidR="001C21B7" w:rsidRDefault="001C21B7">
      <w:pPr>
        <w:pStyle w:val="CommentText"/>
      </w:pPr>
      <w:r>
        <w:rPr>
          <w:rStyle w:val="CommentReference"/>
        </w:rPr>
        <w:annotationRef/>
      </w:r>
      <w:r>
        <w:t>Please see new tables</w:t>
      </w:r>
    </w:p>
  </w:comment>
  <w:comment w:id="303" w:author="Kevin Chen" w:date="2020-03-02T13:12:00Z" w:initials="KC">
    <w:p w14:paraId="0CDC66BF" w14:textId="7A3DD4F5" w:rsidR="001C21B7" w:rsidRDefault="001C21B7">
      <w:pPr>
        <w:pStyle w:val="CommentText"/>
      </w:pPr>
      <w:r>
        <w:rPr>
          <w:rStyle w:val="CommentReference"/>
        </w:rPr>
        <w:annotationRef/>
      </w:r>
      <w:r>
        <w:t>No longer shown in tables</w:t>
      </w:r>
    </w:p>
  </w:comment>
  <w:comment w:id="312" w:author="Sally Picciotto" w:date="2020-02-28T15:51:00Z" w:initials="SP">
    <w:p w14:paraId="66839054" w14:textId="78FCC0E2" w:rsidR="00782E17" w:rsidRDefault="00782E17">
      <w:pPr>
        <w:pStyle w:val="CommentText"/>
      </w:pPr>
      <w:r>
        <w:rPr>
          <w:rStyle w:val="CommentReference"/>
        </w:rPr>
        <w:annotationRef/>
      </w:r>
      <w:r>
        <w:t>Earlier we said there were 203?</w:t>
      </w:r>
    </w:p>
  </w:comment>
  <w:comment w:id="313" w:author="Kevin Chen" w:date="2020-03-02T13:11:00Z" w:initials="KC">
    <w:p w14:paraId="56E553B3" w14:textId="0C6EAC80" w:rsidR="001C21B7" w:rsidRDefault="001C21B7">
      <w:pPr>
        <w:pStyle w:val="CommentText"/>
      </w:pPr>
      <w:r>
        <w:rPr>
          <w:rStyle w:val="CommentReference"/>
        </w:rPr>
        <w:annotationRef/>
      </w:r>
      <w:r>
        <w:t>This is the 179 among those with known dates of worker exit</w:t>
      </w:r>
    </w:p>
  </w:comment>
  <w:comment w:id="314" w:author="Sally Picciotto" w:date="2020-02-28T15:52:00Z" w:initials="SP">
    <w:p w14:paraId="41D39DAB" w14:textId="04D634A3" w:rsidR="00782E17" w:rsidRDefault="00782E17">
      <w:pPr>
        <w:pStyle w:val="CommentText"/>
      </w:pPr>
      <w:r>
        <w:rPr>
          <w:rStyle w:val="CommentReference"/>
        </w:rPr>
        <w:annotationRef/>
      </w:r>
      <w:r>
        <w:t>We don’t need a table to report only one HR. Either we should put the sensitivity analysis results in Table 2, or we should get rid of the table entirely and report the estimates and their HRs in the text.</w:t>
      </w:r>
    </w:p>
  </w:comment>
  <w:comment w:id="315" w:author="Kevin Chen" w:date="2020-03-02T13:12:00Z" w:initials="KC">
    <w:p w14:paraId="77188D24" w14:textId="280FDA51" w:rsidR="00D558AF" w:rsidRDefault="00D558AF">
      <w:pPr>
        <w:pStyle w:val="CommentText"/>
      </w:pPr>
      <w:r>
        <w:rPr>
          <w:rStyle w:val="CommentReference"/>
        </w:rPr>
        <w:annotationRef/>
      </w:r>
      <w:r>
        <w:t>Now in Table 2</w:t>
      </w:r>
    </w:p>
  </w:comment>
  <w:comment w:id="319" w:author="Kevin Chen" w:date="2020-03-02T13:13:00Z" w:initials="KC">
    <w:p w14:paraId="1CD5B357" w14:textId="22E945B0" w:rsidR="005C4B88" w:rsidRDefault="005C4B88">
      <w:pPr>
        <w:pStyle w:val="CommentText"/>
      </w:pPr>
      <w:r>
        <w:rPr>
          <w:rStyle w:val="CommentReference"/>
        </w:rPr>
        <w:annotationRef/>
      </w:r>
      <w:r>
        <w:t>Would keep as was in the original</w:t>
      </w:r>
    </w:p>
  </w:comment>
  <w:comment w:id="329" w:author="Josh Cohen" w:date="2020-02-29T16:41:00Z" w:initials="JC">
    <w:p w14:paraId="4437E58A" w14:textId="42003C9F" w:rsidR="00AD7E2C" w:rsidRDefault="00AD7E2C">
      <w:pPr>
        <w:pStyle w:val="CommentText"/>
      </w:pPr>
      <w:r>
        <w:rPr>
          <w:rStyle w:val="CommentReference"/>
        </w:rPr>
        <w:annotationRef/>
      </w:r>
      <w:r>
        <w:t xml:space="preserve">Are these numbers right?? </w:t>
      </w:r>
      <w:r w:rsidR="009542FB">
        <w:t>Not seeing this in Table 3.</w:t>
      </w:r>
    </w:p>
  </w:comment>
  <w:comment w:id="344" w:author="Josh Cohen" w:date="2020-02-29T16:41:00Z" w:initials="JC">
    <w:p w14:paraId="1E226646" w14:textId="7D58D19F" w:rsidR="009542FB" w:rsidRDefault="009542FB">
      <w:pPr>
        <w:pStyle w:val="CommentText"/>
      </w:pPr>
      <w:r>
        <w:rPr>
          <w:rStyle w:val="CommentReference"/>
        </w:rPr>
        <w:annotationRef/>
      </w:r>
      <w:r>
        <w:t>Again, not sure that these are the numbers in eTable 2.</w:t>
      </w:r>
    </w:p>
  </w:comment>
  <w:comment w:id="362" w:author="Kevin Chen" w:date="2020-03-02T13:20:00Z" w:initials="KC">
    <w:p w14:paraId="6B04A04F" w14:textId="14837B50" w:rsidR="001249D0" w:rsidRDefault="001249D0">
      <w:pPr>
        <w:pStyle w:val="CommentText"/>
      </w:pPr>
      <w:r>
        <w:rPr>
          <w:rStyle w:val="CommentReference"/>
        </w:rPr>
        <w:annotationRef/>
      </w:r>
      <w:r>
        <w:t>Is this something we need to review?</w:t>
      </w:r>
    </w:p>
  </w:comment>
  <w:comment w:id="383" w:author="Holly C Elser" w:date="2020-03-01T21:33:00Z" w:initials="HCE">
    <w:p w14:paraId="27EC535F" w14:textId="6FB905AF" w:rsidR="00C16C2D" w:rsidRDefault="00C16C2D">
      <w:pPr>
        <w:pStyle w:val="CommentText"/>
      </w:pPr>
      <w:r>
        <w:rPr>
          <w:rStyle w:val="CommentReference"/>
        </w:rPr>
        <w:annotationRef/>
      </w:r>
      <w:r>
        <w:t xml:space="preserve">You could also cite my paper on layoffs and opioid use/depression in Alcoa in JECH. It’s quasi-experimental and it examines some of the intermediate outcomes that would have been helpful for this analysis. </w:t>
      </w:r>
    </w:p>
  </w:comment>
  <w:comment w:id="390" w:author="Sally Picciotto" w:date="2020-02-28T16:10:00Z" w:initials="SP">
    <w:p w14:paraId="107A6EA8" w14:textId="627F1BF8" w:rsidR="00382587" w:rsidRDefault="00382587">
      <w:pPr>
        <w:pStyle w:val="CommentText"/>
      </w:pPr>
      <w:r>
        <w:rPr>
          <w:rStyle w:val="CommentReference"/>
        </w:rPr>
        <w:annotationRef/>
      </w:r>
      <w:r>
        <w:t>Is this a broken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94FC86C" w15:done="0"/>
  <w15:commentEx w15:paraId="627952DE" w15:done="0"/>
  <w15:commentEx w15:paraId="247BA539" w15:done="0"/>
  <w15:commentEx w15:paraId="5A3E8FF8" w15:done="0"/>
  <w15:commentEx w15:paraId="578F010F" w15:done="0"/>
  <w15:commentEx w15:paraId="5EE49EA0" w15:done="0"/>
  <w15:commentEx w15:paraId="5FDC30A7" w15:done="0"/>
  <w15:commentEx w15:paraId="4CEB7D48" w15:done="0"/>
  <w15:commentEx w15:paraId="1067FFBF" w15:done="0"/>
  <w15:commentEx w15:paraId="66CD7C2D" w15:done="0"/>
  <w15:commentEx w15:paraId="37BBA060" w15:done="0"/>
  <w15:commentEx w15:paraId="16C6E8AE" w15:done="0"/>
  <w15:commentEx w15:paraId="7D68630D" w15:done="0"/>
  <w15:commentEx w15:paraId="77D131D5" w15:done="0"/>
  <w15:commentEx w15:paraId="7720F0FC" w15:paraIdParent="77D131D5" w15:done="0"/>
  <w15:commentEx w15:paraId="23A0E5B0" w15:done="0"/>
  <w15:commentEx w15:paraId="6EB1CBE6" w15:done="0"/>
  <w15:commentEx w15:paraId="19401AC6" w15:done="0"/>
  <w15:commentEx w15:paraId="31C6358F" w15:done="0"/>
  <w15:commentEx w15:paraId="299387FB" w15:done="0"/>
  <w15:commentEx w15:paraId="1CC82AC9" w15:done="0"/>
  <w15:commentEx w15:paraId="31E14108" w15:paraIdParent="1CC82AC9" w15:done="0"/>
  <w15:commentEx w15:paraId="3B1AB3D3" w15:done="0"/>
  <w15:commentEx w15:paraId="0DB556FD" w15:done="0"/>
  <w15:commentEx w15:paraId="1D2CB828" w15:paraIdParent="0DB556FD" w15:done="0"/>
  <w15:commentEx w15:paraId="0CDC66BF" w15:done="0"/>
  <w15:commentEx w15:paraId="66839054" w15:done="0"/>
  <w15:commentEx w15:paraId="56E553B3" w15:paraIdParent="66839054" w15:done="0"/>
  <w15:commentEx w15:paraId="41D39DAB" w15:done="0"/>
  <w15:commentEx w15:paraId="77188D24" w15:done="0"/>
  <w15:commentEx w15:paraId="1CD5B357" w15:done="0"/>
  <w15:commentEx w15:paraId="4437E58A" w15:done="0"/>
  <w15:commentEx w15:paraId="1E226646" w15:done="0"/>
  <w15:commentEx w15:paraId="6B04A04F" w15:done="0"/>
  <w15:commentEx w15:paraId="27EC535F" w15:done="0"/>
  <w15:commentEx w15:paraId="107A6E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04F69E" w16cex:dateUtc="2020-02-29T22:41:00Z"/>
  <w16cex:commentExtensible w16cex:durableId="220512AD" w16cex:dateUtc="2020-03-01T00:41:00Z"/>
  <w16cex:commentExtensible w16cex:durableId="220512D4" w16cex:dateUtc="2020-03-01T00: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94FC86C" w16cid:durableId="2204F69E"/>
  <w16cid:commentId w16cid:paraId="16C6E8AE" w16cid:durableId="2204F1C7"/>
  <w16cid:commentId w16cid:paraId="0DB556FD" w16cid:durableId="2204F1C8"/>
  <w16cid:commentId w16cid:paraId="66839054" w16cid:durableId="2204F1C9"/>
  <w16cid:commentId w16cid:paraId="41D39DAB" w16cid:durableId="2204F1CA"/>
  <w16cid:commentId w16cid:paraId="4437E58A" w16cid:durableId="220512AD"/>
  <w16cid:commentId w16cid:paraId="1E226646" w16cid:durableId="220512D4"/>
  <w16cid:commentId w16cid:paraId="107A6EA8" w16cid:durableId="2204F1C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084CAE" w14:textId="77777777" w:rsidR="001825DD" w:rsidRDefault="001825DD" w:rsidP="000A6924">
      <w:pPr>
        <w:spacing w:after="0" w:line="240" w:lineRule="auto"/>
      </w:pPr>
      <w:r>
        <w:separator/>
      </w:r>
    </w:p>
  </w:endnote>
  <w:endnote w:type="continuationSeparator" w:id="0">
    <w:p w14:paraId="2254BF32" w14:textId="77777777" w:rsidR="001825DD" w:rsidRDefault="001825DD" w:rsidP="000A6924">
      <w:pPr>
        <w:spacing w:after="0" w:line="240" w:lineRule="auto"/>
      </w:pPr>
      <w:r>
        <w:continuationSeparator/>
      </w:r>
    </w:p>
  </w:endnote>
  <w:endnote w:type="continuationNotice" w:id="1">
    <w:p w14:paraId="7B30BC80" w14:textId="77777777" w:rsidR="001825DD" w:rsidRDefault="001825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EB6D4" w14:textId="77777777" w:rsidR="00672601" w:rsidRDefault="006726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496955" w14:textId="77777777" w:rsidR="001825DD" w:rsidRDefault="001825DD" w:rsidP="000A6924">
      <w:pPr>
        <w:spacing w:after="0" w:line="240" w:lineRule="auto"/>
      </w:pPr>
      <w:r>
        <w:separator/>
      </w:r>
    </w:p>
  </w:footnote>
  <w:footnote w:type="continuationSeparator" w:id="0">
    <w:p w14:paraId="66CC08E9" w14:textId="77777777" w:rsidR="001825DD" w:rsidRDefault="001825DD" w:rsidP="000A6924">
      <w:pPr>
        <w:spacing w:after="0" w:line="240" w:lineRule="auto"/>
      </w:pPr>
      <w:r>
        <w:continuationSeparator/>
      </w:r>
    </w:p>
  </w:footnote>
  <w:footnote w:type="continuationNotice" w:id="1">
    <w:p w14:paraId="63B456D2" w14:textId="77777777" w:rsidR="001825DD" w:rsidRDefault="001825D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40333" w14:textId="7DA3F763" w:rsidR="000A6924" w:rsidRDefault="000A6924" w:rsidP="00B6436D">
    <w:pPr>
      <w:spacing w:before="100" w:beforeAutospacing="1" w:after="100" w:afterAutospacing="1"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31902"/>
    <w:multiLevelType w:val="multilevel"/>
    <w:tmpl w:val="1F869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716750BD"/>
    <w:multiLevelType w:val="hybridMultilevel"/>
    <w:tmpl w:val="474CA510"/>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h Cohen">
    <w15:presenceInfo w15:providerId="AD" w15:userId="S::joshua_cohen@apple.com::a6492438-1ab6-4d5f-a692-ecfa65f48558"/>
  </w15:person>
  <w15:person w15:author="Holly C Elser">
    <w15:presenceInfo w15:providerId="AD" w15:userId="S::hollys1@stanford.edu::6a7f6561-b0e0-4810-bcc9-c111c58efa9d"/>
  </w15:person>
  <w15:person w15:author="Kevin Chen">
    <w15:presenceInfo w15:providerId="None" w15:userId="Kevin Chen"/>
  </w15:person>
  <w15:person w15:author="Sally Picciotto">
    <w15:presenceInfo w15:providerId="None" w15:userId="Sally Picciotto"/>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088"/>
    <w:rsid w:val="00010C9B"/>
    <w:rsid w:val="00011A9D"/>
    <w:rsid w:val="0001785F"/>
    <w:rsid w:val="0002099C"/>
    <w:rsid w:val="00021F46"/>
    <w:rsid w:val="00022474"/>
    <w:rsid w:val="00025414"/>
    <w:rsid w:val="0002665D"/>
    <w:rsid w:val="000329D3"/>
    <w:rsid w:val="00045ACB"/>
    <w:rsid w:val="000462F6"/>
    <w:rsid w:val="0006212C"/>
    <w:rsid w:val="00064220"/>
    <w:rsid w:val="00064DF8"/>
    <w:rsid w:val="00065E56"/>
    <w:rsid w:val="000672A9"/>
    <w:rsid w:val="00070B99"/>
    <w:rsid w:val="00076046"/>
    <w:rsid w:val="000807E3"/>
    <w:rsid w:val="000814CC"/>
    <w:rsid w:val="000903DC"/>
    <w:rsid w:val="00091701"/>
    <w:rsid w:val="000A0FD5"/>
    <w:rsid w:val="000A0FDB"/>
    <w:rsid w:val="000A1BA3"/>
    <w:rsid w:val="000A2405"/>
    <w:rsid w:val="000A5649"/>
    <w:rsid w:val="000A6924"/>
    <w:rsid w:val="000A71A0"/>
    <w:rsid w:val="000B18D0"/>
    <w:rsid w:val="000B4A28"/>
    <w:rsid w:val="000B4E98"/>
    <w:rsid w:val="000B533B"/>
    <w:rsid w:val="000C1B21"/>
    <w:rsid w:val="000C58D4"/>
    <w:rsid w:val="000C72CF"/>
    <w:rsid w:val="000C7F75"/>
    <w:rsid w:val="000D6B75"/>
    <w:rsid w:val="000E1C98"/>
    <w:rsid w:val="000E2199"/>
    <w:rsid w:val="000E627B"/>
    <w:rsid w:val="000E6368"/>
    <w:rsid w:val="000E6637"/>
    <w:rsid w:val="000F4C3F"/>
    <w:rsid w:val="000F7A9C"/>
    <w:rsid w:val="001030AA"/>
    <w:rsid w:val="001032EF"/>
    <w:rsid w:val="00103517"/>
    <w:rsid w:val="00106236"/>
    <w:rsid w:val="00107671"/>
    <w:rsid w:val="0011243E"/>
    <w:rsid w:val="00120423"/>
    <w:rsid w:val="001249D0"/>
    <w:rsid w:val="001257ED"/>
    <w:rsid w:val="0013249B"/>
    <w:rsid w:val="0013329F"/>
    <w:rsid w:val="00134A3F"/>
    <w:rsid w:val="00141318"/>
    <w:rsid w:val="00142462"/>
    <w:rsid w:val="001446AB"/>
    <w:rsid w:val="00147548"/>
    <w:rsid w:val="00152F8C"/>
    <w:rsid w:val="0016524D"/>
    <w:rsid w:val="00176FFF"/>
    <w:rsid w:val="00180B84"/>
    <w:rsid w:val="001825DD"/>
    <w:rsid w:val="00182E98"/>
    <w:rsid w:val="00190ABA"/>
    <w:rsid w:val="00194011"/>
    <w:rsid w:val="00196ACA"/>
    <w:rsid w:val="0019710B"/>
    <w:rsid w:val="001A29C2"/>
    <w:rsid w:val="001B1008"/>
    <w:rsid w:val="001B3833"/>
    <w:rsid w:val="001C21B7"/>
    <w:rsid w:val="001C327A"/>
    <w:rsid w:val="001D36FC"/>
    <w:rsid w:val="001E180E"/>
    <w:rsid w:val="001E430F"/>
    <w:rsid w:val="001E6E11"/>
    <w:rsid w:val="001F307F"/>
    <w:rsid w:val="001F7A5F"/>
    <w:rsid w:val="00211944"/>
    <w:rsid w:val="00215B93"/>
    <w:rsid w:val="00216801"/>
    <w:rsid w:val="00253AF0"/>
    <w:rsid w:val="00254AF3"/>
    <w:rsid w:val="00254C65"/>
    <w:rsid w:val="00256DBC"/>
    <w:rsid w:val="00264D38"/>
    <w:rsid w:val="002663D9"/>
    <w:rsid w:val="0027080A"/>
    <w:rsid w:val="00270878"/>
    <w:rsid w:val="00280E30"/>
    <w:rsid w:val="00282C03"/>
    <w:rsid w:val="0028726B"/>
    <w:rsid w:val="00290642"/>
    <w:rsid w:val="00290B6A"/>
    <w:rsid w:val="00293F74"/>
    <w:rsid w:val="00296076"/>
    <w:rsid w:val="002A74A3"/>
    <w:rsid w:val="002B251A"/>
    <w:rsid w:val="002B43C0"/>
    <w:rsid w:val="002C4F7E"/>
    <w:rsid w:val="002D1BE5"/>
    <w:rsid w:val="002D59D7"/>
    <w:rsid w:val="002E01FC"/>
    <w:rsid w:val="002E0F37"/>
    <w:rsid w:val="002F2773"/>
    <w:rsid w:val="002F2F52"/>
    <w:rsid w:val="002F4C35"/>
    <w:rsid w:val="00300C8C"/>
    <w:rsid w:val="00311E8A"/>
    <w:rsid w:val="00314ED3"/>
    <w:rsid w:val="00315A23"/>
    <w:rsid w:val="00316182"/>
    <w:rsid w:val="0032043C"/>
    <w:rsid w:val="00335161"/>
    <w:rsid w:val="003363A7"/>
    <w:rsid w:val="003430BC"/>
    <w:rsid w:val="003473FC"/>
    <w:rsid w:val="00360BB5"/>
    <w:rsid w:val="00381340"/>
    <w:rsid w:val="00382587"/>
    <w:rsid w:val="003834EA"/>
    <w:rsid w:val="00385DCC"/>
    <w:rsid w:val="00386931"/>
    <w:rsid w:val="003871DA"/>
    <w:rsid w:val="00390142"/>
    <w:rsid w:val="00392B53"/>
    <w:rsid w:val="00394871"/>
    <w:rsid w:val="0039723C"/>
    <w:rsid w:val="003A10D4"/>
    <w:rsid w:val="003A345D"/>
    <w:rsid w:val="003A374A"/>
    <w:rsid w:val="003B1E6C"/>
    <w:rsid w:val="003B7883"/>
    <w:rsid w:val="003C00F3"/>
    <w:rsid w:val="003C1356"/>
    <w:rsid w:val="003D0DFC"/>
    <w:rsid w:val="003E011B"/>
    <w:rsid w:val="003E1D5B"/>
    <w:rsid w:val="003E3A0B"/>
    <w:rsid w:val="003E7790"/>
    <w:rsid w:val="003E7A68"/>
    <w:rsid w:val="003F1B56"/>
    <w:rsid w:val="003F68CE"/>
    <w:rsid w:val="004067D0"/>
    <w:rsid w:val="00413D77"/>
    <w:rsid w:val="00417702"/>
    <w:rsid w:val="00417E81"/>
    <w:rsid w:val="0042189E"/>
    <w:rsid w:val="00425268"/>
    <w:rsid w:val="00434A30"/>
    <w:rsid w:val="004410E3"/>
    <w:rsid w:val="00442AE9"/>
    <w:rsid w:val="00442B3C"/>
    <w:rsid w:val="00446E95"/>
    <w:rsid w:val="004600A2"/>
    <w:rsid w:val="00460B6D"/>
    <w:rsid w:val="00462893"/>
    <w:rsid w:val="00485D51"/>
    <w:rsid w:val="00494D0A"/>
    <w:rsid w:val="00496B44"/>
    <w:rsid w:val="004A2435"/>
    <w:rsid w:val="004A60C0"/>
    <w:rsid w:val="004B6FBF"/>
    <w:rsid w:val="004B7868"/>
    <w:rsid w:val="004C3E81"/>
    <w:rsid w:val="004D2324"/>
    <w:rsid w:val="004D2E5C"/>
    <w:rsid w:val="004D39E4"/>
    <w:rsid w:val="004D7B7E"/>
    <w:rsid w:val="004E0488"/>
    <w:rsid w:val="004E1144"/>
    <w:rsid w:val="004E6074"/>
    <w:rsid w:val="004E664F"/>
    <w:rsid w:val="004F0CED"/>
    <w:rsid w:val="004F4F57"/>
    <w:rsid w:val="00506EA9"/>
    <w:rsid w:val="00513AF7"/>
    <w:rsid w:val="0051562E"/>
    <w:rsid w:val="00516420"/>
    <w:rsid w:val="005216AC"/>
    <w:rsid w:val="00522119"/>
    <w:rsid w:val="005302AD"/>
    <w:rsid w:val="00534AF2"/>
    <w:rsid w:val="00543E98"/>
    <w:rsid w:val="00571B66"/>
    <w:rsid w:val="0059306B"/>
    <w:rsid w:val="00595574"/>
    <w:rsid w:val="0059690E"/>
    <w:rsid w:val="005B164F"/>
    <w:rsid w:val="005B456D"/>
    <w:rsid w:val="005C0DE2"/>
    <w:rsid w:val="005C4B88"/>
    <w:rsid w:val="005C5677"/>
    <w:rsid w:val="005D3189"/>
    <w:rsid w:val="005D4044"/>
    <w:rsid w:val="005F2CE2"/>
    <w:rsid w:val="005F2DAA"/>
    <w:rsid w:val="00600957"/>
    <w:rsid w:val="00603656"/>
    <w:rsid w:val="00612BE0"/>
    <w:rsid w:val="0062040E"/>
    <w:rsid w:val="00621CBA"/>
    <w:rsid w:val="0062527E"/>
    <w:rsid w:val="006273B1"/>
    <w:rsid w:val="006401A9"/>
    <w:rsid w:val="006407ED"/>
    <w:rsid w:val="00641B1E"/>
    <w:rsid w:val="0064304F"/>
    <w:rsid w:val="00644778"/>
    <w:rsid w:val="006460AD"/>
    <w:rsid w:val="0065424B"/>
    <w:rsid w:val="006552BC"/>
    <w:rsid w:val="0066053B"/>
    <w:rsid w:val="006613D9"/>
    <w:rsid w:val="00666F17"/>
    <w:rsid w:val="00672601"/>
    <w:rsid w:val="0067565A"/>
    <w:rsid w:val="006815C8"/>
    <w:rsid w:val="00695E44"/>
    <w:rsid w:val="006A19BE"/>
    <w:rsid w:val="006A288E"/>
    <w:rsid w:val="006A2D8E"/>
    <w:rsid w:val="006A2E51"/>
    <w:rsid w:val="006A3C7A"/>
    <w:rsid w:val="006A75B5"/>
    <w:rsid w:val="006B0751"/>
    <w:rsid w:val="006B403C"/>
    <w:rsid w:val="006B5272"/>
    <w:rsid w:val="006B704B"/>
    <w:rsid w:val="006C739B"/>
    <w:rsid w:val="006D2237"/>
    <w:rsid w:val="006E3EE3"/>
    <w:rsid w:val="006E3F01"/>
    <w:rsid w:val="006F2226"/>
    <w:rsid w:val="006F42BB"/>
    <w:rsid w:val="006F5804"/>
    <w:rsid w:val="00701A94"/>
    <w:rsid w:val="00702D92"/>
    <w:rsid w:val="00705DCA"/>
    <w:rsid w:val="00710AC0"/>
    <w:rsid w:val="007132E0"/>
    <w:rsid w:val="00714D5A"/>
    <w:rsid w:val="00735D35"/>
    <w:rsid w:val="007449F5"/>
    <w:rsid w:val="00746093"/>
    <w:rsid w:val="00746F33"/>
    <w:rsid w:val="00751701"/>
    <w:rsid w:val="00756738"/>
    <w:rsid w:val="00762BA5"/>
    <w:rsid w:val="00764CCD"/>
    <w:rsid w:val="00766207"/>
    <w:rsid w:val="00782E17"/>
    <w:rsid w:val="007857E0"/>
    <w:rsid w:val="00790D2D"/>
    <w:rsid w:val="00793F11"/>
    <w:rsid w:val="007A3929"/>
    <w:rsid w:val="007A6C23"/>
    <w:rsid w:val="007A6E44"/>
    <w:rsid w:val="007A79B1"/>
    <w:rsid w:val="007B02C0"/>
    <w:rsid w:val="007B2D8A"/>
    <w:rsid w:val="007B2E74"/>
    <w:rsid w:val="007B6B85"/>
    <w:rsid w:val="007C19CF"/>
    <w:rsid w:val="007C21BD"/>
    <w:rsid w:val="007C2BD6"/>
    <w:rsid w:val="007C305D"/>
    <w:rsid w:val="007C544C"/>
    <w:rsid w:val="007D4C1E"/>
    <w:rsid w:val="007E1541"/>
    <w:rsid w:val="007E3F45"/>
    <w:rsid w:val="007E5DF3"/>
    <w:rsid w:val="007F4D50"/>
    <w:rsid w:val="007F4F03"/>
    <w:rsid w:val="00800375"/>
    <w:rsid w:val="00811F8A"/>
    <w:rsid w:val="00823660"/>
    <w:rsid w:val="0083660D"/>
    <w:rsid w:val="00840AF6"/>
    <w:rsid w:val="0084639F"/>
    <w:rsid w:val="0085219C"/>
    <w:rsid w:val="00867D50"/>
    <w:rsid w:val="00872F84"/>
    <w:rsid w:val="0087372B"/>
    <w:rsid w:val="008806B7"/>
    <w:rsid w:val="008854BE"/>
    <w:rsid w:val="00886708"/>
    <w:rsid w:val="008921B7"/>
    <w:rsid w:val="008A17F3"/>
    <w:rsid w:val="008A5DD2"/>
    <w:rsid w:val="008A74B1"/>
    <w:rsid w:val="008B2D63"/>
    <w:rsid w:val="008B431A"/>
    <w:rsid w:val="008B68C9"/>
    <w:rsid w:val="008C2534"/>
    <w:rsid w:val="008C4F18"/>
    <w:rsid w:val="008D2725"/>
    <w:rsid w:val="008D7671"/>
    <w:rsid w:val="008E3922"/>
    <w:rsid w:val="008E5D41"/>
    <w:rsid w:val="00900166"/>
    <w:rsid w:val="00907A0D"/>
    <w:rsid w:val="00907F96"/>
    <w:rsid w:val="009178E3"/>
    <w:rsid w:val="00923590"/>
    <w:rsid w:val="00927F00"/>
    <w:rsid w:val="00931FEE"/>
    <w:rsid w:val="00934208"/>
    <w:rsid w:val="009345E3"/>
    <w:rsid w:val="00936F3A"/>
    <w:rsid w:val="00941F40"/>
    <w:rsid w:val="009515DB"/>
    <w:rsid w:val="00953306"/>
    <w:rsid w:val="009535D4"/>
    <w:rsid w:val="009542FB"/>
    <w:rsid w:val="00957112"/>
    <w:rsid w:val="00960077"/>
    <w:rsid w:val="00962E1F"/>
    <w:rsid w:val="009646D9"/>
    <w:rsid w:val="00967227"/>
    <w:rsid w:val="00972D75"/>
    <w:rsid w:val="00982F7A"/>
    <w:rsid w:val="0098596C"/>
    <w:rsid w:val="00991B78"/>
    <w:rsid w:val="009A4C9A"/>
    <w:rsid w:val="009A6043"/>
    <w:rsid w:val="009A6B98"/>
    <w:rsid w:val="009B0492"/>
    <w:rsid w:val="009B3C63"/>
    <w:rsid w:val="009B4AA7"/>
    <w:rsid w:val="009C38C4"/>
    <w:rsid w:val="009E405C"/>
    <w:rsid w:val="009E4F48"/>
    <w:rsid w:val="009E630D"/>
    <w:rsid w:val="009F74EE"/>
    <w:rsid w:val="00A02181"/>
    <w:rsid w:val="00A06C0B"/>
    <w:rsid w:val="00A11090"/>
    <w:rsid w:val="00A17A9D"/>
    <w:rsid w:val="00A2496C"/>
    <w:rsid w:val="00A300C3"/>
    <w:rsid w:val="00A3310C"/>
    <w:rsid w:val="00A35707"/>
    <w:rsid w:val="00A402B9"/>
    <w:rsid w:val="00A404F0"/>
    <w:rsid w:val="00A41B55"/>
    <w:rsid w:val="00A43CED"/>
    <w:rsid w:val="00A60861"/>
    <w:rsid w:val="00A651B0"/>
    <w:rsid w:val="00A658E7"/>
    <w:rsid w:val="00A72FDB"/>
    <w:rsid w:val="00A740B5"/>
    <w:rsid w:val="00A74B8D"/>
    <w:rsid w:val="00A82228"/>
    <w:rsid w:val="00A85347"/>
    <w:rsid w:val="00A87B61"/>
    <w:rsid w:val="00A95100"/>
    <w:rsid w:val="00AA43A1"/>
    <w:rsid w:val="00AA7A21"/>
    <w:rsid w:val="00AB08AF"/>
    <w:rsid w:val="00AB6C5D"/>
    <w:rsid w:val="00AC33AE"/>
    <w:rsid w:val="00AC5891"/>
    <w:rsid w:val="00AC6105"/>
    <w:rsid w:val="00AC65D1"/>
    <w:rsid w:val="00AD7E2C"/>
    <w:rsid w:val="00AE40B1"/>
    <w:rsid w:val="00AF649F"/>
    <w:rsid w:val="00AF6643"/>
    <w:rsid w:val="00AF6E48"/>
    <w:rsid w:val="00B0147B"/>
    <w:rsid w:val="00B07DBA"/>
    <w:rsid w:val="00B13C77"/>
    <w:rsid w:val="00B17C08"/>
    <w:rsid w:val="00B21EEA"/>
    <w:rsid w:val="00B32DBF"/>
    <w:rsid w:val="00B342DD"/>
    <w:rsid w:val="00B34F6F"/>
    <w:rsid w:val="00B37C58"/>
    <w:rsid w:val="00B41380"/>
    <w:rsid w:val="00B42B76"/>
    <w:rsid w:val="00B462F2"/>
    <w:rsid w:val="00B46630"/>
    <w:rsid w:val="00B50F64"/>
    <w:rsid w:val="00B55EA3"/>
    <w:rsid w:val="00B6088F"/>
    <w:rsid w:val="00B61B55"/>
    <w:rsid w:val="00B63537"/>
    <w:rsid w:val="00B6436D"/>
    <w:rsid w:val="00B70913"/>
    <w:rsid w:val="00B76367"/>
    <w:rsid w:val="00B81089"/>
    <w:rsid w:val="00B82D6E"/>
    <w:rsid w:val="00B9151F"/>
    <w:rsid w:val="00B94C8A"/>
    <w:rsid w:val="00B94CC5"/>
    <w:rsid w:val="00BA7C71"/>
    <w:rsid w:val="00BB1453"/>
    <w:rsid w:val="00BB4D8E"/>
    <w:rsid w:val="00BB4E2A"/>
    <w:rsid w:val="00BB65A0"/>
    <w:rsid w:val="00BC2012"/>
    <w:rsid w:val="00BC3C6C"/>
    <w:rsid w:val="00BD23A3"/>
    <w:rsid w:val="00BD4070"/>
    <w:rsid w:val="00BD4FD5"/>
    <w:rsid w:val="00BE2C41"/>
    <w:rsid w:val="00BF3281"/>
    <w:rsid w:val="00BF3633"/>
    <w:rsid w:val="00C03D40"/>
    <w:rsid w:val="00C05FA0"/>
    <w:rsid w:val="00C10777"/>
    <w:rsid w:val="00C12B84"/>
    <w:rsid w:val="00C138C0"/>
    <w:rsid w:val="00C16C2D"/>
    <w:rsid w:val="00C226A3"/>
    <w:rsid w:val="00C2368F"/>
    <w:rsid w:val="00C30635"/>
    <w:rsid w:val="00C30722"/>
    <w:rsid w:val="00C40B7D"/>
    <w:rsid w:val="00C51FE1"/>
    <w:rsid w:val="00C5723E"/>
    <w:rsid w:val="00C6505A"/>
    <w:rsid w:val="00C67679"/>
    <w:rsid w:val="00C70007"/>
    <w:rsid w:val="00C70EBE"/>
    <w:rsid w:val="00C7180C"/>
    <w:rsid w:val="00C77AF2"/>
    <w:rsid w:val="00C81FAC"/>
    <w:rsid w:val="00C82D4D"/>
    <w:rsid w:val="00C85640"/>
    <w:rsid w:val="00C908EE"/>
    <w:rsid w:val="00C9542F"/>
    <w:rsid w:val="00CA24F0"/>
    <w:rsid w:val="00CA316D"/>
    <w:rsid w:val="00CB447E"/>
    <w:rsid w:val="00CC087C"/>
    <w:rsid w:val="00CC3A81"/>
    <w:rsid w:val="00CC4F8C"/>
    <w:rsid w:val="00CC57D3"/>
    <w:rsid w:val="00CD7CC6"/>
    <w:rsid w:val="00CE0FD2"/>
    <w:rsid w:val="00CE5319"/>
    <w:rsid w:val="00CF126B"/>
    <w:rsid w:val="00CF202E"/>
    <w:rsid w:val="00CF4595"/>
    <w:rsid w:val="00CF7600"/>
    <w:rsid w:val="00D11054"/>
    <w:rsid w:val="00D14B8C"/>
    <w:rsid w:val="00D15282"/>
    <w:rsid w:val="00D20249"/>
    <w:rsid w:val="00D214A3"/>
    <w:rsid w:val="00D21B78"/>
    <w:rsid w:val="00D2311A"/>
    <w:rsid w:val="00D23A2B"/>
    <w:rsid w:val="00D27EE1"/>
    <w:rsid w:val="00D31043"/>
    <w:rsid w:val="00D3402E"/>
    <w:rsid w:val="00D4141A"/>
    <w:rsid w:val="00D468BD"/>
    <w:rsid w:val="00D5012B"/>
    <w:rsid w:val="00D50EF9"/>
    <w:rsid w:val="00D51474"/>
    <w:rsid w:val="00D5461C"/>
    <w:rsid w:val="00D558AF"/>
    <w:rsid w:val="00D61004"/>
    <w:rsid w:val="00D6254A"/>
    <w:rsid w:val="00D805A5"/>
    <w:rsid w:val="00D82372"/>
    <w:rsid w:val="00D84597"/>
    <w:rsid w:val="00D87E86"/>
    <w:rsid w:val="00D911C5"/>
    <w:rsid w:val="00D91983"/>
    <w:rsid w:val="00D95162"/>
    <w:rsid w:val="00D96030"/>
    <w:rsid w:val="00D96145"/>
    <w:rsid w:val="00DA5B79"/>
    <w:rsid w:val="00DC3033"/>
    <w:rsid w:val="00DD04B0"/>
    <w:rsid w:val="00DE156E"/>
    <w:rsid w:val="00DE2DE6"/>
    <w:rsid w:val="00DE37E2"/>
    <w:rsid w:val="00DE4F4B"/>
    <w:rsid w:val="00DF2B9F"/>
    <w:rsid w:val="00DF59C6"/>
    <w:rsid w:val="00E00485"/>
    <w:rsid w:val="00E03101"/>
    <w:rsid w:val="00E03AE4"/>
    <w:rsid w:val="00E16B93"/>
    <w:rsid w:val="00E2147A"/>
    <w:rsid w:val="00E24F54"/>
    <w:rsid w:val="00E30C88"/>
    <w:rsid w:val="00E317A2"/>
    <w:rsid w:val="00E31E0B"/>
    <w:rsid w:val="00E31E2E"/>
    <w:rsid w:val="00E35ACF"/>
    <w:rsid w:val="00E42297"/>
    <w:rsid w:val="00E46C62"/>
    <w:rsid w:val="00E472A0"/>
    <w:rsid w:val="00E47690"/>
    <w:rsid w:val="00E55A65"/>
    <w:rsid w:val="00E6160F"/>
    <w:rsid w:val="00E67CFF"/>
    <w:rsid w:val="00E71F5B"/>
    <w:rsid w:val="00E7308A"/>
    <w:rsid w:val="00E77C6B"/>
    <w:rsid w:val="00E84BEF"/>
    <w:rsid w:val="00E84D5C"/>
    <w:rsid w:val="00E876BE"/>
    <w:rsid w:val="00E91C15"/>
    <w:rsid w:val="00E97184"/>
    <w:rsid w:val="00EA0A17"/>
    <w:rsid w:val="00EA5239"/>
    <w:rsid w:val="00EA69AD"/>
    <w:rsid w:val="00EB19EA"/>
    <w:rsid w:val="00EB3114"/>
    <w:rsid w:val="00EC508E"/>
    <w:rsid w:val="00ED22E7"/>
    <w:rsid w:val="00ED3CC3"/>
    <w:rsid w:val="00ED629D"/>
    <w:rsid w:val="00EE2088"/>
    <w:rsid w:val="00EE5049"/>
    <w:rsid w:val="00EF19CF"/>
    <w:rsid w:val="00F01FBD"/>
    <w:rsid w:val="00F0311E"/>
    <w:rsid w:val="00F044D5"/>
    <w:rsid w:val="00F06DB0"/>
    <w:rsid w:val="00F07390"/>
    <w:rsid w:val="00F16255"/>
    <w:rsid w:val="00F16EA0"/>
    <w:rsid w:val="00F200BF"/>
    <w:rsid w:val="00F21427"/>
    <w:rsid w:val="00F214A2"/>
    <w:rsid w:val="00F22A1E"/>
    <w:rsid w:val="00F2385E"/>
    <w:rsid w:val="00F23A53"/>
    <w:rsid w:val="00F25A34"/>
    <w:rsid w:val="00F25E4B"/>
    <w:rsid w:val="00F31F1B"/>
    <w:rsid w:val="00F3531D"/>
    <w:rsid w:val="00F366BA"/>
    <w:rsid w:val="00F37ECF"/>
    <w:rsid w:val="00F4513B"/>
    <w:rsid w:val="00F45E32"/>
    <w:rsid w:val="00F467B2"/>
    <w:rsid w:val="00F54772"/>
    <w:rsid w:val="00F56D5B"/>
    <w:rsid w:val="00F61885"/>
    <w:rsid w:val="00F638E4"/>
    <w:rsid w:val="00F76BE2"/>
    <w:rsid w:val="00F76E4B"/>
    <w:rsid w:val="00F871D8"/>
    <w:rsid w:val="00F948B9"/>
    <w:rsid w:val="00F9529F"/>
    <w:rsid w:val="00FA1B4C"/>
    <w:rsid w:val="00FA2ED1"/>
    <w:rsid w:val="00FA7184"/>
    <w:rsid w:val="00FC1983"/>
    <w:rsid w:val="00FC1B21"/>
    <w:rsid w:val="00FC5011"/>
    <w:rsid w:val="00FC5207"/>
    <w:rsid w:val="00FD2D92"/>
    <w:rsid w:val="00FE7232"/>
    <w:rsid w:val="00FF2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468C9"/>
  <w15:chartTrackingRefBased/>
  <w15:docId w15:val="{BEA19290-E85A-42F3-9B71-1E67C697A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69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924"/>
  </w:style>
  <w:style w:type="paragraph" w:styleId="Footer">
    <w:name w:val="footer"/>
    <w:basedOn w:val="Normal"/>
    <w:link w:val="FooterChar"/>
    <w:uiPriority w:val="99"/>
    <w:unhideWhenUsed/>
    <w:rsid w:val="000A69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924"/>
  </w:style>
  <w:style w:type="character" w:styleId="CommentReference">
    <w:name w:val="annotation reference"/>
    <w:basedOn w:val="DefaultParagraphFont"/>
    <w:uiPriority w:val="99"/>
    <w:semiHidden/>
    <w:unhideWhenUsed/>
    <w:rsid w:val="00B342DD"/>
    <w:rPr>
      <w:sz w:val="16"/>
      <w:szCs w:val="16"/>
    </w:rPr>
  </w:style>
  <w:style w:type="paragraph" w:styleId="CommentText">
    <w:name w:val="annotation text"/>
    <w:basedOn w:val="Normal"/>
    <w:link w:val="CommentTextChar"/>
    <w:uiPriority w:val="99"/>
    <w:semiHidden/>
    <w:unhideWhenUsed/>
    <w:rsid w:val="00B342DD"/>
    <w:pPr>
      <w:spacing w:line="240" w:lineRule="auto"/>
    </w:pPr>
    <w:rPr>
      <w:sz w:val="20"/>
      <w:szCs w:val="20"/>
    </w:rPr>
  </w:style>
  <w:style w:type="character" w:customStyle="1" w:styleId="CommentTextChar">
    <w:name w:val="Comment Text Char"/>
    <w:basedOn w:val="DefaultParagraphFont"/>
    <w:link w:val="CommentText"/>
    <w:uiPriority w:val="99"/>
    <w:semiHidden/>
    <w:rsid w:val="00B342DD"/>
    <w:rPr>
      <w:sz w:val="20"/>
      <w:szCs w:val="20"/>
    </w:rPr>
  </w:style>
  <w:style w:type="paragraph" w:styleId="CommentSubject">
    <w:name w:val="annotation subject"/>
    <w:basedOn w:val="CommentText"/>
    <w:next w:val="CommentText"/>
    <w:link w:val="CommentSubjectChar"/>
    <w:uiPriority w:val="99"/>
    <w:semiHidden/>
    <w:unhideWhenUsed/>
    <w:rsid w:val="00B342DD"/>
    <w:rPr>
      <w:b/>
      <w:bCs/>
    </w:rPr>
  </w:style>
  <w:style w:type="character" w:customStyle="1" w:styleId="CommentSubjectChar">
    <w:name w:val="Comment Subject Char"/>
    <w:basedOn w:val="CommentTextChar"/>
    <w:link w:val="CommentSubject"/>
    <w:uiPriority w:val="99"/>
    <w:semiHidden/>
    <w:rsid w:val="00B342DD"/>
    <w:rPr>
      <w:b/>
      <w:bCs/>
      <w:sz w:val="20"/>
      <w:szCs w:val="20"/>
    </w:rPr>
  </w:style>
  <w:style w:type="paragraph" w:styleId="BalloonText">
    <w:name w:val="Balloon Text"/>
    <w:basedOn w:val="Normal"/>
    <w:link w:val="BalloonTextChar"/>
    <w:uiPriority w:val="99"/>
    <w:semiHidden/>
    <w:unhideWhenUsed/>
    <w:rsid w:val="00B342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42DD"/>
    <w:rPr>
      <w:rFonts w:ascii="Segoe UI" w:hAnsi="Segoe UI" w:cs="Segoe UI"/>
      <w:sz w:val="18"/>
      <w:szCs w:val="18"/>
    </w:rPr>
  </w:style>
  <w:style w:type="paragraph" w:styleId="ListParagraph">
    <w:name w:val="List Paragraph"/>
    <w:basedOn w:val="Normal"/>
    <w:uiPriority w:val="34"/>
    <w:qFormat/>
    <w:rsid w:val="00F25E4B"/>
    <w:pPr>
      <w:ind w:left="720"/>
      <w:contextualSpacing/>
    </w:pPr>
  </w:style>
  <w:style w:type="paragraph" w:styleId="FootnoteText">
    <w:name w:val="footnote text"/>
    <w:basedOn w:val="Normal"/>
    <w:link w:val="FootnoteTextChar"/>
    <w:uiPriority w:val="99"/>
    <w:semiHidden/>
    <w:unhideWhenUsed/>
    <w:rsid w:val="000B53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533B"/>
    <w:rPr>
      <w:sz w:val="20"/>
      <w:szCs w:val="20"/>
    </w:rPr>
  </w:style>
  <w:style w:type="character" w:styleId="FootnoteReference">
    <w:name w:val="footnote reference"/>
    <w:basedOn w:val="DefaultParagraphFont"/>
    <w:uiPriority w:val="99"/>
    <w:semiHidden/>
    <w:unhideWhenUsed/>
    <w:rsid w:val="000B533B"/>
    <w:rPr>
      <w:vertAlign w:val="superscript"/>
    </w:rPr>
  </w:style>
  <w:style w:type="paragraph" w:styleId="Revision">
    <w:name w:val="Revision"/>
    <w:hidden/>
    <w:uiPriority w:val="99"/>
    <w:semiHidden/>
    <w:rsid w:val="006726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1544934">
      <w:bodyDiv w:val="1"/>
      <w:marLeft w:val="0"/>
      <w:marRight w:val="0"/>
      <w:marTop w:val="0"/>
      <w:marBottom w:val="0"/>
      <w:divBdr>
        <w:top w:val="none" w:sz="0" w:space="0" w:color="auto"/>
        <w:left w:val="none" w:sz="0" w:space="0" w:color="auto"/>
        <w:bottom w:val="none" w:sz="0" w:space="0" w:color="auto"/>
        <w:right w:val="none" w:sz="0" w:space="0" w:color="auto"/>
      </w:divBdr>
    </w:div>
    <w:div w:id="208221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5F9DA-8583-46DA-B898-E37900B55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10</Pages>
  <Words>12581</Words>
  <Characters>71715</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Eisen</dc:creator>
  <cp:keywords/>
  <dc:description/>
  <cp:lastModifiedBy>Kevin Chen</cp:lastModifiedBy>
  <cp:revision>32</cp:revision>
  <cp:lastPrinted>2020-02-28T01:32:00Z</cp:lastPrinted>
  <dcterms:created xsi:type="dcterms:W3CDTF">2020-03-01T00:53:00Z</dcterms:created>
  <dcterms:modified xsi:type="dcterms:W3CDTF">2020-03-02T21:20:00Z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b486c1af-9e13-32ee-a50a-228c540c5663</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http://csl.mendeley.com/styles/575152251/Sally-harvard-cite-them-right</vt:lpwstr>
  </property>
  <property fmtid="{D5CDD505-2E9C-101B-9397-08002B2CF9AE}" pid="14" name="Mendeley Recent Style Name 4_1">
    <vt:lpwstr>Cite Them Right 10th edition - Harvard - Sally Picciotto</vt:lpwstr>
  </property>
  <property fmtid="{D5CDD505-2E9C-101B-9397-08002B2CF9AE}" pid="15" name="Mendeley Recent Style Id 5_1">
    <vt:lpwstr>http://csl.mendeley.com/styles/575152251/harvard-cite-them-right</vt:lpwstr>
  </property>
  <property fmtid="{D5CDD505-2E9C-101B-9397-08002B2CF9AE}" pid="16" name="Mendeley Recent Style Name 5_1">
    <vt:lpwstr>Cite Them Right 10th edition - Harvard - Sally Picciotto</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