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18BA1" w14:textId="77777777" w:rsidR="00384E0A" w:rsidRPr="005D7946" w:rsidRDefault="008D1009">
      <w:pPr>
        <w:pStyle w:val="Title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>UAW-GM Cohort Study</w:t>
      </w:r>
    </w:p>
    <w:p w14:paraId="39867608" w14:textId="77777777" w:rsidR="00384E0A" w:rsidRPr="005D7946" w:rsidRDefault="008D1009">
      <w:pPr>
        <w:pStyle w:val="Subtitle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>Online-only Content</w:t>
      </w:r>
    </w:p>
    <w:p w14:paraId="766AE2E0" w14:textId="77777777" w:rsidR="00384E0A" w:rsidRPr="005D7946" w:rsidRDefault="008D1009">
      <w:pPr>
        <w:pStyle w:val="Heading1"/>
        <w:rPr>
          <w:rFonts w:ascii="Arial" w:hAnsi="Arial" w:cs="Arial"/>
          <w:sz w:val="22"/>
          <w:szCs w:val="22"/>
        </w:rPr>
      </w:pPr>
      <w:bookmarkStart w:id="0" w:name="X59252779479f5e61a4b244edb88b7f1c1e0c098"/>
      <w:r w:rsidRPr="005D7946">
        <w:rPr>
          <w:rFonts w:ascii="Arial" w:hAnsi="Arial" w:cs="Arial"/>
          <w:sz w:val="22"/>
          <w:szCs w:val="22"/>
        </w:rPr>
        <w:t>eAppendix: The full cohort and other sensitivity analyses</w:t>
      </w:r>
      <w:bookmarkEnd w:id="0"/>
    </w:p>
    <w:p w14:paraId="7D8EA0A2" w14:textId="77777777" w:rsidR="00384E0A" w:rsidRPr="005D7946" w:rsidRDefault="008D1009">
      <w:pPr>
        <w:pStyle w:val="Heading2"/>
        <w:rPr>
          <w:rFonts w:ascii="Arial" w:hAnsi="Arial" w:cs="Arial"/>
          <w:sz w:val="22"/>
          <w:szCs w:val="22"/>
        </w:rPr>
      </w:pPr>
      <w:bookmarkStart w:id="1" w:name="X03c4a8b260f35309792fed856f9b4ab252feb2a"/>
      <w:r w:rsidRPr="005D7946">
        <w:rPr>
          <w:rFonts w:ascii="Arial" w:hAnsi="Arial" w:cs="Arial"/>
          <w:sz w:val="22"/>
          <w:szCs w:val="22"/>
        </w:rPr>
        <w:t>Cohort description and exploratory analyses</w:t>
      </w:r>
      <w:bookmarkEnd w:id="1"/>
    </w:p>
    <w:p w14:paraId="63B57164" w14:textId="75C20640" w:rsidR="00384E0A" w:rsidRPr="005D7946" w:rsidRDefault="008D1009">
      <w:pPr>
        <w:pStyle w:val="FirstParagraph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A directed acyclic graph (DAG) showing our working hypothetical causal structure is presented in eFigure </w:t>
      </w:r>
      <w:r w:rsidR="00BA21A0" w:rsidRPr="005D7946">
        <w:rPr>
          <w:rFonts w:ascii="Arial" w:hAnsi="Arial" w:cs="Arial"/>
          <w:sz w:val="22"/>
          <w:szCs w:val="22"/>
        </w:rPr>
        <w:t>1</w:t>
      </w:r>
      <w:r w:rsidRPr="005D7946">
        <w:rPr>
          <w:rFonts w:ascii="Arial" w:hAnsi="Arial" w:cs="Arial"/>
          <w:sz w:val="22"/>
          <w:szCs w:val="22"/>
        </w:rPr>
        <w:t xml:space="preserve">. Under our working assumptions, reducing the risk of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522B89" w:rsidRPr="005D7946">
        <w:rPr>
          <w:rFonts w:ascii="Arial" w:hAnsi="Arial" w:cs="Arial"/>
          <w:sz w:val="22"/>
          <w:szCs w:val="22"/>
        </w:rPr>
        <w:t xml:space="preserve">prior to retirement </w:t>
      </w:r>
      <w:r w:rsidRPr="005D7946">
        <w:rPr>
          <w:rFonts w:ascii="Arial" w:hAnsi="Arial" w:cs="Arial"/>
          <w:sz w:val="22"/>
          <w:szCs w:val="22"/>
        </w:rPr>
        <w:t>would reduce the risk of suicide and fatal overdose. Note that underlying depression</w:t>
      </w:r>
      <w:del w:id="2" w:author="Sally Picciotto" w:date="2020-02-14T16:55:00Z">
        <w:r w:rsidRPr="005D7946" w:rsidDel="004F0D21">
          <w:rPr>
            <w:rFonts w:ascii="Arial" w:hAnsi="Arial" w:cs="Arial"/>
            <w:sz w:val="22"/>
            <w:szCs w:val="22"/>
          </w:rPr>
          <w:delText>,</w:delText>
        </w:r>
      </w:del>
      <w:r w:rsidRPr="005D7946">
        <w:rPr>
          <w:rFonts w:ascii="Arial" w:hAnsi="Arial" w:cs="Arial"/>
          <w:sz w:val="22"/>
          <w:szCs w:val="22"/>
        </w:rPr>
        <w:t xml:space="preserve"> w</w:t>
      </w:r>
      <w:r w:rsidR="00522B89" w:rsidRPr="005D7946">
        <w:rPr>
          <w:rFonts w:ascii="Arial" w:hAnsi="Arial" w:cs="Arial"/>
          <w:sz w:val="22"/>
          <w:szCs w:val="22"/>
        </w:rPr>
        <w:t xml:space="preserve">as </w:t>
      </w:r>
      <w:r w:rsidRPr="005D7946">
        <w:rPr>
          <w:rFonts w:ascii="Arial" w:hAnsi="Arial" w:cs="Arial"/>
          <w:sz w:val="22"/>
          <w:szCs w:val="22"/>
        </w:rPr>
        <w:t xml:space="preserve">unmeasured. By conditioning on </w:t>
      </w:r>
      <w:r w:rsidR="00522B89" w:rsidRPr="005D7946">
        <w:rPr>
          <w:rFonts w:ascii="Arial" w:hAnsi="Arial" w:cs="Arial"/>
          <w:sz w:val="22"/>
          <w:szCs w:val="22"/>
        </w:rPr>
        <w:t xml:space="preserve">calendar time and plant, </w:t>
      </w:r>
      <w:r w:rsidRPr="005D7946">
        <w:rPr>
          <w:rFonts w:ascii="Arial" w:hAnsi="Arial" w:cs="Arial"/>
          <w:sz w:val="22"/>
          <w:szCs w:val="22"/>
        </w:rPr>
        <w:t>the causal parents of plant closure, we</w:t>
      </w:r>
      <w:r w:rsidR="00B22906">
        <w:rPr>
          <w:rFonts w:ascii="Arial" w:hAnsi="Arial" w:cs="Arial"/>
          <w:sz w:val="22"/>
          <w:szCs w:val="22"/>
        </w:rPr>
        <w:t xml:space="preserve"> partially</w:t>
      </w:r>
      <w:r w:rsidRPr="005D7946">
        <w:rPr>
          <w:rFonts w:ascii="Arial" w:hAnsi="Arial" w:cs="Arial"/>
          <w:sz w:val="22"/>
          <w:szCs w:val="22"/>
        </w:rPr>
        <w:t xml:space="preserve"> reduce</w:t>
      </w:r>
      <w:r w:rsidR="006C3550" w:rsidRPr="005D7946">
        <w:rPr>
          <w:rFonts w:ascii="Arial" w:hAnsi="Arial" w:cs="Arial"/>
          <w:sz w:val="22"/>
          <w:szCs w:val="22"/>
        </w:rPr>
        <w:t>d</w:t>
      </w:r>
      <w:r w:rsidRPr="005D7946">
        <w:rPr>
          <w:rFonts w:ascii="Arial" w:hAnsi="Arial" w:cs="Arial"/>
          <w:sz w:val="22"/>
          <w:szCs w:val="22"/>
        </w:rPr>
        <w:t xml:space="preserve"> the magnitude of confounding bias through that path</w:t>
      </w:r>
      <w:bookmarkStart w:id="3" w:name="_GoBack"/>
      <w:bookmarkEnd w:id="3"/>
      <w:r w:rsidRPr="005D7946">
        <w:rPr>
          <w:rFonts w:ascii="Arial" w:hAnsi="Arial" w:cs="Arial"/>
          <w:sz w:val="22"/>
          <w:szCs w:val="22"/>
        </w:rPr>
        <w:t>.</w:t>
      </w:r>
      <w:r w:rsidR="00CA441C" w:rsidRPr="005D7946">
        <w:rPr>
          <w:rFonts w:ascii="Arial" w:hAnsi="Arial" w:cs="Arial"/>
          <w:sz w:val="22"/>
          <w:szCs w:val="22"/>
          <w:vertAlign w:val="superscript"/>
        </w:rPr>
        <w:fldChar w:fldCharType="begin" w:fldLock="1"/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instrText>ADDIN CSL_CITATION {"citationItems":[{"id":"ITEM-1","itemData":{"author":[{"dropping-particle":"","family":"Greenland","given":"S","non-dropping-particle":"","parse-names":false,"suffix":""},{"dropping-particle":"","family":"Pearl","given":"J","non-dropping-particle":"","parse-names":false,"suffix":""}],"container-title":"International Statistical Review.","id":"ITEM-1","issue":"3","issued":{"date-parts":[["2011"]]},"page":"401-26","title":"Adjustments and their consequences—collapsibility analysis using graphical models.","type":"article-journal","volume":"79"},"uris":["http://www.mendeley.com/documents/?uuid=fb4405b2-bbcb-439e-9488-982236622490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CA441C" w:rsidRPr="005D7946">
        <w:rPr>
          <w:rFonts w:ascii="Arial" w:hAnsi="Arial" w:cs="Arial"/>
          <w:sz w:val="22"/>
          <w:szCs w:val="22"/>
          <w:vertAlign w:val="superscript"/>
        </w:rPr>
        <w:fldChar w:fldCharType="separate"/>
      </w:r>
      <w:r w:rsidR="00CA441C" w:rsidRPr="005D7946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CA441C" w:rsidRPr="005D7946">
        <w:rPr>
          <w:rFonts w:ascii="Arial" w:hAnsi="Arial" w:cs="Arial"/>
          <w:sz w:val="22"/>
          <w:szCs w:val="22"/>
          <w:vertAlign w:val="superscript"/>
        </w:rPr>
        <w:fldChar w:fldCharType="end"/>
      </w:r>
    </w:p>
    <w:p w14:paraId="27C1C1A6" w14:textId="46E97179" w:rsidR="00384E0A" w:rsidRPr="005D7946" w:rsidRDefault="008D1009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eFigures </w:t>
      </w:r>
      <w:r w:rsidR="00D92BA7">
        <w:rPr>
          <w:rFonts w:ascii="Arial" w:hAnsi="Arial" w:cs="Arial"/>
          <w:sz w:val="22"/>
          <w:szCs w:val="22"/>
        </w:rPr>
        <w:t>4a</w:t>
      </w:r>
      <w:r w:rsidR="00D92BA7" w:rsidRPr="005D7946">
        <w:rPr>
          <w:rFonts w:ascii="Arial" w:hAnsi="Arial" w:cs="Arial"/>
          <w:sz w:val="22"/>
          <w:szCs w:val="22"/>
        </w:rPr>
        <w:t xml:space="preserve"> </w:t>
      </w:r>
      <w:r w:rsidR="00150858" w:rsidRPr="005D7946">
        <w:rPr>
          <w:rFonts w:ascii="Arial" w:hAnsi="Arial" w:cs="Arial"/>
          <w:sz w:val="22"/>
          <w:szCs w:val="22"/>
        </w:rPr>
        <w:t>and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D92BA7">
        <w:rPr>
          <w:rFonts w:ascii="Arial" w:hAnsi="Arial" w:cs="Arial"/>
          <w:sz w:val="22"/>
          <w:szCs w:val="22"/>
        </w:rPr>
        <w:t>4b</w:t>
      </w:r>
      <w:r w:rsidR="00D92BA7" w:rsidRPr="005D7946">
        <w:rPr>
          <w:rFonts w:ascii="Arial" w:hAnsi="Arial" w:cs="Arial"/>
          <w:sz w:val="22"/>
          <w:szCs w:val="22"/>
        </w:rPr>
        <w:t xml:space="preserve"> </w:t>
      </w:r>
      <w:r w:rsidRPr="005D7946">
        <w:rPr>
          <w:rFonts w:ascii="Arial" w:hAnsi="Arial" w:cs="Arial"/>
          <w:sz w:val="22"/>
          <w:szCs w:val="22"/>
        </w:rPr>
        <w:t>show the person-time contribution of suicide and fatal overdose cases</w:t>
      </w:r>
      <w:r w:rsidR="004F0D21" w:rsidRPr="005D7946">
        <w:rPr>
          <w:rFonts w:ascii="Arial" w:hAnsi="Arial" w:cs="Arial"/>
          <w:sz w:val="22"/>
          <w:szCs w:val="22"/>
        </w:rPr>
        <w:t>, respectively,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D92BA7">
        <w:rPr>
          <w:rFonts w:ascii="Arial" w:hAnsi="Arial" w:cs="Arial"/>
          <w:sz w:val="22"/>
          <w:szCs w:val="22"/>
        </w:rPr>
        <w:t>arranged</w:t>
      </w:r>
      <w:r w:rsidRPr="005D7946">
        <w:rPr>
          <w:rFonts w:ascii="Arial" w:hAnsi="Arial" w:cs="Arial"/>
          <w:sz w:val="22"/>
          <w:szCs w:val="22"/>
        </w:rPr>
        <w:t xml:space="preserve"> by date of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. </w:t>
      </w:r>
      <w:r w:rsidR="00D92BA7">
        <w:rPr>
          <w:rFonts w:ascii="Arial" w:hAnsi="Arial" w:cs="Arial"/>
          <w:sz w:val="22"/>
          <w:szCs w:val="22"/>
        </w:rPr>
        <w:t>T</w:t>
      </w:r>
      <w:r w:rsidRPr="005D7946">
        <w:rPr>
          <w:rFonts w:ascii="Arial" w:hAnsi="Arial" w:cs="Arial"/>
          <w:sz w:val="22"/>
          <w:szCs w:val="22"/>
        </w:rPr>
        <w:t xml:space="preserve">here does not appear to be clear temporal clustering of </w:t>
      </w:r>
      <w:r w:rsidR="00ED1415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dates among cases. </w:t>
      </w:r>
      <w:r w:rsidR="00CF3DE8" w:rsidRPr="005D7946">
        <w:rPr>
          <w:rFonts w:ascii="Arial" w:hAnsi="Arial" w:cs="Arial"/>
          <w:sz w:val="22"/>
          <w:szCs w:val="22"/>
        </w:rPr>
        <w:t>W</w:t>
      </w:r>
      <w:r w:rsidR="00226219" w:rsidRPr="005D7946">
        <w:rPr>
          <w:rFonts w:ascii="Arial" w:hAnsi="Arial" w:cs="Arial"/>
          <w:sz w:val="22"/>
          <w:szCs w:val="22"/>
        </w:rPr>
        <w:t>orker exit</w:t>
      </w:r>
      <w:r w:rsidRPr="005D7946">
        <w:rPr>
          <w:rFonts w:ascii="Arial" w:hAnsi="Arial" w:cs="Arial"/>
          <w:sz w:val="22"/>
          <w:szCs w:val="22"/>
        </w:rPr>
        <w:t xml:space="preserve"> bec</w:t>
      </w:r>
      <w:r w:rsidR="00A10DBE" w:rsidRPr="005D7946">
        <w:rPr>
          <w:rFonts w:ascii="Arial" w:hAnsi="Arial" w:cs="Arial"/>
          <w:sz w:val="22"/>
          <w:szCs w:val="22"/>
        </w:rPr>
        <w:t>ame</w:t>
      </w:r>
      <w:r w:rsidRPr="005D7946">
        <w:rPr>
          <w:rFonts w:ascii="Arial" w:hAnsi="Arial" w:cs="Arial"/>
          <w:sz w:val="22"/>
          <w:szCs w:val="22"/>
        </w:rPr>
        <w:t xml:space="preserve"> more frequent over calendar time, and there </w:t>
      </w:r>
      <w:r w:rsidR="00A61D1B" w:rsidRPr="005D7946">
        <w:rPr>
          <w:rFonts w:ascii="Arial" w:hAnsi="Arial" w:cs="Arial"/>
          <w:sz w:val="22"/>
          <w:szCs w:val="22"/>
        </w:rPr>
        <w:t>wa</w:t>
      </w:r>
      <w:r w:rsidRPr="005D7946">
        <w:rPr>
          <w:rFonts w:ascii="Arial" w:hAnsi="Arial" w:cs="Arial"/>
          <w:sz w:val="22"/>
          <w:szCs w:val="22"/>
        </w:rPr>
        <w:t xml:space="preserve">s significantly more follow-up time before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than after.</w:t>
      </w:r>
    </w:p>
    <w:p w14:paraId="4F2ED4BF" w14:textId="77777777" w:rsidR="00384E0A" w:rsidRPr="005D7946" w:rsidRDefault="008D1009">
      <w:pPr>
        <w:pStyle w:val="Heading2"/>
        <w:rPr>
          <w:rFonts w:ascii="Arial" w:hAnsi="Arial" w:cs="Arial"/>
          <w:sz w:val="22"/>
          <w:szCs w:val="22"/>
        </w:rPr>
      </w:pPr>
      <w:bookmarkStart w:id="4" w:name="sensitivity-analyses"/>
      <w:r w:rsidRPr="005D7946">
        <w:rPr>
          <w:rFonts w:ascii="Arial" w:hAnsi="Arial" w:cs="Arial"/>
          <w:sz w:val="22"/>
          <w:szCs w:val="22"/>
        </w:rPr>
        <w:t>Sensitivity analyses</w:t>
      </w:r>
      <w:bookmarkEnd w:id="4"/>
    </w:p>
    <w:p w14:paraId="52A47C40" w14:textId="7A958761" w:rsidR="00384E0A" w:rsidRPr="005D7946" w:rsidRDefault="008D1009">
      <w:pPr>
        <w:pStyle w:val="FirstParagraph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Employment status was determined using </w:t>
      </w:r>
      <w:r w:rsidR="00ED1415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dates from company job records. If a case occurred after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, their </w:t>
      </w:r>
      <w:r w:rsidR="0010719D" w:rsidRPr="005D7946">
        <w:rPr>
          <w:rFonts w:ascii="Arial" w:hAnsi="Arial" w:cs="Arial"/>
          <w:sz w:val="22"/>
          <w:szCs w:val="22"/>
        </w:rPr>
        <w:t>exit</w:t>
      </w:r>
      <w:r w:rsidR="00E10BC6" w:rsidRPr="005D7946">
        <w:rPr>
          <w:rFonts w:ascii="Arial" w:hAnsi="Arial" w:cs="Arial"/>
          <w:sz w:val="22"/>
          <w:szCs w:val="22"/>
        </w:rPr>
        <w:t xml:space="preserve"> date</w:t>
      </w:r>
      <w:r w:rsidRPr="005D7946">
        <w:rPr>
          <w:rFonts w:ascii="Arial" w:hAnsi="Arial" w:cs="Arial"/>
          <w:sz w:val="22"/>
          <w:szCs w:val="22"/>
        </w:rPr>
        <w:t xml:space="preserve"> should precede their date of death. </w:t>
      </w:r>
      <w:r w:rsidR="002762AC" w:rsidRPr="005D7946">
        <w:rPr>
          <w:rFonts w:ascii="Arial" w:hAnsi="Arial" w:cs="Arial"/>
          <w:sz w:val="22"/>
          <w:szCs w:val="22"/>
        </w:rPr>
        <w:t>I</w:t>
      </w:r>
      <w:r w:rsidRPr="005D7946">
        <w:rPr>
          <w:rFonts w:ascii="Arial" w:hAnsi="Arial" w:cs="Arial"/>
          <w:sz w:val="22"/>
          <w:szCs w:val="22"/>
        </w:rPr>
        <w:t>f a case occurred</w:t>
      </w:r>
      <w:r w:rsidR="00E10BC6" w:rsidRPr="005D7946">
        <w:rPr>
          <w:rFonts w:ascii="Arial" w:hAnsi="Arial" w:cs="Arial"/>
          <w:sz w:val="22"/>
          <w:szCs w:val="22"/>
        </w:rPr>
        <w:t xml:space="preserve"> while employed, their exit date </w:t>
      </w:r>
      <w:r w:rsidRPr="005D7946">
        <w:rPr>
          <w:rFonts w:ascii="Arial" w:hAnsi="Arial" w:cs="Arial"/>
          <w:sz w:val="22"/>
          <w:szCs w:val="22"/>
        </w:rPr>
        <w:t>should equal their death</w:t>
      </w:r>
      <w:r w:rsidR="00AD7703" w:rsidRPr="005D7946">
        <w:rPr>
          <w:rFonts w:ascii="Arial" w:hAnsi="Arial" w:cs="Arial"/>
          <w:sz w:val="22"/>
          <w:szCs w:val="22"/>
        </w:rPr>
        <w:t xml:space="preserve"> date</w:t>
      </w:r>
      <w:r w:rsidRPr="005D7946">
        <w:rPr>
          <w:rFonts w:ascii="Arial" w:hAnsi="Arial" w:cs="Arial"/>
          <w:sz w:val="22"/>
          <w:szCs w:val="22"/>
        </w:rPr>
        <w:t xml:space="preserve">. However, we </w:t>
      </w:r>
      <w:r w:rsidR="009B2B8A" w:rsidRPr="005D7946">
        <w:rPr>
          <w:rFonts w:ascii="Arial" w:hAnsi="Arial" w:cs="Arial"/>
          <w:sz w:val="22"/>
          <w:szCs w:val="22"/>
        </w:rPr>
        <w:t>expect</w:t>
      </w:r>
      <w:r w:rsidRPr="005D7946">
        <w:rPr>
          <w:rFonts w:ascii="Arial" w:hAnsi="Arial" w:cs="Arial"/>
          <w:sz w:val="22"/>
          <w:szCs w:val="22"/>
        </w:rPr>
        <w:t xml:space="preserve"> the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dates </w:t>
      </w:r>
      <w:r w:rsidR="009B2B8A" w:rsidRPr="005D7946">
        <w:rPr>
          <w:rFonts w:ascii="Arial" w:hAnsi="Arial" w:cs="Arial"/>
          <w:sz w:val="22"/>
          <w:szCs w:val="22"/>
        </w:rPr>
        <w:t xml:space="preserve">to be </w:t>
      </w:r>
      <w:r w:rsidRPr="005D7946">
        <w:rPr>
          <w:rFonts w:ascii="Arial" w:hAnsi="Arial" w:cs="Arial"/>
          <w:sz w:val="22"/>
          <w:szCs w:val="22"/>
        </w:rPr>
        <w:t>imperfectly recorded</w:t>
      </w:r>
      <w:r w:rsidR="006C3550" w:rsidRPr="005D7946">
        <w:rPr>
          <w:rFonts w:ascii="Arial" w:hAnsi="Arial" w:cs="Arial"/>
          <w:sz w:val="22"/>
          <w:szCs w:val="22"/>
        </w:rPr>
        <w:t>,</w:t>
      </w:r>
      <w:r w:rsidR="009B2B8A" w:rsidRPr="005D7946">
        <w:rPr>
          <w:rFonts w:ascii="Arial" w:hAnsi="Arial" w:cs="Arial"/>
          <w:sz w:val="22"/>
          <w:szCs w:val="22"/>
        </w:rPr>
        <w:t xml:space="preserve"> given the administrative nature of the data</w:t>
      </w:r>
      <w:r w:rsidRPr="005D7946">
        <w:rPr>
          <w:rFonts w:ascii="Arial" w:hAnsi="Arial" w:cs="Arial"/>
          <w:sz w:val="22"/>
          <w:szCs w:val="22"/>
        </w:rPr>
        <w:t xml:space="preserve">. We attempted to characterize the </w:t>
      </w:r>
      <w:r w:rsidR="000439E6" w:rsidRPr="005D7946">
        <w:rPr>
          <w:rFonts w:ascii="Arial" w:hAnsi="Arial" w:cs="Arial"/>
          <w:sz w:val="22"/>
          <w:szCs w:val="22"/>
        </w:rPr>
        <w:t xml:space="preserve">extent </w:t>
      </w:r>
      <w:r w:rsidRPr="005D7946">
        <w:rPr>
          <w:rFonts w:ascii="Arial" w:hAnsi="Arial" w:cs="Arial"/>
          <w:sz w:val="22"/>
          <w:szCs w:val="22"/>
        </w:rPr>
        <w:t xml:space="preserve">of </w:t>
      </w:r>
      <w:r w:rsidR="009B2B8A" w:rsidRPr="005D7946">
        <w:rPr>
          <w:rFonts w:ascii="Arial" w:hAnsi="Arial" w:cs="Arial"/>
          <w:sz w:val="22"/>
          <w:szCs w:val="22"/>
        </w:rPr>
        <w:t xml:space="preserve">possible </w:t>
      </w:r>
      <w:r w:rsidRPr="005D7946">
        <w:rPr>
          <w:rFonts w:ascii="Arial" w:hAnsi="Arial" w:cs="Arial"/>
          <w:sz w:val="22"/>
          <w:szCs w:val="22"/>
        </w:rPr>
        <w:t>misclassification by examining the distribution of difference between the</w:t>
      </w:r>
      <w:r w:rsidR="006C3550" w:rsidRPr="005D7946">
        <w:rPr>
          <w:rFonts w:ascii="Arial" w:hAnsi="Arial" w:cs="Arial"/>
          <w:sz w:val="22"/>
          <w:szCs w:val="22"/>
        </w:rPr>
        <w:t xml:space="preserve"> dates of</w:t>
      </w:r>
      <w:r w:rsidRPr="005D7946">
        <w:rPr>
          <w:rFonts w:ascii="Arial" w:hAnsi="Arial" w:cs="Arial"/>
          <w:sz w:val="22"/>
          <w:szCs w:val="22"/>
        </w:rPr>
        <w:t xml:space="preserve"> death and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>.</w:t>
      </w:r>
    </w:p>
    <w:p w14:paraId="0B3F8D6D" w14:textId="59AF40DD" w:rsidR="00384E0A" w:rsidRPr="005D7946" w:rsidRDefault="003A5400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left</w:t>
      </w:r>
      <w:r w:rsidR="008D1009" w:rsidRPr="005D7946">
        <w:rPr>
          <w:rFonts w:ascii="Arial" w:hAnsi="Arial" w:cs="Arial"/>
          <w:sz w:val="22"/>
          <w:szCs w:val="22"/>
        </w:rPr>
        <w:t xml:space="preserve">-side panel of eFigure </w:t>
      </w:r>
      <w:r w:rsidR="00544F8A">
        <w:rPr>
          <w:rFonts w:ascii="Arial" w:hAnsi="Arial" w:cs="Arial"/>
          <w:sz w:val="22"/>
          <w:szCs w:val="22"/>
        </w:rPr>
        <w:t>3</w:t>
      </w:r>
      <w:r w:rsidR="008D1009" w:rsidRPr="005D7946">
        <w:rPr>
          <w:rFonts w:ascii="Arial" w:hAnsi="Arial" w:cs="Arial"/>
          <w:sz w:val="22"/>
          <w:szCs w:val="22"/>
        </w:rPr>
        <w:t xml:space="preserve"> presents a histogram of the difference between death and </w:t>
      </w:r>
      <w:r w:rsidR="00ED1415">
        <w:rPr>
          <w:rFonts w:ascii="Arial" w:hAnsi="Arial" w:cs="Arial"/>
          <w:sz w:val="22"/>
          <w:szCs w:val="22"/>
        </w:rPr>
        <w:t>exit</w:t>
      </w:r>
      <w:r w:rsidR="008D1009" w:rsidRPr="005D7946">
        <w:rPr>
          <w:rFonts w:ascii="Arial" w:hAnsi="Arial" w:cs="Arial"/>
          <w:sz w:val="22"/>
          <w:szCs w:val="22"/>
        </w:rPr>
        <w:t xml:space="preserve"> dates for suicide cases. The distribution had a strong right-skew and a striking mode in the third bin</w:t>
      </w:r>
      <w:r w:rsidR="00261F9C" w:rsidRPr="005D7946">
        <w:rPr>
          <w:rFonts w:ascii="Arial" w:hAnsi="Arial" w:cs="Arial"/>
          <w:sz w:val="22"/>
          <w:szCs w:val="22"/>
        </w:rPr>
        <w:t xml:space="preserve"> representing</w:t>
      </w:r>
      <w:r w:rsidR="008D1009" w:rsidRPr="005D7946">
        <w:rPr>
          <w:rFonts w:ascii="Arial" w:hAnsi="Arial" w:cs="Arial"/>
          <w:sz w:val="22"/>
          <w:szCs w:val="22"/>
        </w:rPr>
        <w:t xml:space="preserve"> cases whose death date was later than their </w:t>
      </w:r>
      <w:r w:rsidR="008D4F22" w:rsidRPr="005D7946">
        <w:rPr>
          <w:rFonts w:ascii="Arial" w:hAnsi="Arial" w:cs="Arial"/>
          <w:sz w:val="22"/>
          <w:szCs w:val="22"/>
        </w:rPr>
        <w:t>exit</w:t>
      </w:r>
      <w:r w:rsidR="008D1009" w:rsidRPr="005D7946">
        <w:rPr>
          <w:rFonts w:ascii="Arial" w:hAnsi="Arial" w:cs="Arial"/>
          <w:sz w:val="22"/>
          <w:szCs w:val="22"/>
        </w:rPr>
        <w:t xml:space="preserve"> date and less than or equal to one year after </w:t>
      </w:r>
      <w:r w:rsidR="002B7A0F" w:rsidRPr="005D7946">
        <w:rPr>
          <w:rFonts w:ascii="Arial" w:hAnsi="Arial" w:cs="Arial"/>
          <w:sz w:val="22"/>
          <w:szCs w:val="22"/>
        </w:rPr>
        <w:t>exit</w:t>
      </w:r>
      <w:r w:rsidR="008D1009" w:rsidRPr="005D7946">
        <w:rPr>
          <w:rFonts w:ascii="Arial" w:hAnsi="Arial" w:cs="Arial"/>
          <w:sz w:val="22"/>
          <w:szCs w:val="22"/>
        </w:rPr>
        <w:t xml:space="preserve">. Among cases that occurred within a year of </w:t>
      </w:r>
      <w:r w:rsidR="0060016F" w:rsidRPr="005D7946">
        <w:rPr>
          <w:rFonts w:ascii="Arial" w:hAnsi="Arial" w:cs="Arial"/>
          <w:sz w:val="22"/>
          <w:szCs w:val="22"/>
        </w:rPr>
        <w:t>job exit,</w:t>
      </w:r>
      <w:r w:rsidR="008D1009" w:rsidRPr="005D7946">
        <w:rPr>
          <w:rFonts w:ascii="Arial" w:hAnsi="Arial" w:cs="Arial"/>
          <w:sz w:val="22"/>
          <w:szCs w:val="22"/>
        </w:rPr>
        <w:t xml:space="preserve"> the distribution still showed a strong right skew, but with two local modes centered approximately around 0 and 33 days. The observed times centered around 0 were roughly bounded by a radius of 14 days</w:t>
      </w:r>
      <w:r w:rsidR="0026363D">
        <w:rPr>
          <w:rFonts w:ascii="Arial" w:hAnsi="Arial" w:cs="Arial"/>
          <w:sz w:val="22"/>
          <w:szCs w:val="22"/>
        </w:rPr>
        <w:t xml:space="preserve"> (eFigure 3b</w:t>
      </w:r>
      <w:r w:rsidR="00997DA8">
        <w:rPr>
          <w:rFonts w:ascii="Arial" w:hAnsi="Arial" w:cs="Arial"/>
          <w:sz w:val="22"/>
          <w:szCs w:val="22"/>
        </w:rPr>
        <w:t>)</w:t>
      </w:r>
      <w:r w:rsidR="008D1009" w:rsidRPr="005D7946">
        <w:rPr>
          <w:rFonts w:ascii="Arial" w:hAnsi="Arial" w:cs="Arial"/>
          <w:sz w:val="22"/>
          <w:szCs w:val="22"/>
        </w:rPr>
        <w:t>.</w:t>
      </w:r>
    </w:p>
    <w:p w14:paraId="18C027DF" w14:textId="77777777" w:rsidR="00C05E2D" w:rsidRDefault="008D1009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In the main analysis, we assumed that cases occurred while employed if the death date preceded or equaled the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date. In the sensitivity analysis we assumed that a case occurred while employed if the death date was within a week of the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date. That is, we as</w:t>
      </w:r>
      <w:r w:rsidR="003D5B35" w:rsidRPr="005D7946">
        <w:rPr>
          <w:rFonts w:ascii="Arial" w:hAnsi="Arial" w:cs="Arial"/>
          <w:sz w:val="22"/>
          <w:szCs w:val="22"/>
        </w:rPr>
        <w:t>sumed that all the cases whose exit</w:t>
      </w:r>
      <w:r w:rsidRPr="005D7946">
        <w:rPr>
          <w:rFonts w:ascii="Arial" w:hAnsi="Arial" w:cs="Arial"/>
          <w:sz w:val="22"/>
          <w:szCs w:val="22"/>
        </w:rPr>
        <w:t xml:space="preserve"> dates preceded their death dates by </w:t>
      </w:r>
      <w:r w:rsidR="00256910" w:rsidRPr="005D7946">
        <w:rPr>
          <w:rFonts w:ascii="Arial" w:hAnsi="Arial" w:cs="Arial"/>
          <w:sz w:val="22"/>
          <w:szCs w:val="22"/>
        </w:rPr>
        <w:t>no more than one</w:t>
      </w:r>
      <w:r w:rsidRPr="005D7946">
        <w:rPr>
          <w:rFonts w:ascii="Arial" w:hAnsi="Arial" w:cs="Arial"/>
          <w:sz w:val="22"/>
          <w:szCs w:val="22"/>
        </w:rPr>
        <w:t xml:space="preserve"> week were misclassified as not employed </w:t>
      </w:r>
      <w:r w:rsidR="00D53B57" w:rsidRPr="005D7946">
        <w:rPr>
          <w:rFonts w:ascii="Arial" w:hAnsi="Arial" w:cs="Arial"/>
          <w:sz w:val="22"/>
          <w:szCs w:val="22"/>
        </w:rPr>
        <w:t>at</w:t>
      </w:r>
      <w:r w:rsidRPr="005D7946">
        <w:rPr>
          <w:rFonts w:ascii="Arial" w:hAnsi="Arial" w:cs="Arial"/>
          <w:sz w:val="22"/>
          <w:szCs w:val="22"/>
        </w:rPr>
        <w:t xml:space="preserve"> death when they were in fact employed</w:t>
      </w:r>
      <w:r w:rsidR="00544F8A">
        <w:rPr>
          <w:rFonts w:ascii="Arial" w:hAnsi="Arial" w:cs="Arial"/>
          <w:sz w:val="22"/>
          <w:szCs w:val="22"/>
        </w:rPr>
        <w:t xml:space="preserve"> (see eTable 1)</w:t>
      </w:r>
      <w:r w:rsidRPr="005D7946">
        <w:rPr>
          <w:rFonts w:ascii="Arial" w:hAnsi="Arial" w:cs="Arial"/>
          <w:sz w:val="22"/>
          <w:szCs w:val="22"/>
        </w:rPr>
        <w:t>.</w:t>
      </w:r>
    </w:p>
    <w:p w14:paraId="3926EB19" w14:textId="45202176" w:rsidR="00384E0A" w:rsidRPr="005D7946" w:rsidRDefault="00E3518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EC5A66">
        <w:rPr>
          <w:rFonts w:ascii="Arial" w:hAnsi="Arial" w:cs="Arial"/>
          <w:sz w:val="22"/>
          <w:szCs w:val="22"/>
        </w:rPr>
        <w:t>o estimate the hazard ratio associated with a more temporally-proximate outcome</w:t>
      </w:r>
      <w:r>
        <w:rPr>
          <w:rFonts w:ascii="Arial" w:hAnsi="Arial" w:cs="Arial"/>
          <w:sz w:val="22"/>
          <w:szCs w:val="22"/>
        </w:rPr>
        <w:t xml:space="preserve">, we restricted follow-up to </w:t>
      </w:r>
      <w:r w:rsidR="00704CB3">
        <w:rPr>
          <w:rFonts w:ascii="Arial" w:hAnsi="Arial" w:cs="Arial"/>
          <w:sz w:val="22"/>
          <w:szCs w:val="22"/>
        </w:rPr>
        <w:t xml:space="preserve">more than </w:t>
      </w:r>
      <w:r>
        <w:rPr>
          <w:rFonts w:ascii="Arial" w:hAnsi="Arial" w:cs="Arial"/>
          <w:sz w:val="22"/>
          <w:szCs w:val="22"/>
        </w:rPr>
        <w:t>five years after worker exit</w:t>
      </w:r>
      <w:r w:rsidR="00EC5A66">
        <w:rPr>
          <w:rFonts w:ascii="Arial" w:hAnsi="Arial" w:cs="Arial"/>
          <w:sz w:val="22"/>
          <w:szCs w:val="22"/>
        </w:rPr>
        <w:t>.</w:t>
      </w:r>
      <w:r w:rsidR="00633154">
        <w:rPr>
          <w:rFonts w:ascii="Arial" w:hAnsi="Arial" w:cs="Arial"/>
          <w:sz w:val="22"/>
          <w:szCs w:val="22"/>
        </w:rPr>
        <w:t xml:space="preserve"> The right side of eTable 1 presents hazard ratio estimates for suicide within a</w:t>
      </w:r>
      <w:r w:rsidR="00D036E4">
        <w:rPr>
          <w:rFonts w:ascii="Arial" w:hAnsi="Arial" w:cs="Arial"/>
          <w:sz w:val="22"/>
          <w:szCs w:val="22"/>
        </w:rPr>
        <w:t>fter worker exit; once again, cases that occurred within a week after worker exit were assumed to have occurred while employed.</w:t>
      </w:r>
      <w:r w:rsidR="00D43F57">
        <w:rPr>
          <w:rFonts w:ascii="Arial" w:hAnsi="Arial" w:cs="Arial"/>
          <w:sz w:val="22"/>
          <w:szCs w:val="22"/>
        </w:rPr>
        <w:t xml:space="preserve"> </w:t>
      </w:r>
      <w:r w:rsidR="00C5039A">
        <w:rPr>
          <w:rFonts w:ascii="Arial" w:hAnsi="Arial" w:cs="Arial"/>
          <w:sz w:val="22"/>
          <w:szCs w:val="22"/>
        </w:rPr>
        <w:t>S</w:t>
      </w:r>
      <w:r w:rsidR="008D1009" w:rsidRPr="005D7946">
        <w:rPr>
          <w:rFonts w:ascii="Arial" w:hAnsi="Arial" w:cs="Arial"/>
          <w:sz w:val="22"/>
          <w:szCs w:val="22"/>
        </w:rPr>
        <w:t>ensitivity analyses</w:t>
      </w:r>
      <w:r w:rsidR="00974F81">
        <w:rPr>
          <w:rFonts w:ascii="Arial" w:hAnsi="Arial" w:cs="Arial"/>
          <w:sz w:val="22"/>
          <w:szCs w:val="22"/>
        </w:rPr>
        <w:t xml:space="preserve"> complementing Table 3 with</w:t>
      </w:r>
      <w:r w:rsidR="00747FA6">
        <w:rPr>
          <w:rFonts w:ascii="Arial" w:hAnsi="Arial" w:cs="Arial"/>
          <w:sz w:val="22"/>
          <w:szCs w:val="22"/>
        </w:rPr>
        <w:t xml:space="preserve"> follow-up was restricted to five years after worker exit</w:t>
      </w:r>
      <w:r w:rsidR="008D1009" w:rsidRPr="005D7946">
        <w:rPr>
          <w:rFonts w:ascii="Arial" w:hAnsi="Arial" w:cs="Arial"/>
          <w:sz w:val="22"/>
          <w:szCs w:val="22"/>
        </w:rPr>
        <w:t xml:space="preserve"> are presented in eTable </w:t>
      </w:r>
      <w:r w:rsidR="00B41B99" w:rsidRPr="005D7946">
        <w:rPr>
          <w:rFonts w:ascii="Arial" w:hAnsi="Arial" w:cs="Arial"/>
          <w:sz w:val="22"/>
          <w:szCs w:val="22"/>
        </w:rPr>
        <w:t>2</w:t>
      </w:r>
      <w:r w:rsidR="00747FA6">
        <w:rPr>
          <w:rFonts w:ascii="Arial" w:hAnsi="Arial" w:cs="Arial"/>
          <w:sz w:val="22"/>
          <w:szCs w:val="22"/>
        </w:rPr>
        <w:t>.</w:t>
      </w:r>
      <w:r w:rsidR="008D1009" w:rsidRPr="005D7946">
        <w:rPr>
          <w:rFonts w:ascii="Arial" w:hAnsi="Arial" w:cs="Arial"/>
          <w:sz w:val="22"/>
          <w:szCs w:val="22"/>
        </w:rPr>
        <w:t xml:space="preserve"> The point estimates and overall shape of the associations remained approximately the same.</w:t>
      </w:r>
    </w:p>
    <w:p w14:paraId="2515F141" w14:textId="366E8204" w:rsidR="00384E0A" w:rsidRPr="005D7946" w:rsidRDefault="008D1009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lastRenderedPageBreak/>
        <w:t xml:space="preserve">To better understand the shape of the exposure-outcome relationship, we fitted models which included </w:t>
      </w:r>
      <w:r w:rsidR="0087428C" w:rsidRPr="005D7946">
        <w:rPr>
          <w:rFonts w:ascii="Arial" w:hAnsi="Arial" w:cs="Arial"/>
          <w:sz w:val="22"/>
          <w:szCs w:val="22"/>
        </w:rPr>
        <w:t>a restricted penalized spline function (</w:t>
      </w:r>
      <w:r w:rsidR="0087428C" w:rsidRPr="005D7946">
        <w:rPr>
          <w:rFonts w:ascii="Arial" w:hAnsi="Arial" w:cs="Arial"/>
          <w:i/>
          <w:iCs/>
          <w:sz w:val="22"/>
          <w:szCs w:val="22"/>
        </w:rPr>
        <w:t>df</w:t>
      </w:r>
      <w:r w:rsidR="00D44E33">
        <w:rPr>
          <w:rFonts w:ascii="Arial" w:hAnsi="Arial" w:cs="Arial"/>
          <w:i/>
          <w:iCs/>
          <w:sz w:val="22"/>
          <w:szCs w:val="22"/>
        </w:rPr>
        <w:t> </w:t>
      </w:r>
      <w:r w:rsidR="0087428C" w:rsidRPr="005D7946">
        <w:rPr>
          <w:rFonts w:ascii="Arial" w:hAnsi="Arial" w:cs="Arial"/>
          <w:sz w:val="22"/>
          <w:szCs w:val="22"/>
        </w:rPr>
        <w:t>=</w:t>
      </w:r>
      <w:r w:rsidR="00D44E33">
        <w:rPr>
          <w:rFonts w:ascii="Arial" w:hAnsi="Arial" w:cs="Arial"/>
          <w:sz w:val="22"/>
          <w:szCs w:val="22"/>
        </w:rPr>
        <w:t> </w:t>
      </w:r>
      <w:r w:rsidR="0087428C" w:rsidRPr="005D7946">
        <w:rPr>
          <w:rFonts w:ascii="Arial" w:hAnsi="Arial" w:cs="Arial"/>
          <w:sz w:val="22"/>
          <w:szCs w:val="22"/>
        </w:rPr>
        <w:t xml:space="preserve">4) of </w:t>
      </w:r>
      <w:r w:rsidRPr="005D7946">
        <w:rPr>
          <w:rFonts w:ascii="Arial" w:hAnsi="Arial" w:cs="Arial"/>
          <w:sz w:val="22"/>
          <w:szCs w:val="22"/>
        </w:rPr>
        <w:t xml:space="preserve">continuous age at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>.</w:t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fldChar w:fldCharType="begin" w:fldLock="1"/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instrText>ADDIN CSL_CITATION {"citationItems":[{"id":"ITEM-1","itemData":{"author":[{"dropping-particle":"","family":"Eilers","given":"PH","non-dropping-particle":"","parse-names":false,"suffix":""},{"dropping-particle":"","family":"Marx","given":"BD","non-dropping-particle":"","parse-names":false,"suffix":""}],"container-title":"Statistical science.","id":"ITEM-1","issued":{"date-parts":[["1996"]]},"page":"89-102","title":"Flexible smoothing with B-splines and penalties.","type":"article-journal"},"uris":["http://www.mendeley.com/documents/?uuid=6b9291d3-0eb5-48dc-9fe4-f33940434df8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fldChar w:fldCharType="separate"/>
      </w:r>
      <w:r w:rsidR="00DE669C" w:rsidRPr="005D7946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fldChar w:fldCharType="end"/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5D7946">
        <w:rPr>
          <w:rFonts w:ascii="Arial" w:hAnsi="Arial" w:cs="Arial"/>
          <w:sz w:val="22"/>
          <w:szCs w:val="22"/>
        </w:rPr>
        <w:t>To fit these splines and compute hazard ratio estimates, we assumed that the hazard associated with age a</w:t>
      </w:r>
      <w:r w:rsidR="00256910" w:rsidRPr="005D7946">
        <w:rPr>
          <w:rFonts w:ascii="Arial" w:hAnsi="Arial" w:cs="Arial"/>
          <w:sz w:val="22"/>
          <w:szCs w:val="22"/>
        </w:rPr>
        <w:t>t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was constant for those who left work at 55 or older, conditioning on all other covariates. To complement the analyses for categorical age at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presented in the main body, we fitted </w:t>
      </w:r>
      <w:r w:rsidR="0087428C" w:rsidRPr="005D7946">
        <w:rPr>
          <w:rFonts w:ascii="Arial" w:hAnsi="Arial" w:cs="Arial"/>
          <w:sz w:val="22"/>
          <w:szCs w:val="22"/>
        </w:rPr>
        <w:t xml:space="preserve">these </w:t>
      </w:r>
      <w:r w:rsidRPr="005D7946">
        <w:rPr>
          <w:rFonts w:ascii="Arial" w:hAnsi="Arial" w:cs="Arial"/>
          <w:sz w:val="22"/>
          <w:szCs w:val="22"/>
        </w:rPr>
        <w:t xml:space="preserve">models for suicide and for the combined outcome (eFigure </w:t>
      </w:r>
      <w:r w:rsidR="00E15BCB">
        <w:rPr>
          <w:rFonts w:ascii="Arial" w:hAnsi="Arial" w:cs="Arial"/>
          <w:sz w:val="22"/>
          <w:szCs w:val="22"/>
        </w:rPr>
        <w:t>5</w:t>
      </w:r>
      <w:r w:rsidRPr="005D7946">
        <w:rPr>
          <w:rFonts w:ascii="Arial" w:hAnsi="Arial" w:cs="Arial"/>
          <w:sz w:val="22"/>
          <w:szCs w:val="22"/>
        </w:rPr>
        <w:t>).</w:t>
      </w:r>
    </w:p>
    <w:p w14:paraId="55D515EA" w14:textId="77777777" w:rsidR="00384E0A" w:rsidRPr="005D7946" w:rsidRDefault="008D1009">
      <w:pPr>
        <w:pStyle w:val="Heading2"/>
        <w:rPr>
          <w:rFonts w:ascii="Arial" w:hAnsi="Arial" w:cs="Arial"/>
          <w:sz w:val="22"/>
          <w:szCs w:val="22"/>
        </w:rPr>
      </w:pPr>
      <w:bookmarkStart w:id="5" w:name="competing-risks"/>
      <w:r w:rsidRPr="005D7946">
        <w:rPr>
          <w:rFonts w:ascii="Arial" w:hAnsi="Arial" w:cs="Arial"/>
          <w:sz w:val="22"/>
          <w:szCs w:val="22"/>
        </w:rPr>
        <w:t>Competing risks</w:t>
      </w:r>
      <w:bookmarkEnd w:id="5"/>
    </w:p>
    <w:p w14:paraId="65A30C4B" w14:textId="11B31FC3" w:rsidR="00ED6563" w:rsidRPr="005D7946" w:rsidRDefault="00ED6563" w:rsidP="00ED6563">
      <w:pPr>
        <w:pStyle w:val="BodyText"/>
        <w:rPr>
          <w:rFonts w:ascii="Arial" w:hAnsi="Arial" w:cs="Arial"/>
          <w:sz w:val="22"/>
          <w:szCs w:val="22"/>
        </w:rPr>
      </w:pPr>
      <w:bookmarkStart w:id="6" w:name="_Hlk32328990"/>
      <w:r w:rsidRPr="005D7946">
        <w:rPr>
          <w:rFonts w:ascii="Arial" w:hAnsi="Arial" w:cs="Arial"/>
          <w:sz w:val="22"/>
          <w:szCs w:val="22"/>
        </w:rPr>
        <w:t xml:space="preserve">A competing risks analysis of age at leaving work on suicide was performed to account for the increasing risk of mortality due to other causes in an aging cohort. </w:t>
      </w:r>
      <w:r w:rsidR="00AC66AD">
        <w:rPr>
          <w:rFonts w:ascii="Arial" w:hAnsi="Arial" w:cs="Arial"/>
          <w:sz w:val="22"/>
          <w:szCs w:val="22"/>
        </w:rPr>
        <w:t>As in the categorical models</w:t>
      </w:r>
      <w:r w:rsidR="004C40E9">
        <w:rPr>
          <w:rFonts w:ascii="Arial" w:hAnsi="Arial" w:cs="Arial"/>
          <w:sz w:val="22"/>
          <w:szCs w:val="22"/>
        </w:rPr>
        <w:t xml:space="preserve"> presented in the main body</w:t>
      </w:r>
      <w:r w:rsidR="00AC66AD">
        <w:rPr>
          <w:rFonts w:ascii="Arial" w:hAnsi="Arial" w:cs="Arial"/>
          <w:sz w:val="22"/>
          <w:szCs w:val="22"/>
        </w:rPr>
        <w:t>, s</w:t>
      </w:r>
      <w:r w:rsidRPr="005D7946">
        <w:rPr>
          <w:rFonts w:ascii="Arial" w:hAnsi="Arial" w:cs="Arial"/>
          <w:sz w:val="22"/>
          <w:szCs w:val="22"/>
        </w:rPr>
        <w:t xml:space="preserve">ubjects entered follow-up upon leaving work and </w:t>
      </w:r>
      <w:r w:rsidR="00256910" w:rsidRPr="005D7946">
        <w:rPr>
          <w:rFonts w:ascii="Arial" w:hAnsi="Arial" w:cs="Arial"/>
          <w:sz w:val="22"/>
          <w:szCs w:val="22"/>
        </w:rPr>
        <w:t xml:space="preserve">were </w:t>
      </w:r>
      <w:r w:rsidRPr="005D7946">
        <w:rPr>
          <w:rFonts w:ascii="Arial" w:hAnsi="Arial" w:cs="Arial"/>
          <w:sz w:val="22"/>
          <w:szCs w:val="22"/>
        </w:rPr>
        <w:t>followed until they experienced the event of interest (suicide</w:t>
      </w:r>
      <w:r w:rsidR="001F729E">
        <w:rPr>
          <w:rFonts w:ascii="Arial" w:hAnsi="Arial" w:cs="Arial"/>
          <w:sz w:val="22"/>
          <w:szCs w:val="22"/>
        </w:rPr>
        <w:t>,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A158E6" w:rsidRPr="005D7946">
        <w:rPr>
          <w:rFonts w:ascii="Arial" w:hAnsi="Arial" w:cs="Arial"/>
          <w:sz w:val="22"/>
          <w:szCs w:val="22"/>
        </w:rPr>
        <w:t>n</w:t>
      </w:r>
      <w:r w:rsidR="00A158E6">
        <w:rPr>
          <w:rFonts w:ascii="Arial" w:hAnsi="Arial" w:cs="Arial"/>
          <w:sz w:val="22"/>
          <w:szCs w:val="22"/>
        </w:rPr>
        <w:t> </w:t>
      </w:r>
      <w:r w:rsidR="00A158E6" w:rsidRPr="005D7946">
        <w:rPr>
          <w:rFonts w:ascii="Arial" w:hAnsi="Arial" w:cs="Arial"/>
          <w:sz w:val="22"/>
          <w:szCs w:val="22"/>
        </w:rPr>
        <w:t>=</w:t>
      </w:r>
      <w:r w:rsidR="00A158E6">
        <w:rPr>
          <w:rFonts w:ascii="Arial" w:hAnsi="Arial" w:cs="Arial"/>
          <w:sz w:val="22"/>
          <w:szCs w:val="22"/>
        </w:rPr>
        <w:t> </w:t>
      </w:r>
      <w:r w:rsidR="00251AB6">
        <w:rPr>
          <w:rFonts w:ascii="Arial" w:hAnsi="Arial" w:cs="Arial"/>
          <w:sz w:val="22"/>
          <w:szCs w:val="22"/>
        </w:rPr>
        <w:t>158</w:t>
      </w:r>
      <w:r w:rsidR="001F729E">
        <w:rPr>
          <w:rFonts w:ascii="Arial" w:hAnsi="Arial" w:cs="Arial"/>
          <w:sz w:val="22"/>
          <w:szCs w:val="22"/>
        </w:rPr>
        <w:t xml:space="preserve"> or suicide and fatal overdose combined, </w:t>
      </w:r>
      <w:r w:rsidR="001F729E" w:rsidRPr="005D7946">
        <w:rPr>
          <w:rFonts w:ascii="Arial" w:hAnsi="Arial" w:cs="Arial"/>
          <w:sz w:val="22"/>
          <w:szCs w:val="22"/>
        </w:rPr>
        <w:t>n</w:t>
      </w:r>
      <w:r w:rsidR="001F729E">
        <w:rPr>
          <w:rFonts w:ascii="Arial" w:hAnsi="Arial" w:cs="Arial"/>
          <w:sz w:val="22"/>
          <w:szCs w:val="22"/>
        </w:rPr>
        <w:t> </w:t>
      </w:r>
      <w:r w:rsidR="001F729E" w:rsidRPr="005D7946">
        <w:rPr>
          <w:rFonts w:ascii="Arial" w:hAnsi="Arial" w:cs="Arial"/>
          <w:sz w:val="22"/>
          <w:szCs w:val="22"/>
        </w:rPr>
        <w:t>=</w:t>
      </w:r>
      <w:r w:rsidR="001F729E">
        <w:rPr>
          <w:rFonts w:ascii="Arial" w:hAnsi="Arial" w:cs="Arial"/>
          <w:sz w:val="22"/>
          <w:szCs w:val="22"/>
        </w:rPr>
        <w:t> </w:t>
      </w:r>
      <w:r w:rsidR="007D533F">
        <w:rPr>
          <w:rFonts w:ascii="Arial" w:hAnsi="Arial" w:cs="Arial"/>
          <w:sz w:val="22"/>
          <w:szCs w:val="22"/>
        </w:rPr>
        <w:t>190</w:t>
      </w:r>
      <w:r w:rsidRPr="005D7946">
        <w:rPr>
          <w:rFonts w:ascii="Arial" w:hAnsi="Arial" w:cs="Arial"/>
          <w:sz w:val="22"/>
          <w:szCs w:val="22"/>
        </w:rPr>
        <w:t>), the competing risk (</w:t>
      </w:r>
      <w:r w:rsidR="00A50B42">
        <w:rPr>
          <w:rFonts w:ascii="Arial" w:hAnsi="Arial" w:cs="Arial"/>
          <w:sz w:val="22"/>
          <w:szCs w:val="22"/>
        </w:rPr>
        <w:t xml:space="preserve">mortality due to </w:t>
      </w:r>
      <w:r w:rsidR="0034690F">
        <w:rPr>
          <w:rFonts w:ascii="Arial" w:hAnsi="Arial" w:cs="Arial"/>
          <w:sz w:val="22"/>
          <w:szCs w:val="22"/>
        </w:rPr>
        <w:t>other causes</w:t>
      </w:r>
      <w:r w:rsidR="00A50B42">
        <w:rPr>
          <w:rFonts w:ascii="Arial" w:hAnsi="Arial" w:cs="Arial"/>
          <w:sz w:val="22"/>
          <w:szCs w:val="22"/>
        </w:rPr>
        <w:t>,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A50B42" w:rsidRPr="005D7946">
        <w:rPr>
          <w:rFonts w:ascii="Arial" w:hAnsi="Arial" w:cs="Arial"/>
          <w:sz w:val="22"/>
          <w:szCs w:val="22"/>
        </w:rPr>
        <w:t>n</w:t>
      </w:r>
      <w:r w:rsidR="00A50B42">
        <w:rPr>
          <w:rFonts w:ascii="Arial" w:hAnsi="Arial" w:cs="Arial"/>
          <w:sz w:val="22"/>
          <w:szCs w:val="22"/>
        </w:rPr>
        <w:t> </w:t>
      </w:r>
      <w:r w:rsidR="00A50B42" w:rsidRPr="005D7946">
        <w:rPr>
          <w:rFonts w:ascii="Arial" w:hAnsi="Arial" w:cs="Arial"/>
          <w:sz w:val="22"/>
          <w:szCs w:val="22"/>
        </w:rPr>
        <w:t>=</w:t>
      </w:r>
      <w:r w:rsidR="00A50B42">
        <w:rPr>
          <w:rFonts w:ascii="Arial" w:hAnsi="Arial" w:cs="Arial"/>
          <w:sz w:val="22"/>
          <w:szCs w:val="22"/>
        </w:rPr>
        <w:t> </w:t>
      </w:r>
      <w:r w:rsidR="00B83C58">
        <w:rPr>
          <w:rFonts w:ascii="Arial" w:hAnsi="Arial" w:cs="Arial"/>
          <w:sz w:val="22"/>
          <w:szCs w:val="22"/>
        </w:rPr>
        <w:t>10,906</w:t>
      </w:r>
      <w:r w:rsidR="004E3030">
        <w:rPr>
          <w:rFonts w:ascii="Arial" w:hAnsi="Arial" w:cs="Arial"/>
          <w:sz w:val="22"/>
          <w:szCs w:val="22"/>
        </w:rPr>
        <w:t xml:space="preserve"> or n = </w:t>
      </w:r>
      <w:r w:rsidR="00AA3DCA">
        <w:rPr>
          <w:rFonts w:ascii="Arial" w:hAnsi="Arial" w:cs="Arial"/>
          <w:sz w:val="22"/>
          <w:szCs w:val="22"/>
        </w:rPr>
        <w:t>10,874</w:t>
      </w:r>
      <w:r w:rsidRPr="005D7946">
        <w:rPr>
          <w:rFonts w:ascii="Arial" w:hAnsi="Arial" w:cs="Arial"/>
          <w:sz w:val="22"/>
          <w:szCs w:val="22"/>
        </w:rPr>
        <w:t>)</w:t>
      </w:r>
      <w:r w:rsidR="00F379C0">
        <w:rPr>
          <w:rFonts w:ascii="Arial" w:hAnsi="Arial" w:cs="Arial"/>
          <w:sz w:val="22"/>
          <w:szCs w:val="22"/>
        </w:rPr>
        <w:t>,</w:t>
      </w:r>
      <w:r w:rsidRPr="005D7946">
        <w:rPr>
          <w:rFonts w:ascii="Arial" w:hAnsi="Arial" w:cs="Arial"/>
          <w:sz w:val="22"/>
          <w:szCs w:val="22"/>
        </w:rPr>
        <w:t xml:space="preserve"> or the end of</w:t>
      </w:r>
      <w:r w:rsidR="00212FA4">
        <w:rPr>
          <w:rFonts w:ascii="Arial" w:hAnsi="Arial" w:cs="Arial"/>
          <w:sz w:val="22"/>
          <w:szCs w:val="22"/>
        </w:rPr>
        <w:t xml:space="preserve">/loss to </w:t>
      </w:r>
      <w:r w:rsidRPr="005D7946">
        <w:rPr>
          <w:rFonts w:ascii="Arial" w:hAnsi="Arial" w:cs="Arial"/>
          <w:sz w:val="22"/>
          <w:szCs w:val="22"/>
        </w:rPr>
        <w:t>follow-up (</w:t>
      </w:r>
      <w:r w:rsidR="004A3951" w:rsidRPr="005D7946">
        <w:rPr>
          <w:rFonts w:ascii="Arial" w:hAnsi="Arial" w:cs="Arial"/>
          <w:sz w:val="22"/>
          <w:szCs w:val="22"/>
        </w:rPr>
        <w:t>n</w:t>
      </w:r>
      <w:r w:rsidR="004A3951">
        <w:rPr>
          <w:rFonts w:ascii="Arial" w:hAnsi="Arial" w:cs="Arial"/>
          <w:sz w:val="22"/>
          <w:szCs w:val="22"/>
        </w:rPr>
        <w:t> </w:t>
      </w:r>
      <w:r w:rsidR="004A3951" w:rsidRPr="005D7946">
        <w:rPr>
          <w:rFonts w:ascii="Arial" w:hAnsi="Arial" w:cs="Arial"/>
          <w:sz w:val="22"/>
          <w:szCs w:val="22"/>
        </w:rPr>
        <w:t>=</w:t>
      </w:r>
      <w:r w:rsidR="004A3951">
        <w:rPr>
          <w:rFonts w:ascii="Arial" w:hAnsi="Arial" w:cs="Arial"/>
          <w:sz w:val="22"/>
          <w:szCs w:val="22"/>
        </w:rPr>
        <w:t> 8,214</w:t>
      </w:r>
      <w:r w:rsidRPr="005D7946">
        <w:rPr>
          <w:rFonts w:ascii="Arial" w:hAnsi="Arial" w:cs="Arial"/>
          <w:sz w:val="22"/>
          <w:szCs w:val="22"/>
        </w:rPr>
        <w:t>).</w:t>
      </w:r>
    </w:p>
    <w:p w14:paraId="5F7DF08F" w14:textId="55F7EE4C" w:rsidR="00DE669C" w:rsidRDefault="00ED6563" w:rsidP="00ED6563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>Using both parametric and non-parametric methods of analysis,</w:t>
      </w:r>
      <w:r w:rsidR="00CA441C" w:rsidRPr="005D7946">
        <w:rPr>
          <w:rFonts w:ascii="Arial" w:hAnsi="Arial" w:cs="Arial"/>
          <w:sz w:val="22"/>
          <w:szCs w:val="22"/>
        </w:rPr>
        <w:fldChar w:fldCharType="begin" w:fldLock="1"/>
      </w:r>
      <w:r w:rsidR="00DE669C" w:rsidRPr="005D7946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Kalbfleisch","given":"JD","non-dropping-particle":"","parse-names":false,"suffix":""},{"dropping-particle":"","family":"Prentice","given":"RL","non-dropping-particle":"","parse-names":false,"suffix":""}],"id":"ITEM-1","issued":{"date-parts":[["2002"]]},"publisher":"John Wiley &amp; Sons. Inc.","publisher-place":"Hoboken, New Jersey.","title":"The statistical analysis of failure time data.","type":"book"},"uris":["http://www.mendeley.com/documents/?uuid=48ce01f3-1431-454a-8c42-fcfcfc2c6c30"]},{"id":"ITEM-2","itemData":{"ISBN":"01621459","ISSN":"0162-1459","PMID":"2670170","abstract":"... In this article we propose a novel semiparametric proportional hazards model for the ... likelihood principle and weighting techniques, we derive esti- mation and inference procedures for ... is not possible, and issues of model se- © 1999 American Statistical Association Journal of ... \\n","author":[{"dropping-particle":"","family":"Fine","given":"Jason P","non-dropping-particle":"","parse-names":false,"suffix":""},{"dropping-particle":"","family":"Gray","given":"Robert J","non-dropping-particle":"","parse-names":false,"suffix":""}],"container-title":"Journal of the American Statistical Association","id":"ITEM-2","issue":"May 2015","issued":{"date-parts":[["1999"]]},"page":"496-509","title":"A proportional hazards model for the subdistribution of a competing risk","type":"article-journal","volume":"94"},"uris":["http://www.mendeley.com/documents/?uuid=44aa3181-8480-4457-8e94-092231b4347f"]}],"mendeley":{"formattedCitation":"&lt;sup&gt;3,4&lt;/sup&gt;","plainTextFormattedCitation":"3,4","previouslyFormattedCitation":"&lt;sup&gt;3,4&lt;/sup&gt;"},"properties":{"noteIndex":0},"schema":"https://github.com/citation-style-language/schema/raw/master/csl-citation.json"}</w:instrText>
      </w:r>
      <w:r w:rsidR="00CA441C" w:rsidRPr="005D7946">
        <w:rPr>
          <w:rFonts w:ascii="Arial" w:hAnsi="Arial" w:cs="Arial"/>
          <w:sz w:val="22"/>
          <w:szCs w:val="22"/>
        </w:rPr>
        <w:fldChar w:fldCharType="separate"/>
      </w:r>
      <w:r w:rsidR="00DE669C" w:rsidRPr="005D7946">
        <w:rPr>
          <w:rFonts w:ascii="Arial" w:hAnsi="Arial" w:cs="Arial"/>
          <w:noProof/>
          <w:sz w:val="22"/>
          <w:szCs w:val="22"/>
          <w:vertAlign w:val="superscript"/>
        </w:rPr>
        <w:t>3,4</w:t>
      </w:r>
      <w:r w:rsidR="00CA441C" w:rsidRPr="005D7946">
        <w:rPr>
          <w:rFonts w:ascii="Arial" w:hAnsi="Arial" w:cs="Arial"/>
          <w:sz w:val="22"/>
          <w:szCs w:val="22"/>
        </w:rPr>
        <w:fldChar w:fldCharType="end"/>
      </w:r>
      <w:r w:rsidRPr="005D7946">
        <w:rPr>
          <w:rFonts w:ascii="Arial" w:hAnsi="Arial" w:cs="Arial"/>
          <w:sz w:val="22"/>
          <w:szCs w:val="22"/>
        </w:rPr>
        <w:t xml:space="preserve"> cumulative incidence</w:t>
      </w:r>
      <w:r w:rsidR="004933D7">
        <w:rPr>
          <w:rFonts w:ascii="Arial" w:hAnsi="Arial" w:cs="Arial"/>
          <w:sz w:val="22"/>
          <w:szCs w:val="22"/>
        </w:rPr>
        <w:t xml:space="preserve"> and subdistribution hazard ratios</w:t>
      </w:r>
      <w:r w:rsidRPr="005D7946">
        <w:rPr>
          <w:rFonts w:ascii="Arial" w:hAnsi="Arial" w:cs="Arial"/>
          <w:sz w:val="22"/>
          <w:szCs w:val="22"/>
        </w:rPr>
        <w:t xml:space="preserve"> of</w:t>
      </w:r>
      <w:r w:rsidR="004933D7">
        <w:rPr>
          <w:rFonts w:ascii="Arial" w:hAnsi="Arial" w:cs="Arial"/>
          <w:sz w:val="22"/>
          <w:szCs w:val="22"/>
        </w:rPr>
        <w:t xml:space="preserve"> were</w:t>
      </w:r>
      <w:r w:rsidRPr="005D7946">
        <w:rPr>
          <w:rFonts w:ascii="Arial" w:hAnsi="Arial" w:cs="Arial"/>
          <w:sz w:val="22"/>
          <w:szCs w:val="22"/>
        </w:rPr>
        <w:t xml:space="preserve"> estimated at different points during follow-up. </w:t>
      </w:r>
      <w:r w:rsidR="00C36E76">
        <w:rPr>
          <w:rFonts w:ascii="Arial" w:hAnsi="Arial" w:cs="Arial"/>
          <w:sz w:val="22"/>
          <w:szCs w:val="22"/>
        </w:rPr>
        <w:t>A</w:t>
      </w:r>
      <w:r w:rsidRPr="005D7946">
        <w:rPr>
          <w:rFonts w:ascii="Arial" w:hAnsi="Arial" w:cs="Arial"/>
          <w:sz w:val="22"/>
          <w:szCs w:val="22"/>
        </w:rPr>
        <w:t xml:space="preserve">cross all estimators, employees who left work before the age of 55 had higher cumulative incidence of </w:t>
      </w:r>
      <w:r w:rsidR="00505D11">
        <w:rPr>
          <w:rFonts w:ascii="Arial" w:hAnsi="Arial" w:cs="Arial"/>
          <w:sz w:val="22"/>
          <w:szCs w:val="22"/>
        </w:rPr>
        <w:t xml:space="preserve">both </w:t>
      </w:r>
      <w:r w:rsidRPr="005D7946">
        <w:rPr>
          <w:rFonts w:ascii="Arial" w:hAnsi="Arial" w:cs="Arial"/>
          <w:sz w:val="22"/>
          <w:szCs w:val="22"/>
        </w:rPr>
        <w:t>suicide</w:t>
      </w:r>
      <w:r w:rsidR="003A4579">
        <w:rPr>
          <w:rFonts w:ascii="Arial" w:hAnsi="Arial" w:cs="Arial"/>
          <w:sz w:val="22"/>
          <w:szCs w:val="22"/>
        </w:rPr>
        <w:t xml:space="preserve"> and the combined outcome</w:t>
      </w:r>
      <w:r w:rsidRPr="005D7946">
        <w:rPr>
          <w:rFonts w:ascii="Arial" w:hAnsi="Arial" w:cs="Arial"/>
          <w:sz w:val="22"/>
          <w:szCs w:val="22"/>
        </w:rPr>
        <w:t xml:space="preserve"> than employees who left work after the age of 55. </w:t>
      </w:r>
      <w:r w:rsidR="003572C3">
        <w:rPr>
          <w:rFonts w:ascii="Arial" w:hAnsi="Arial" w:cs="Arial"/>
          <w:sz w:val="22"/>
          <w:szCs w:val="22"/>
        </w:rPr>
        <w:t>T</w:t>
      </w:r>
      <w:r w:rsidRPr="005D7946">
        <w:rPr>
          <w:rFonts w:ascii="Arial" w:hAnsi="Arial" w:cs="Arial"/>
          <w:sz w:val="22"/>
          <w:szCs w:val="22"/>
        </w:rPr>
        <w:t xml:space="preserve">he difference did not diminish when accounting for baseline factors such as sex, type of work, the total amount of time spent away from work during employment, or the </w:t>
      </w:r>
      <w:r w:rsidR="00046EBA">
        <w:rPr>
          <w:rFonts w:ascii="Arial" w:hAnsi="Arial" w:cs="Arial"/>
          <w:sz w:val="22"/>
          <w:szCs w:val="22"/>
        </w:rPr>
        <w:t>plant where</w:t>
      </w:r>
      <w:r w:rsidRPr="005D7946">
        <w:rPr>
          <w:rFonts w:ascii="Arial" w:hAnsi="Arial" w:cs="Arial"/>
          <w:sz w:val="22"/>
          <w:szCs w:val="22"/>
        </w:rPr>
        <w:t xml:space="preserve"> the worker</w:t>
      </w:r>
      <w:r w:rsidR="00046EBA">
        <w:rPr>
          <w:rFonts w:ascii="Arial" w:hAnsi="Arial" w:cs="Arial"/>
          <w:sz w:val="22"/>
          <w:szCs w:val="22"/>
        </w:rPr>
        <w:t xml:space="preserve"> was employed</w:t>
      </w:r>
      <w:r w:rsidRPr="005D7946">
        <w:rPr>
          <w:rFonts w:ascii="Arial" w:hAnsi="Arial" w:cs="Arial"/>
          <w:sz w:val="22"/>
          <w:szCs w:val="22"/>
        </w:rPr>
        <w:t>. A targeted maximum likelihood analysis utilizing bounds to account for the rare event of interest produced slightly diminished, though</w:t>
      </w:r>
      <w:r w:rsidR="00DF4900">
        <w:rPr>
          <w:rFonts w:ascii="Arial" w:hAnsi="Arial" w:cs="Arial"/>
          <w:sz w:val="22"/>
          <w:szCs w:val="22"/>
        </w:rPr>
        <w:t xml:space="preserve"> concordant estimates.</w:t>
      </w:r>
    </w:p>
    <w:p w14:paraId="27E23DEE" w14:textId="5D655DD1" w:rsidR="0045786F" w:rsidRPr="0045786F" w:rsidRDefault="00DC660C" w:rsidP="00ED656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Subdistribution</w:t>
      </w:r>
      <w:r w:rsidR="0045786F">
        <w:rPr>
          <w:rFonts w:ascii="Arial" w:hAnsi="Arial" w:cs="Arial"/>
          <w:sz w:val="22"/>
          <w:szCs w:val="22"/>
        </w:rPr>
        <w:t xml:space="preserve"> hazard ratios</w:t>
      </w:r>
      <w:r>
        <w:rPr>
          <w:rFonts w:ascii="Arial" w:hAnsi="Arial" w:cs="Arial"/>
          <w:sz w:val="22"/>
          <w:szCs w:val="22"/>
        </w:rPr>
        <w:t xml:space="preserve"> </w:t>
      </w:r>
      <w:r w:rsidR="00F730A8">
        <w:rPr>
          <w:rFonts w:ascii="Arial" w:hAnsi="Arial" w:cs="Arial"/>
          <w:sz w:val="22"/>
          <w:szCs w:val="22"/>
        </w:rPr>
        <w:t>complementing</w:t>
      </w:r>
      <w:r>
        <w:rPr>
          <w:rFonts w:ascii="Arial" w:hAnsi="Arial" w:cs="Arial"/>
          <w:sz w:val="22"/>
          <w:szCs w:val="22"/>
        </w:rPr>
        <w:t xml:space="preserve"> </w:t>
      </w:r>
      <w:r w:rsidR="00A72E85">
        <w:rPr>
          <w:rFonts w:ascii="Arial" w:hAnsi="Arial" w:cs="Arial"/>
          <w:sz w:val="22"/>
          <w:szCs w:val="22"/>
        </w:rPr>
        <w:t>Table 3 and eTable 2</w:t>
      </w:r>
      <w:r w:rsidR="00F730A8">
        <w:rPr>
          <w:rFonts w:ascii="Arial" w:hAnsi="Arial" w:cs="Arial"/>
          <w:sz w:val="22"/>
          <w:szCs w:val="22"/>
        </w:rPr>
        <w:t xml:space="preserve"> are presented in eTables 3 and 4</w:t>
      </w:r>
      <w:r w:rsidR="00A72E85">
        <w:rPr>
          <w:rFonts w:ascii="Arial" w:hAnsi="Arial" w:cs="Arial"/>
          <w:sz w:val="22"/>
          <w:szCs w:val="22"/>
        </w:rPr>
        <w:t xml:space="preserve">, respectively. </w:t>
      </w:r>
      <w:r w:rsidR="009A1914">
        <w:rPr>
          <w:rFonts w:ascii="Arial" w:hAnsi="Arial" w:cs="Arial"/>
          <w:sz w:val="22"/>
          <w:szCs w:val="22"/>
        </w:rPr>
        <w:t xml:space="preserve">The subdistribution hazard ratio estimates followed the same shape as did the cause-specific hazard ratios, with </w:t>
      </w:r>
      <w:r w:rsidR="00342F37">
        <w:rPr>
          <w:rFonts w:ascii="Arial" w:hAnsi="Arial" w:cs="Arial"/>
          <w:sz w:val="22"/>
          <w:szCs w:val="22"/>
        </w:rPr>
        <w:t xml:space="preserve">the risk of suicide or the combined outcome of suicide and overdose attaining a maximum for those who left work between the ages of 20 and 39 years. The </w:t>
      </w:r>
      <w:r w:rsidR="00B7459E">
        <w:rPr>
          <w:rFonts w:ascii="Arial" w:hAnsi="Arial" w:cs="Arial"/>
          <w:sz w:val="22"/>
          <w:szCs w:val="22"/>
        </w:rPr>
        <w:t>effect of competin</w:t>
      </w:r>
      <w:r w:rsidR="00042BFB">
        <w:rPr>
          <w:rFonts w:ascii="Arial" w:hAnsi="Arial" w:cs="Arial"/>
          <w:sz w:val="22"/>
          <w:szCs w:val="22"/>
        </w:rPr>
        <w:t xml:space="preserve">g risks appears to be greater among </w:t>
      </w:r>
      <w:r w:rsidR="00B7459E">
        <w:rPr>
          <w:rFonts w:ascii="Arial" w:hAnsi="Arial" w:cs="Arial"/>
          <w:sz w:val="22"/>
          <w:szCs w:val="22"/>
        </w:rPr>
        <w:t xml:space="preserve">those </w:t>
      </w:r>
      <w:r w:rsidR="002C31E6">
        <w:rPr>
          <w:rFonts w:ascii="Arial" w:hAnsi="Arial" w:cs="Arial"/>
          <w:sz w:val="22"/>
          <w:szCs w:val="22"/>
        </w:rPr>
        <w:t>who leave work at a younger age and when follow-up is unrestricted.</w:t>
      </w:r>
    </w:p>
    <w:p w14:paraId="5F077323" w14:textId="022EFBC9" w:rsidR="00DE669C" w:rsidRPr="005D7946" w:rsidRDefault="00DE669C" w:rsidP="00ED6563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5D7946">
        <w:rPr>
          <w:rFonts w:ascii="Arial" w:hAnsi="Arial" w:cs="Arial"/>
          <w:b/>
          <w:bCs/>
          <w:sz w:val="22"/>
          <w:szCs w:val="22"/>
        </w:rPr>
        <w:t>References</w:t>
      </w:r>
    </w:p>
    <w:bookmarkEnd w:id="6"/>
    <w:p w14:paraId="7EBA39B8" w14:textId="75D3E8DB" w:rsidR="00DE669C" w:rsidRPr="005D7946" w:rsidRDefault="00CA441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sz w:val="22"/>
          <w:szCs w:val="22"/>
        </w:rPr>
        <w:fldChar w:fldCharType="begin" w:fldLock="1"/>
      </w:r>
      <w:r w:rsidRPr="005D7946">
        <w:rPr>
          <w:rFonts w:ascii="Arial" w:hAnsi="Arial" w:cs="Arial"/>
          <w:sz w:val="22"/>
          <w:szCs w:val="22"/>
        </w:rPr>
        <w:instrText xml:space="preserve">ADDIN Mendeley Bibliography CSL_BIBLIOGRAPHY </w:instrText>
      </w:r>
      <w:r w:rsidRPr="005D7946">
        <w:rPr>
          <w:rFonts w:ascii="Arial" w:hAnsi="Arial" w:cs="Arial"/>
          <w:sz w:val="22"/>
          <w:szCs w:val="22"/>
        </w:rPr>
        <w:fldChar w:fldCharType="separate"/>
      </w:r>
      <w:r w:rsidR="00DE669C" w:rsidRPr="005D7946">
        <w:rPr>
          <w:rFonts w:ascii="Arial" w:hAnsi="Arial" w:cs="Arial"/>
          <w:noProof/>
          <w:sz w:val="22"/>
        </w:rPr>
        <w:t>1.</w:t>
      </w:r>
      <w:r w:rsidR="00DE669C" w:rsidRPr="005D7946">
        <w:rPr>
          <w:rFonts w:ascii="Arial" w:hAnsi="Arial" w:cs="Arial"/>
          <w:noProof/>
          <w:sz w:val="22"/>
        </w:rPr>
        <w:tab/>
        <w:t xml:space="preserve">Greenland, S. &amp; Pearl, J. Adjustments and their consequences—collapsibility analysis using graphical models. </w:t>
      </w:r>
      <w:r w:rsidR="00DE669C" w:rsidRPr="005D7946">
        <w:rPr>
          <w:rFonts w:ascii="Arial" w:hAnsi="Arial" w:cs="Arial"/>
          <w:i/>
          <w:iCs/>
          <w:noProof/>
          <w:sz w:val="22"/>
        </w:rPr>
        <w:t>Int. Stat. Rev.</w:t>
      </w:r>
      <w:r w:rsidR="00DE669C" w:rsidRPr="005D7946">
        <w:rPr>
          <w:rFonts w:ascii="Arial" w:hAnsi="Arial" w:cs="Arial"/>
          <w:noProof/>
          <w:sz w:val="22"/>
        </w:rPr>
        <w:t xml:space="preserve"> </w:t>
      </w:r>
      <w:r w:rsidR="00DE669C" w:rsidRPr="005D7946">
        <w:rPr>
          <w:rFonts w:ascii="Arial" w:hAnsi="Arial" w:cs="Arial"/>
          <w:b/>
          <w:bCs/>
          <w:noProof/>
          <w:sz w:val="22"/>
        </w:rPr>
        <w:t>79</w:t>
      </w:r>
      <w:r w:rsidR="00DE669C" w:rsidRPr="005D7946">
        <w:rPr>
          <w:rFonts w:ascii="Arial" w:hAnsi="Arial" w:cs="Arial"/>
          <w:noProof/>
          <w:sz w:val="22"/>
        </w:rPr>
        <w:t>, 401–26 (2011).</w:t>
      </w:r>
    </w:p>
    <w:p w14:paraId="4945463F" w14:textId="77777777" w:rsidR="00DE669C" w:rsidRPr="005D7946" w:rsidRDefault="00DE669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noProof/>
          <w:sz w:val="22"/>
        </w:rPr>
        <w:t>2.</w:t>
      </w:r>
      <w:r w:rsidRPr="005D7946">
        <w:rPr>
          <w:rFonts w:ascii="Arial" w:hAnsi="Arial" w:cs="Arial"/>
          <w:noProof/>
          <w:sz w:val="22"/>
        </w:rPr>
        <w:tab/>
        <w:t xml:space="preserve">Eilers, P. &amp; Marx, B. Flexible smoothing with B-splines and penalties. </w:t>
      </w:r>
      <w:r w:rsidRPr="005D7946">
        <w:rPr>
          <w:rFonts w:ascii="Arial" w:hAnsi="Arial" w:cs="Arial"/>
          <w:i/>
          <w:iCs/>
          <w:noProof/>
          <w:sz w:val="22"/>
        </w:rPr>
        <w:t>Stat. Sci.</w:t>
      </w:r>
      <w:r w:rsidRPr="005D7946">
        <w:rPr>
          <w:rFonts w:ascii="Arial" w:hAnsi="Arial" w:cs="Arial"/>
          <w:noProof/>
          <w:sz w:val="22"/>
        </w:rPr>
        <w:t xml:space="preserve"> 89–102 (1996).</w:t>
      </w:r>
    </w:p>
    <w:p w14:paraId="01A4C937" w14:textId="77777777" w:rsidR="00DE669C" w:rsidRPr="005D7946" w:rsidRDefault="00DE669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noProof/>
          <w:sz w:val="22"/>
        </w:rPr>
        <w:t>3.</w:t>
      </w:r>
      <w:r w:rsidRPr="005D7946">
        <w:rPr>
          <w:rFonts w:ascii="Arial" w:hAnsi="Arial" w:cs="Arial"/>
          <w:noProof/>
          <w:sz w:val="22"/>
        </w:rPr>
        <w:tab/>
        <w:t xml:space="preserve">Kalbfleisch, J. &amp; Prentice, R. </w:t>
      </w:r>
      <w:r w:rsidRPr="005D7946">
        <w:rPr>
          <w:rFonts w:ascii="Arial" w:hAnsi="Arial" w:cs="Arial"/>
          <w:i/>
          <w:iCs/>
          <w:noProof/>
          <w:sz w:val="22"/>
        </w:rPr>
        <w:t>The statistical analysis of failure time data.</w:t>
      </w:r>
      <w:r w:rsidRPr="005D7946">
        <w:rPr>
          <w:rFonts w:ascii="Arial" w:hAnsi="Arial" w:cs="Arial"/>
          <w:noProof/>
          <w:sz w:val="22"/>
        </w:rPr>
        <w:t xml:space="preserve"> (John Wiley &amp; Sons. Inc., 2002).</w:t>
      </w:r>
    </w:p>
    <w:p w14:paraId="29C7ECCB" w14:textId="77777777" w:rsidR="00DE669C" w:rsidRPr="005D7946" w:rsidRDefault="00DE669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noProof/>
          <w:sz w:val="22"/>
        </w:rPr>
        <w:t>4.</w:t>
      </w:r>
      <w:r w:rsidRPr="005D7946">
        <w:rPr>
          <w:rFonts w:ascii="Arial" w:hAnsi="Arial" w:cs="Arial"/>
          <w:noProof/>
          <w:sz w:val="22"/>
        </w:rPr>
        <w:tab/>
        <w:t xml:space="preserve">Fine, J. P. &amp; Gray, R. J. A proportional hazards model for the subdistribution of a competing risk. </w:t>
      </w:r>
      <w:r w:rsidRPr="005D7946">
        <w:rPr>
          <w:rFonts w:ascii="Arial" w:hAnsi="Arial" w:cs="Arial"/>
          <w:i/>
          <w:iCs/>
          <w:noProof/>
          <w:sz w:val="22"/>
        </w:rPr>
        <w:t>J. Am. Stat. Assoc.</w:t>
      </w:r>
      <w:r w:rsidRPr="005D7946">
        <w:rPr>
          <w:rFonts w:ascii="Arial" w:hAnsi="Arial" w:cs="Arial"/>
          <w:noProof/>
          <w:sz w:val="22"/>
        </w:rPr>
        <w:t xml:space="preserve"> </w:t>
      </w:r>
      <w:r w:rsidRPr="005D7946">
        <w:rPr>
          <w:rFonts w:ascii="Arial" w:hAnsi="Arial" w:cs="Arial"/>
          <w:b/>
          <w:bCs/>
          <w:noProof/>
          <w:sz w:val="22"/>
        </w:rPr>
        <w:t>94</w:t>
      </w:r>
      <w:r w:rsidRPr="005D7946">
        <w:rPr>
          <w:rFonts w:ascii="Arial" w:hAnsi="Arial" w:cs="Arial"/>
          <w:noProof/>
          <w:sz w:val="22"/>
        </w:rPr>
        <w:t>, 496–509 (1999).</w:t>
      </w:r>
    </w:p>
    <w:p w14:paraId="7B479129" w14:textId="3504A111" w:rsidR="00FF1771" w:rsidRPr="005D7946" w:rsidRDefault="00CA441C" w:rsidP="00FF1771">
      <w:pPr>
        <w:pStyle w:val="Heading2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fldChar w:fldCharType="end"/>
      </w:r>
    </w:p>
    <w:sectPr w:rsidR="00FF1771" w:rsidRPr="005D79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048C8" w14:textId="77777777" w:rsidR="00387DAB" w:rsidRDefault="00387DAB">
      <w:pPr>
        <w:spacing w:after="0"/>
      </w:pPr>
      <w:r>
        <w:separator/>
      </w:r>
    </w:p>
  </w:endnote>
  <w:endnote w:type="continuationSeparator" w:id="0">
    <w:p w14:paraId="3E9201CB" w14:textId="77777777" w:rsidR="00387DAB" w:rsidRDefault="00387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21BE6" w14:textId="77777777" w:rsidR="00387DAB" w:rsidRDefault="00387DAB">
      <w:r>
        <w:separator/>
      </w:r>
    </w:p>
  </w:footnote>
  <w:footnote w:type="continuationSeparator" w:id="0">
    <w:p w14:paraId="29E066BB" w14:textId="77777777" w:rsidR="00387DAB" w:rsidRDefault="00387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DAFC8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7D68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lly Picciotto">
    <w15:presenceInfo w15:providerId="None" w15:userId="Sally Picciot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3F0"/>
    <w:rsid w:val="00042BFB"/>
    <w:rsid w:val="000439E6"/>
    <w:rsid w:val="00046EBA"/>
    <w:rsid w:val="00067EFC"/>
    <w:rsid w:val="00070827"/>
    <w:rsid w:val="00074D2B"/>
    <w:rsid w:val="000861AF"/>
    <w:rsid w:val="000C2967"/>
    <w:rsid w:val="000E6EBD"/>
    <w:rsid w:val="0010719D"/>
    <w:rsid w:val="00111617"/>
    <w:rsid w:val="00126A46"/>
    <w:rsid w:val="00134470"/>
    <w:rsid w:val="00137118"/>
    <w:rsid w:val="00150858"/>
    <w:rsid w:val="00154001"/>
    <w:rsid w:val="00193DC9"/>
    <w:rsid w:val="001C11A9"/>
    <w:rsid w:val="001F729E"/>
    <w:rsid w:val="0020138C"/>
    <w:rsid w:val="00212FA4"/>
    <w:rsid w:val="00226219"/>
    <w:rsid w:val="00251AB6"/>
    <w:rsid w:val="00256910"/>
    <w:rsid w:val="00261F9C"/>
    <w:rsid w:val="0026363D"/>
    <w:rsid w:val="00275CDC"/>
    <w:rsid w:val="002762AC"/>
    <w:rsid w:val="002A0DC4"/>
    <w:rsid w:val="002B7A0F"/>
    <w:rsid w:val="002C2725"/>
    <w:rsid w:val="002C31E6"/>
    <w:rsid w:val="002F68BC"/>
    <w:rsid w:val="00322BBB"/>
    <w:rsid w:val="00325E17"/>
    <w:rsid w:val="00342F37"/>
    <w:rsid w:val="0034690F"/>
    <w:rsid w:val="003572C3"/>
    <w:rsid w:val="00384E0A"/>
    <w:rsid w:val="00387DAB"/>
    <w:rsid w:val="003A2F99"/>
    <w:rsid w:val="003A4579"/>
    <w:rsid w:val="003A5400"/>
    <w:rsid w:val="003A66F2"/>
    <w:rsid w:val="003D5B35"/>
    <w:rsid w:val="003E079B"/>
    <w:rsid w:val="003E3F09"/>
    <w:rsid w:val="003F1740"/>
    <w:rsid w:val="00427D36"/>
    <w:rsid w:val="00447DD1"/>
    <w:rsid w:val="004552B2"/>
    <w:rsid w:val="0045786F"/>
    <w:rsid w:val="00482EC9"/>
    <w:rsid w:val="004933D7"/>
    <w:rsid w:val="004A3951"/>
    <w:rsid w:val="004C40E9"/>
    <w:rsid w:val="004D3FFC"/>
    <w:rsid w:val="004E07F1"/>
    <w:rsid w:val="004E29B3"/>
    <w:rsid w:val="004E3030"/>
    <w:rsid w:val="004F0D21"/>
    <w:rsid w:val="00505D11"/>
    <w:rsid w:val="00522B89"/>
    <w:rsid w:val="005437BE"/>
    <w:rsid w:val="00544F8A"/>
    <w:rsid w:val="005622B7"/>
    <w:rsid w:val="00582C88"/>
    <w:rsid w:val="00590D07"/>
    <w:rsid w:val="005D7946"/>
    <w:rsid w:val="0060016F"/>
    <w:rsid w:val="00633154"/>
    <w:rsid w:val="00642782"/>
    <w:rsid w:val="0069645C"/>
    <w:rsid w:val="006B770F"/>
    <w:rsid w:val="006C3550"/>
    <w:rsid w:val="006C4753"/>
    <w:rsid w:val="006C5D08"/>
    <w:rsid w:val="006E6A32"/>
    <w:rsid w:val="00704CB3"/>
    <w:rsid w:val="00747FA6"/>
    <w:rsid w:val="00764A61"/>
    <w:rsid w:val="00784D58"/>
    <w:rsid w:val="007B4068"/>
    <w:rsid w:val="007C2CA6"/>
    <w:rsid w:val="007D533F"/>
    <w:rsid w:val="007D5BF3"/>
    <w:rsid w:val="0082787B"/>
    <w:rsid w:val="00861DA6"/>
    <w:rsid w:val="00865C3E"/>
    <w:rsid w:val="0087428C"/>
    <w:rsid w:val="00895B77"/>
    <w:rsid w:val="008B09C4"/>
    <w:rsid w:val="008D1009"/>
    <w:rsid w:val="008D4F22"/>
    <w:rsid w:val="008D58E1"/>
    <w:rsid w:val="008D6863"/>
    <w:rsid w:val="0091266D"/>
    <w:rsid w:val="00923E05"/>
    <w:rsid w:val="009513EA"/>
    <w:rsid w:val="00974F81"/>
    <w:rsid w:val="00984462"/>
    <w:rsid w:val="00984C97"/>
    <w:rsid w:val="009931A1"/>
    <w:rsid w:val="00997DA8"/>
    <w:rsid w:val="009A1914"/>
    <w:rsid w:val="009B045B"/>
    <w:rsid w:val="009B2B8A"/>
    <w:rsid w:val="009C0ED3"/>
    <w:rsid w:val="009E2232"/>
    <w:rsid w:val="009F1C6B"/>
    <w:rsid w:val="00A013B7"/>
    <w:rsid w:val="00A10DBE"/>
    <w:rsid w:val="00A158E6"/>
    <w:rsid w:val="00A25703"/>
    <w:rsid w:val="00A37282"/>
    <w:rsid w:val="00A50B42"/>
    <w:rsid w:val="00A53C2F"/>
    <w:rsid w:val="00A54719"/>
    <w:rsid w:val="00A61D1B"/>
    <w:rsid w:val="00A64FD9"/>
    <w:rsid w:val="00A72E85"/>
    <w:rsid w:val="00A763C8"/>
    <w:rsid w:val="00A90D02"/>
    <w:rsid w:val="00AA3DCA"/>
    <w:rsid w:val="00AA5FAF"/>
    <w:rsid w:val="00AC66AD"/>
    <w:rsid w:val="00AD7703"/>
    <w:rsid w:val="00B057F3"/>
    <w:rsid w:val="00B21529"/>
    <w:rsid w:val="00B22906"/>
    <w:rsid w:val="00B41B99"/>
    <w:rsid w:val="00B7459E"/>
    <w:rsid w:val="00B81679"/>
    <w:rsid w:val="00B83C58"/>
    <w:rsid w:val="00B86B75"/>
    <w:rsid w:val="00BA21A0"/>
    <w:rsid w:val="00BA5BCC"/>
    <w:rsid w:val="00BA6CF3"/>
    <w:rsid w:val="00BB2604"/>
    <w:rsid w:val="00BC0B05"/>
    <w:rsid w:val="00BC48D5"/>
    <w:rsid w:val="00BE0060"/>
    <w:rsid w:val="00C01A70"/>
    <w:rsid w:val="00C0532F"/>
    <w:rsid w:val="00C05E2D"/>
    <w:rsid w:val="00C11408"/>
    <w:rsid w:val="00C1479A"/>
    <w:rsid w:val="00C30DEB"/>
    <w:rsid w:val="00C36279"/>
    <w:rsid w:val="00C367B7"/>
    <w:rsid w:val="00C36E76"/>
    <w:rsid w:val="00C5039A"/>
    <w:rsid w:val="00C77D67"/>
    <w:rsid w:val="00C84D2D"/>
    <w:rsid w:val="00CA441C"/>
    <w:rsid w:val="00CF3DE8"/>
    <w:rsid w:val="00D036E4"/>
    <w:rsid w:val="00D051D7"/>
    <w:rsid w:val="00D15BC5"/>
    <w:rsid w:val="00D3435E"/>
    <w:rsid w:val="00D42708"/>
    <w:rsid w:val="00D43F57"/>
    <w:rsid w:val="00D44E33"/>
    <w:rsid w:val="00D4770F"/>
    <w:rsid w:val="00D53B57"/>
    <w:rsid w:val="00D53B7C"/>
    <w:rsid w:val="00D65C0D"/>
    <w:rsid w:val="00D92BA7"/>
    <w:rsid w:val="00DC660C"/>
    <w:rsid w:val="00DE669C"/>
    <w:rsid w:val="00DF4900"/>
    <w:rsid w:val="00E10BC6"/>
    <w:rsid w:val="00E15BCB"/>
    <w:rsid w:val="00E315A3"/>
    <w:rsid w:val="00E35184"/>
    <w:rsid w:val="00E43C2C"/>
    <w:rsid w:val="00E531CA"/>
    <w:rsid w:val="00E6341D"/>
    <w:rsid w:val="00E64809"/>
    <w:rsid w:val="00E66DC4"/>
    <w:rsid w:val="00E766B6"/>
    <w:rsid w:val="00E83458"/>
    <w:rsid w:val="00EB5F38"/>
    <w:rsid w:val="00EC5A66"/>
    <w:rsid w:val="00ED1415"/>
    <w:rsid w:val="00ED6563"/>
    <w:rsid w:val="00EE6427"/>
    <w:rsid w:val="00F2255C"/>
    <w:rsid w:val="00F33ECE"/>
    <w:rsid w:val="00F379C0"/>
    <w:rsid w:val="00F50105"/>
    <w:rsid w:val="00F70394"/>
    <w:rsid w:val="00F730A8"/>
    <w:rsid w:val="00F775DC"/>
    <w:rsid w:val="00F806A9"/>
    <w:rsid w:val="00F90AC6"/>
    <w:rsid w:val="00FD605D"/>
    <w:rsid w:val="00FD6333"/>
    <w:rsid w:val="00FF17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145A"/>
  <w15:docId w15:val="{960C7456-D305-402D-BA17-A16EFB26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7428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428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6C3550"/>
    <w:pPr>
      <w:spacing w:after="0"/>
    </w:pPr>
  </w:style>
  <w:style w:type="character" w:styleId="CommentReference">
    <w:name w:val="annotation reference"/>
    <w:basedOn w:val="DefaultParagraphFont"/>
    <w:semiHidden/>
    <w:unhideWhenUsed/>
    <w:rsid w:val="004F0D2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0D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0D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0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0D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A6768-4A9D-4A60-ADD7-522F85BC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UAW-GM Cohort Study</vt:lpstr>
    </vt:vector>
  </TitlesOfParts>
  <Company>UC Berkeley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 Cohort Study</dc:title>
  <dc:creator>Ellen Eisen</dc:creator>
  <cp:keywords/>
  <cp:lastModifiedBy>Kevin Chen</cp:lastModifiedBy>
  <cp:revision>98</cp:revision>
  <dcterms:created xsi:type="dcterms:W3CDTF">2020-02-18T19:13:00Z</dcterms:created>
  <dcterms:modified xsi:type="dcterms:W3CDTF">2020-02-27T22:47:00Z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./../../references/gm.bib</vt:lpwstr>
  </property>
  <property fmtid="{D5CDD505-2E9C-101B-9397-08002B2CF9AE}" pid="3" name="csl">
    <vt:lpwstr>C:/Users/kevchen/Documents/HeadRs/AMA.csl</vt:lpwstr>
  </property>
  <property fmtid="{D5CDD505-2E9C-101B-9397-08002B2CF9AE}" pid="4" name="date">
    <vt:lpwstr/>
  </property>
  <property fmtid="{D5CDD505-2E9C-101B-9397-08002B2CF9AE}" pid="5" name="fontsize">
    <vt:lpwstr>10pt</vt:lpwstr>
  </property>
  <property fmtid="{D5CDD505-2E9C-101B-9397-08002B2CF9AE}" pid="6" name="geometry">
    <vt:lpwstr>margin=2cm</vt:lpwstr>
  </property>
  <property fmtid="{D5CDD505-2E9C-101B-9397-08002B2CF9AE}" pid="7" name="output">
    <vt:lpwstr>word_document</vt:lpwstr>
  </property>
  <property fmtid="{D5CDD505-2E9C-101B-9397-08002B2CF9AE}" pid="8" name="subtitle">
    <vt:lpwstr>Online-only Content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http://www.zotero.org/styles/apa</vt:lpwstr>
  </property>
  <property fmtid="{D5CDD505-2E9C-101B-9397-08002B2CF9AE}" pid="14" name="Mendeley Recent Style Name 2_1">
    <vt:lpwstr>American Psychological Association 6th edition</vt:lpwstr>
  </property>
  <property fmtid="{D5CDD505-2E9C-101B-9397-08002B2CF9AE}" pid="15" name="Mendeley Recent Style Id 3_1">
    <vt:lpwstr>http://www.zotero.org/styles/american-sociological-association</vt:lpwstr>
  </property>
  <property fmtid="{D5CDD505-2E9C-101B-9397-08002B2CF9AE}" pid="16" name="Mendeley Recent Style Name 3_1">
    <vt:lpwstr>American Sociological Association</vt:lpwstr>
  </property>
  <property fmtid="{D5CDD505-2E9C-101B-9397-08002B2CF9AE}" pid="17" name="Mendeley Recent Style Id 4_1">
    <vt:lpwstr>http://www.zotero.org/styles/chicago-author-date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Id 5_1">
    <vt:lpwstr>http://www.zotero.org/styles/harvard1</vt:lpwstr>
  </property>
  <property fmtid="{D5CDD505-2E9C-101B-9397-08002B2CF9AE}" pid="20" name="Mendeley Recent Style Name 5_1">
    <vt:lpwstr>Harvard reference format 1 (deprecated)</vt:lpwstr>
  </property>
  <property fmtid="{D5CDD505-2E9C-101B-9397-08002B2CF9AE}" pid="21" name="Mendeley Recent Style Id 6_1">
    <vt:lpwstr>http://www.zotero.org/styles/ieee</vt:lpwstr>
  </property>
  <property fmtid="{D5CDD505-2E9C-101B-9397-08002B2CF9AE}" pid="22" name="Mendeley Recent Style Name 6_1">
    <vt:lpwstr>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Id 8_1">
    <vt:lpwstr>http://www.zotero.org/styles/modern-language-association</vt:lpwstr>
  </property>
  <property fmtid="{D5CDD505-2E9C-101B-9397-08002B2CF9AE}" pid="26" name="Mendeley Recent Style Name 8_1">
    <vt:lpwstr>Modern Language Association 8th edition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  <property fmtid="{D5CDD505-2E9C-101B-9397-08002B2CF9AE}" pid="29" name="Mendeley Document_1">
    <vt:lpwstr>True</vt:lpwstr>
  </property>
  <property fmtid="{D5CDD505-2E9C-101B-9397-08002B2CF9AE}" pid="30" name="Mendeley Unique User Id_1">
    <vt:lpwstr>b486c1af-9e13-32ee-a50a-228c540c5663</vt:lpwstr>
  </property>
  <property fmtid="{D5CDD505-2E9C-101B-9397-08002B2CF9AE}" pid="31" name="Mendeley Citation Style_1">
    <vt:lpwstr>http://www.zotero.org/styles/nature</vt:lpwstr>
  </property>
</Properties>
</file>