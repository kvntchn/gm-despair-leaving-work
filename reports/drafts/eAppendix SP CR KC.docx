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18BA1" w14:textId="77777777" w:rsidR="00384E0A" w:rsidRPr="005D7946" w:rsidRDefault="008D1009">
      <w:pPr>
        <w:pStyle w:val="Title"/>
        <w:rPr>
          <w:rFonts w:ascii="Arial" w:hAnsi="Arial" w:cs="Arial"/>
          <w:sz w:val="22"/>
          <w:szCs w:val="22"/>
        </w:rPr>
      </w:pPr>
      <w:r w:rsidRPr="005D7946">
        <w:rPr>
          <w:rFonts w:ascii="Arial" w:hAnsi="Arial" w:cs="Arial"/>
          <w:sz w:val="22"/>
          <w:szCs w:val="22"/>
        </w:rPr>
        <w:t>UAW-GM Cohort Study</w:t>
      </w:r>
    </w:p>
    <w:p w14:paraId="39867608" w14:textId="77777777" w:rsidR="00384E0A" w:rsidRPr="005D7946" w:rsidRDefault="008D1009">
      <w:pPr>
        <w:pStyle w:val="Subtitle"/>
        <w:rPr>
          <w:rFonts w:ascii="Arial" w:hAnsi="Arial" w:cs="Arial"/>
          <w:sz w:val="22"/>
          <w:szCs w:val="22"/>
        </w:rPr>
      </w:pPr>
      <w:r w:rsidRPr="005D7946">
        <w:rPr>
          <w:rFonts w:ascii="Arial" w:hAnsi="Arial" w:cs="Arial"/>
          <w:sz w:val="22"/>
          <w:szCs w:val="22"/>
        </w:rPr>
        <w:t>Online-only Content</w:t>
      </w:r>
    </w:p>
    <w:p w14:paraId="766AE2E0" w14:textId="77777777" w:rsidR="00384E0A" w:rsidRPr="005D7946" w:rsidRDefault="008D1009">
      <w:pPr>
        <w:pStyle w:val="Heading1"/>
        <w:rPr>
          <w:rFonts w:ascii="Arial" w:hAnsi="Arial" w:cs="Arial"/>
          <w:sz w:val="22"/>
          <w:szCs w:val="22"/>
        </w:rPr>
      </w:pPr>
      <w:bookmarkStart w:id="0" w:name="X59252779479f5e61a4b244edb88b7f1c1e0c098"/>
      <w:r w:rsidRPr="005D7946">
        <w:rPr>
          <w:rFonts w:ascii="Arial" w:hAnsi="Arial" w:cs="Arial"/>
          <w:sz w:val="22"/>
          <w:szCs w:val="22"/>
        </w:rPr>
        <w:t>eAppendix: The full cohort and other sensitivity analyses</w:t>
      </w:r>
      <w:bookmarkEnd w:id="0"/>
    </w:p>
    <w:p w14:paraId="7D8EA0A2" w14:textId="77777777" w:rsidR="00384E0A" w:rsidRPr="005D7946" w:rsidRDefault="008D1009">
      <w:pPr>
        <w:pStyle w:val="Heading2"/>
        <w:rPr>
          <w:rFonts w:ascii="Arial" w:hAnsi="Arial" w:cs="Arial"/>
          <w:sz w:val="22"/>
          <w:szCs w:val="22"/>
        </w:rPr>
      </w:pPr>
      <w:bookmarkStart w:id="1" w:name="X03c4a8b260f35309792fed856f9b4ab252feb2a"/>
      <w:r w:rsidRPr="005D7946">
        <w:rPr>
          <w:rFonts w:ascii="Arial" w:hAnsi="Arial" w:cs="Arial"/>
          <w:sz w:val="22"/>
          <w:szCs w:val="22"/>
        </w:rPr>
        <w:t>Cohort description and exploratory analyses</w:t>
      </w:r>
      <w:bookmarkEnd w:id="1"/>
    </w:p>
    <w:p w14:paraId="63B57164" w14:textId="23EAD2E0" w:rsidR="00384E0A" w:rsidRPr="005D7946" w:rsidRDefault="008D1009">
      <w:pPr>
        <w:pStyle w:val="FirstParagraph"/>
        <w:rPr>
          <w:rFonts w:ascii="Arial" w:hAnsi="Arial" w:cs="Arial"/>
          <w:sz w:val="22"/>
          <w:szCs w:val="22"/>
        </w:rPr>
      </w:pPr>
      <w:r w:rsidRPr="005D7946">
        <w:rPr>
          <w:rFonts w:ascii="Arial" w:hAnsi="Arial" w:cs="Arial"/>
          <w:sz w:val="22"/>
          <w:szCs w:val="22"/>
        </w:rPr>
        <w:t xml:space="preserve">A directed acyclic graph (DAG) showing our working hypothetical causal structure is presented in eFigure </w:t>
      </w:r>
      <w:r w:rsidR="00BA21A0" w:rsidRPr="005D7946">
        <w:rPr>
          <w:rFonts w:ascii="Arial" w:hAnsi="Arial" w:cs="Arial"/>
          <w:sz w:val="22"/>
          <w:szCs w:val="22"/>
        </w:rPr>
        <w:t>1</w:t>
      </w:r>
      <w:r w:rsidRPr="005D7946">
        <w:rPr>
          <w:rFonts w:ascii="Arial" w:hAnsi="Arial" w:cs="Arial"/>
          <w:sz w:val="22"/>
          <w:szCs w:val="22"/>
        </w:rPr>
        <w:t xml:space="preserve">. Under our working assumptions, reducing the risk of </w:t>
      </w:r>
      <w:r w:rsidR="00226219" w:rsidRPr="005D7946">
        <w:rPr>
          <w:rFonts w:ascii="Arial" w:hAnsi="Arial" w:cs="Arial"/>
          <w:sz w:val="22"/>
          <w:szCs w:val="22"/>
        </w:rPr>
        <w:t>worker exit</w:t>
      </w:r>
      <w:r w:rsidRPr="005D7946">
        <w:rPr>
          <w:rFonts w:ascii="Arial" w:hAnsi="Arial" w:cs="Arial"/>
          <w:sz w:val="22"/>
          <w:szCs w:val="22"/>
        </w:rPr>
        <w:t xml:space="preserve"> </w:t>
      </w:r>
      <w:r w:rsidR="00522B89" w:rsidRPr="005D7946">
        <w:rPr>
          <w:rFonts w:ascii="Arial" w:hAnsi="Arial" w:cs="Arial"/>
          <w:sz w:val="22"/>
          <w:szCs w:val="22"/>
        </w:rPr>
        <w:t xml:space="preserve">prior to retirement </w:t>
      </w:r>
      <w:r w:rsidRPr="005D7946">
        <w:rPr>
          <w:rFonts w:ascii="Arial" w:hAnsi="Arial" w:cs="Arial"/>
          <w:sz w:val="22"/>
          <w:szCs w:val="22"/>
        </w:rPr>
        <w:t>would reduce the risk of suicide and fatal overdose. Note that underlying depression</w:t>
      </w:r>
      <w:del w:id="2" w:author="Sally Picciotto" w:date="2020-02-14T16:55:00Z">
        <w:r w:rsidRPr="005D7946" w:rsidDel="004F0D21">
          <w:rPr>
            <w:rFonts w:ascii="Arial" w:hAnsi="Arial" w:cs="Arial"/>
            <w:sz w:val="22"/>
            <w:szCs w:val="22"/>
          </w:rPr>
          <w:delText>,</w:delText>
        </w:r>
      </w:del>
      <w:r w:rsidRPr="005D7946">
        <w:rPr>
          <w:rFonts w:ascii="Arial" w:hAnsi="Arial" w:cs="Arial"/>
          <w:sz w:val="22"/>
          <w:szCs w:val="22"/>
        </w:rPr>
        <w:t xml:space="preserve"> w</w:t>
      </w:r>
      <w:r w:rsidR="00522B89" w:rsidRPr="005D7946">
        <w:rPr>
          <w:rFonts w:ascii="Arial" w:hAnsi="Arial" w:cs="Arial"/>
          <w:sz w:val="22"/>
          <w:szCs w:val="22"/>
        </w:rPr>
        <w:t xml:space="preserve">as </w:t>
      </w:r>
      <w:r w:rsidRPr="005D7946">
        <w:rPr>
          <w:rFonts w:ascii="Arial" w:hAnsi="Arial" w:cs="Arial"/>
          <w:sz w:val="22"/>
          <w:szCs w:val="22"/>
        </w:rPr>
        <w:t xml:space="preserve">unmeasured. By conditioning on </w:t>
      </w:r>
      <w:r w:rsidR="00522B89" w:rsidRPr="005D7946">
        <w:rPr>
          <w:rFonts w:ascii="Arial" w:hAnsi="Arial" w:cs="Arial"/>
          <w:sz w:val="22"/>
          <w:szCs w:val="22"/>
        </w:rPr>
        <w:t xml:space="preserve">calendar time and plant, </w:t>
      </w:r>
      <w:r w:rsidRPr="005D7946">
        <w:rPr>
          <w:rFonts w:ascii="Arial" w:hAnsi="Arial" w:cs="Arial"/>
          <w:sz w:val="22"/>
          <w:szCs w:val="22"/>
        </w:rPr>
        <w:t>the causal parents of plant closure, we reduce</w:t>
      </w:r>
      <w:r w:rsidR="006C3550" w:rsidRPr="005D7946">
        <w:rPr>
          <w:rFonts w:ascii="Arial" w:hAnsi="Arial" w:cs="Arial"/>
          <w:sz w:val="22"/>
          <w:szCs w:val="22"/>
        </w:rPr>
        <w:t>d</w:t>
      </w:r>
      <w:r w:rsidRPr="005D7946">
        <w:rPr>
          <w:rFonts w:ascii="Arial" w:hAnsi="Arial" w:cs="Arial"/>
          <w:sz w:val="22"/>
          <w:szCs w:val="22"/>
        </w:rPr>
        <w:t xml:space="preserve"> the magnitude of confounding bias through that </w:t>
      </w:r>
      <w:commentRangeStart w:id="3"/>
      <w:r w:rsidRPr="005D7946">
        <w:rPr>
          <w:rFonts w:ascii="Arial" w:hAnsi="Arial" w:cs="Arial"/>
          <w:sz w:val="22"/>
          <w:szCs w:val="22"/>
        </w:rPr>
        <w:t>path</w:t>
      </w:r>
      <w:commentRangeEnd w:id="3"/>
      <w:r w:rsidR="004F0D21" w:rsidRPr="005D7946">
        <w:rPr>
          <w:rStyle w:val="CommentReference"/>
          <w:rFonts w:ascii="Arial" w:hAnsi="Arial" w:cs="Arial"/>
        </w:rPr>
        <w:commentReference w:id="3"/>
      </w:r>
      <w:r w:rsidRPr="005D7946">
        <w:rPr>
          <w:rFonts w:ascii="Arial" w:hAnsi="Arial" w:cs="Arial"/>
          <w:sz w:val="22"/>
          <w:szCs w:val="22"/>
        </w:rPr>
        <w:t>.</w:t>
      </w:r>
      <w:r w:rsidR="00CA441C" w:rsidRPr="005D7946">
        <w:rPr>
          <w:rFonts w:ascii="Arial" w:hAnsi="Arial" w:cs="Arial"/>
          <w:sz w:val="22"/>
          <w:szCs w:val="22"/>
          <w:vertAlign w:val="superscript"/>
        </w:rPr>
        <w:fldChar w:fldCharType="begin" w:fldLock="1"/>
      </w:r>
      <w:r w:rsidR="00DE669C" w:rsidRPr="005D7946">
        <w:rPr>
          <w:rFonts w:ascii="Arial" w:hAnsi="Arial" w:cs="Arial"/>
          <w:sz w:val="22"/>
          <w:szCs w:val="22"/>
          <w:vertAlign w:val="superscript"/>
        </w:rPr>
        <w:instrText>ADDIN CSL_CITATION {"citationItems":[{"id":"ITEM-1","itemData":{"author":[{"dropping-particle":"","family":"Greenland","given":"S","non-dropping-particle":"","parse-names":false,"suffix":""},{"dropping-particle":"","family":"Pearl","given":"J","non-dropping-particle":"","parse-names":false,"suffix":""}],"container-title":"International Statistical Review.","id":"ITEM-1","issue":"3","issued":{"date-parts":[["2011"]]},"page":"401-26","title":"Adjustments and their consequences—collapsibility analysis using graphical models.","type":"article-journal","volume":"79"},"uris":["http://www.mendeley.com/documents/?uuid=fb4405b2-bbcb-439e-9488-982236622490"]}],"mendeley":{"formattedCitation":"&lt;sup&gt;1&lt;/sup&gt;","plainTextFormattedCitation":"1","previouslyFormattedCitation":"&lt;sup&gt;1&lt;/sup&gt;"},"properties":{"noteIndex":0},"schema":"https://github.com/citation-style-language/schema/raw/master/csl-citation.json"}</w:instrText>
      </w:r>
      <w:r w:rsidR="00CA441C" w:rsidRPr="005D7946">
        <w:rPr>
          <w:rFonts w:ascii="Arial" w:hAnsi="Arial" w:cs="Arial"/>
          <w:sz w:val="22"/>
          <w:szCs w:val="22"/>
          <w:vertAlign w:val="superscript"/>
        </w:rPr>
        <w:fldChar w:fldCharType="separate"/>
      </w:r>
      <w:r w:rsidR="00CA441C" w:rsidRPr="005D7946">
        <w:rPr>
          <w:rFonts w:ascii="Arial" w:hAnsi="Arial" w:cs="Arial"/>
          <w:noProof/>
          <w:sz w:val="22"/>
          <w:szCs w:val="22"/>
          <w:vertAlign w:val="superscript"/>
        </w:rPr>
        <w:t>1</w:t>
      </w:r>
      <w:r w:rsidR="00CA441C" w:rsidRPr="005D7946">
        <w:rPr>
          <w:rFonts w:ascii="Arial" w:hAnsi="Arial" w:cs="Arial"/>
          <w:sz w:val="22"/>
          <w:szCs w:val="22"/>
          <w:vertAlign w:val="superscript"/>
        </w:rPr>
        <w:fldChar w:fldCharType="end"/>
      </w:r>
    </w:p>
    <w:p w14:paraId="42CC03FC" w14:textId="0165299A" w:rsidR="00384E0A" w:rsidRPr="005D7946" w:rsidDel="00D92BA7" w:rsidRDefault="008D1009">
      <w:pPr>
        <w:pStyle w:val="BodyText"/>
        <w:rPr>
          <w:del w:id="4" w:author="Kevin Chen" w:date="2020-02-25T14:00:00Z"/>
          <w:rFonts w:ascii="Arial" w:hAnsi="Arial" w:cs="Arial"/>
          <w:sz w:val="22"/>
          <w:szCs w:val="22"/>
        </w:rPr>
      </w:pPr>
      <w:del w:id="5" w:author="Kevin Chen" w:date="2020-02-25T14:00:00Z">
        <w:r w:rsidRPr="005D7946" w:rsidDel="00D92BA7">
          <w:rPr>
            <w:rFonts w:ascii="Arial" w:hAnsi="Arial" w:cs="Arial"/>
            <w:sz w:val="22"/>
            <w:szCs w:val="22"/>
          </w:rPr>
          <w:delText xml:space="preserve">The full UAW-GM Cohort included 38,799 subjects; there were 259 suicide and 50 fatal overdose cases (see eTable </w:delText>
        </w:r>
        <w:r w:rsidR="00BA21A0" w:rsidRPr="005D7946" w:rsidDel="00D92BA7">
          <w:rPr>
            <w:rFonts w:ascii="Arial" w:hAnsi="Arial" w:cs="Arial"/>
            <w:sz w:val="22"/>
            <w:szCs w:val="22"/>
          </w:rPr>
          <w:delText>1</w:delText>
        </w:r>
        <w:r w:rsidRPr="005D7946" w:rsidDel="00D92BA7">
          <w:rPr>
            <w:rFonts w:ascii="Arial" w:hAnsi="Arial" w:cs="Arial"/>
            <w:sz w:val="22"/>
            <w:szCs w:val="22"/>
          </w:rPr>
          <w:delText xml:space="preserve">). As in the sub-cohort, cases were more likely to have worked at Plant 2 than at Plant 1 or 3. Follow-up for mortality began three years after hire, so by design, all cases must have occurred in or after 1941. About </w:delText>
        </w:r>
        <w:r w:rsidR="00522B89" w:rsidRPr="005D7946" w:rsidDel="00D92BA7">
          <w:rPr>
            <w:rFonts w:ascii="Arial" w:hAnsi="Arial" w:cs="Arial"/>
            <w:sz w:val="22"/>
            <w:szCs w:val="22"/>
          </w:rPr>
          <w:delText>69</w:delText>
        </w:r>
        <w:r w:rsidRPr="005D7946" w:rsidDel="00D92BA7">
          <w:rPr>
            <w:rFonts w:ascii="Arial" w:hAnsi="Arial" w:cs="Arial"/>
            <w:sz w:val="22"/>
            <w:szCs w:val="22"/>
          </w:rPr>
          <w:delText xml:space="preserve">% of the suicide and </w:delText>
        </w:r>
        <w:r w:rsidR="00522B89" w:rsidRPr="005D7946" w:rsidDel="00D92BA7">
          <w:rPr>
            <w:rFonts w:ascii="Arial" w:hAnsi="Arial" w:cs="Arial"/>
            <w:sz w:val="22"/>
            <w:szCs w:val="22"/>
          </w:rPr>
          <w:delText>68</w:delText>
        </w:r>
        <w:r w:rsidRPr="005D7946" w:rsidDel="00D92BA7">
          <w:rPr>
            <w:rFonts w:ascii="Arial" w:hAnsi="Arial" w:cs="Arial"/>
            <w:sz w:val="22"/>
            <w:szCs w:val="22"/>
          </w:rPr>
          <w:delText xml:space="preserve">% of the fatal overdose cases occurred among workers who left work </w:delText>
        </w:r>
        <w:r w:rsidR="00522B89" w:rsidRPr="005D7946" w:rsidDel="00D92BA7">
          <w:rPr>
            <w:rFonts w:ascii="Arial" w:hAnsi="Arial" w:cs="Arial"/>
            <w:sz w:val="22"/>
            <w:szCs w:val="22"/>
          </w:rPr>
          <w:delText xml:space="preserve">after </w:delText>
        </w:r>
        <w:r w:rsidRPr="005D7946" w:rsidDel="00D92BA7">
          <w:rPr>
            <w:rFonts w:ascii="Arial" w:hAnsi="Arial" w:cs="Arial"/>
            <w:sz w:val="22"/>
            <w:szCs w:val="22"/>
          </w:rPr>
          <w:delText xml:space="preserve">1970. In the UAW-GM Cohort, the risk of suicide increased from start of follow-up through 1990 before declining (see eFigure </w:delText>
        </w:r>
        <w:r w:rsidR="00BA21A0" w:rsidRPr="005D7946" w:rsidDel="00D92BA7">
          <w:rPr>
            <w:rFonts w:ascii="Arial" w:hAnsi="Arial" w:cs="Arial"/>
            <w:sz w:val="22"/>
            <w:szCs w:val="22"/>
          </w:rPr>
          <w:delText>2</w:delText>
        </w:r>
        <w:r w:rsidRPr="005D7946" w:rsidDel="00D92BA7">
          <w:rPr>
            <w:rFonts w:ascii="Arial" w:hAnsi="Arial" w:cs="Arial"/>
            <w:sz w:val="22"/>
            <w:szCs w:val="22"/>
          </w:rPr>
          <w:delText>). The decline in suicide risk around the turn of the millennium coincide</w:delText>
        </w:r>
        <w:r w:rsidR="003A66F2" w:rsidRPr="005D7946" w:rsidDel="00D92BA7">
          <w:rPr>
            <w:rFonts w:ascii="Arial" w:hAnsi="Arial" w:cs="Arial"/>
            <w:sz w:val="22"/>
            <w:szCs w:val="22"/>
          </w:rPr>
          <w:delText>d</w:delText>
        </w:r>
        <w:r w:rsidRPr="005D7946" w:rsidDel="00D92BA7">
          <w:rPr>
            <w:rFonts w:ascii="Arial" w:hAnsi="Arial" w:cs="Arial"/>
            <w:sz w:val="22"/>
            <w:szCs w:val="22"/>
          </w:rPr>
          <w:delText xml:space="preserve"> with a rise in fatal overdose risk. Taken as a combined outcome, mortality risk due to suicide and fatal overdose increased steadily from 1941 to 2015.</w:delText>
        </w:r>
      </w:del>
    </w:p>
    <w:p w14:paraId="27C1C1A6" w14:textId="69CBB69E" w:rsidR="00384E0A" w:rsidRPr="005D7946" w:rsidRDefault="008D1009">
      <w:pPr>
        <w:pStyle w:val="BodyText"/>
        <w:rPr>
          <w:rFonts w:ascii="Arial" w:hAnsi="Arial" w:cs="Arial"/>
          <w:sz w:val="22"/>
          <w:szCs w:val="22"/>
        </w:rPr>
      </w:pPr>
      <w:r w:rsidRPr="005D7946">
        <w:rPr>
          <w:rFonts w:ascii="Arial" w:hAnsi="Arial" w:cs="Arial"/>
          <w:sz w:val="22"/>
          <w:szCs w:val="22"/>
        </w:rPr>
        <w:t xml:space="preserve">eFigures </w:t>
      </w:r>
      <w:del w:id="6" w:author="Kevin Chen" w:date="2020-02-25T14:03:00Z">
        <w:r w:rsidR="00BA21A0" w:rsidRPr="005D7946" w:rsidDel="00D92BA7">
          <w:rPr>
            <w:rFonts w:ascii="Arial" w:hAnsi="Arial" w:cs="Arial"/>
            <w:sz w:val="22"/>
            <w:szCs w:val="22"/>
          </w:rPr>
          <w:delText>3</w:delText>
        </w:r>
        <w:r w:rsidRPr="005D7946" w:rsidDel="00D92BA7">
          <w:rPr>
            <w:rFonts w:ascii="Arial" w:hAnsi="Arial" w:cs="Arial"/>
            <w:sz w:val="22"/>
            <w:szCs w:val="22"/>
          </w:rPr>
          <w:delText xml:space="preserve"> </w:delText>
        </w:r>
      </w:del>
      <w:ins w:id="7" w:author="Kevin Chen" w:date="2020-02-25T14:03:00Z">
        <w:r w:rsidR="00D92BA7">
          <w:rPr>
            <w:rFonts w:ascii="Arial" w:hAnsi="Arial" w:cs="Arial"/>
            <w:sz w:val="22"/>
            <w:szCs w:val="22"/>
          </w:rPr>
          <w:t>4a</w:t>
        </w:r>
        <w:r w:rsidR="00D92BA7" w:rsidRPr="005D7946">
          <w:rPr>
            <w:rFonts w:ascii="Arial" w:hAnsi="Arial" w:cs="Arial"/>
            <w:sz w:val="22"/>
            <w:szCs w:val="22"/>
          </w:rPr>
          <w:t xml:space="preserve"> </w:t>
        </w:r>
      </w:ins>
      <w:r w:rsidR="00150858" w:rsidRPr="005D7946">
        <w:rPr>
          <w:rFonts w:ascii="Arial" w:hAnsi="Arial" w:cs="Arial"/>
          <w:sz w:val="22"/>
          <w:szCs w:val="22"/>
        </w:rPr>
        <w:t>and</w:t>
      </w:r>
      <w:r w:rsidRPr="005D7946">
        <w:rPr>
          <w:rFonts w:ascii="Arial" w:hAnsi="Arial" w:cs="Arial"/>
          <w:sz w:val="22"/>
          <w:szCs w:val="22"/>
        </w:rPr>
        <w:t xml:space="preserve"> </w:t>
      </w:r>
      <w:del w:id="8" w:author="Kevin Chen" w:date="2020-02-25T14:03:00Z">
        <w:r w:rsidR="00BA21A0" w:rsidRPr="005D7946" w:rsidDel="00D92BA7">
          <w:rPr>
            <w:rFonts w:ascii="Arial" w:hAnsi="Arial" w:cs="Arial"/>
            <w:sz w:val="22"/>
            <w:szCs w:val="22"/>
          </w:rPr>
          <w:delText>5</w:delText>
        </w:r>
        <w:r w:rsidRPr="005D7946" w:rsidDel="00D92BA7">
          <w:rPr>
            <w:rFonts w:ascii="Arial" w:hAnsi="Arial" w:cs="Arial"/>
            <w:sz w:val="22"/>
            <w:szCs w:val="22"/>
          </w:rPr>
          <w:delText xml:space="preserve"> </w:delText>
        </w:r>
      </w:del>
      <w:ins w:id="9" w:author="Kevin Chen" w:date="2020-02-25T14:03:00Z">
        <w:r w:rsidR="00D92BA7">
          <w:rPr>
            <w:rFonts w:ascii="Arial" w:hAnsi="Arial" w:cs="Arial"/>
            <w:sz w:val="22"/>
            <w:szCs w:val="22"/>
          </w:rPr>
          <w:t>4b</w:t>
        </w:r>
        <w:r w:rsidR="00D92BA7" w:rsidRPr="005D7946">
          <w:rPr>
            <w:rFonts w:ascii="Arial" w:hAnsi="Arial" w:cs="Arial"/>
            <w:sz w:val="22"/>
            <w:szCs w:val="22"/>
          </w:rPr>
          <w:t xml:space="preserve"> </w:t>
        </w:r>
      </w:ins>
      <w:r w:rsidRPr="005D7946">
        <w:rPr>
          <w:rFonts w:ascii="Arial" w:hAnsi="Arial" w:cs="Arial"/>
          <w:sz w:val="22"/>
          <w:szCs w:val="22"/>
        </w:rPr>
        <w:t>show the person-time contribution of suicide and fatal overdose cases</w:t>
      </w:r>
      <w:ins w:id="10" w:author="Sally Picciotto" w:date="2020-02-14T17:02:00Z">
        <w:r w:rsidR="004F0D21" w:rsidRPr="005D7946">
          <w:rPr>
            <w:rFonts w:ascii="Arial" w:hAnsi="Arial" w:cs="Arial"/>
            <w:sz w:val="22"/>
            <w:szCs w:val="22"/>
          </w:rPr>
          <w:t>, respectively,</w:t>
        </w:r>
      </w:ins>
      <w:r w:rsidRPr="005D7946">
        <w:rPr>
          <w:rFonts w:ascii="Arial" w:hAnsi="Arial" w:cs="Arial"/>
          <w:sz w:val="22"/>
          <w:szCs w:val="22"/>
        </w:rPr>
        <w:t xml:space="preserve"> </w:t>
      </w:r>
      <w:del w:id="11" w:author="Kevin Chen" w:date="2020-02-25T14:04:00Z">
        <w:r w:rsidRPr="005D7946" w:rsidDel="00D92BA7">
          <w:rPr>
            <w:rFonts w:ascii="Arial" w:hAnsi="Arial" w:cs="Arial"/>
            <w:sz w:val="22"/>
            <w:szCs w:val="22"/>
          </w:rPr>
          <w:delText xml:space="preserve">organized by date of hire; eFigures </w:delText>
        </w:r>
        <w:r w:rsidR="00150858" w:rsidRPr="005D7946" w:rsidDel="00D92BA7">
          <w:rPr>
            <w:rFonts w:ascii="Arial" w:hAnsi="Arial" w:cs="Arial"/>
            <w:sz w:val="22"/>
            <w:szCs w:val="22"/>
          </w:rPr>
          <w:delText>4 a</w:delText>
        </w:r>
        <w:r w:rsidR="00A90D02" w:rsidRPr="005D7946" w:rsidDel="00D92BA7">
          <w:rPr>
            <w:rFonts w:ascii="Arial" w:hAnsi="Arial" w:cs="Arial"/>
            <w:sz w:val="22"/>
            <w:szCs w:val="22"/>
          </w:rPr>
          <w:delText>n</w:delText>
        </w:r>
        <w:r w:rsidR="00150858" w:rsidRPr="005D7946" w:rsidDel="00D92BA7">
          <w:rPr>
            <w:rFonts w:ascii="Arial" w:hAnsi="Arial" w:cs="Arial"/>
            <w:sz w:val="22"/>
            <w:szCs w:val="22"/>
          </w:rPr>
          <w:delText>d</w:delText>
        </w:r>
        <w:r w:rsidRPr="005D7946" w:rsidDel="00D92BA7">
          <w:rPr>
            <w:rFonts w:ascii="Arial" w:hAnsi="Arial" w:cs="Arial"/>
            <w:sz w:val="22"/>
            <w:szCs w:val="22"/>
          </w:rPr>
          <w:delText xml:space="preserve"> </w:delText>
        </w:r>
        <w:r w:rsidR="00150858" w:rsidRPr="005D7946" w:rsidDel="00D92BA7">
          <w:rPr>
            <w:rFonts w:ascii="Arial" w:hAnsi="Arial" w:cs="Arial"/>
            <w:sz w:val="22"/>
            <w:szCs w:val="22"/>
          </w:rPr>
          <w:delText xml:space="preserve">6 </w:delText>
        </w:r>
        <w:r w:rsidRPr="005D7946" w:rsidDel="00D92BA7">
          <w:rPr>
            <w:rFonts w:ascii="Arial" w:hAnsi="Arial" w:cs="Arial"/>
            <w:sz w:val="22"/>
            <w:szCs w:val="22"/>
          </w:rPr>
          <w:delText>show the person-time contribution of cases organized</w:delText>
        </w:r>
      </w:del>
      <w:ins w:id="12" w:author="Kevin Chen" w:date="2020-02-25T14:04:00Z">
        <w:r w:rsidR="00D92BA7">
          <w:rPr>
            <w:rFonts w:ascii="Arial" w:hAnsi="Arial" w:cs="Arial"/>
            <w:sz w:val="22"/>
            <w:szCs w:val="22"/>
          </w:rPr>
          <w:t>arranged</w:t>
        </w:r>
      </w:ins>
      <w:r w:rsidRPr="005D7946">
        <w:rPr>
          <w:rFonts w:ascii="Arial" w:hAnsi="Arial" w:cs="Arial"/>
          <w:sz w:val="22"/>
          <w:szCs w:val="22"/>
        </w:rPr>
        <w:t xml:space="preserve"> by date of </w:t>
      </w:r>
      <w:r w:rsidR="00226219" w:rsidRPr="005D7946">
        <w:rPr>
          <w:rFonts w:ascii="Arial" w:hAnsi="Arial" w:cs="Arial"/>
          <w:sz w:val="22"/>
          <w:szCs w:val="22"/>
        </w:rPr>
        <w:t>worker exit</w:t>
      </w:r>
      <w:r w:rsidRPr="005D7946">
        <w:rPr>
          <w:rFonts w:ascii="Arial" w:hAnsi="Arial" w:cs="Arial"/>
          <w:sz w:val="22"/>
          <w:szCs w:val="22"/>
        </w:rPr>
        <w:t xml:space="preserve">. </w:t>
      </w:r>
      <w:del w:id="13" w:author="Kevin Chen" w:date="2020-02-25T14:04:00Z">
        <w:r w:rsidRPr="005D7946" w:rsidDel="00D92BA7">
          <w:rPr>
            <w:rFonts w:ascii="Arial" w:hAnsi="Arial" w:cs="Arial"/>
            <w:sz w:val="22"/>
            <w:szCs w:val="22"/>
          </w:rPr>
          <w:delText>Among suicide and fatal overdose cases, hire dates appear</w:delText>
        </w:r>
        <w:r w:rsidR="00FD605D" w:rsidRPr="005D7946" w:rsidDel="00D92BA7">
          <w:rPr>
            <w:rFonts w:ascii="Arial" w:hAnsi="Arial" w:cs="Arial"/>
            <w:sz w:val="22"/>
            <w:szCs w:val="22"/>
          </w:rPr>
          <w:delText>ed</w:delText>
        </w:r>
        <w:r w:rsidRPr="005D7946" w:rsidDel="00D92BA7">
          <w:rPr>
            <w:rFonts w:ascii="Arial" w:hAnsi="Arial" w:cs="Arial"/>
            <w:sz w:val="22"/>
            <w:szCs w:val="22"/>
          </w:rPr>
          <w:delText xml:space="preserve"> in temporal clusters</w:delText>
        </w:r>
        <w:r w:rsidR="00B21529" w:rsidRPr="005D7946" w:rsidDel="00D92BA7">
          <w:rPr>
            <w:rFonts w:ascii="Arial" w:hAnsi="Arial" w:cs="Arial"/>
            <w:sz w:val="22"/>
            <w:szCs w:val="22"/>
          </w:rPr>
          <w:delText xml:space="preserve">; one </w:delText>
        </w:r>
        <w:r w:rsidRPr="005D7946" w:rsidDel="00D92BA7">
          <w:rPr>
            <w:rFonts w:ascii="Arial" w:hAnsi="Arial" w:cs="Arial"/>
            <w:sz w:val="22"/>
            <w:szCs w:val="22"/>
          </w:rPr>
          <w:delText>not</w:delText>
        </w:r>
        <w:r w:rsidR="00B21529" w:rsidRPr="005D7946" w:rsidDel="00D92BA7">
          <w:rPr>
            <w:rFonts w:ascii="Arial" w:hAnsi="Arial" w:cs="Arial"/>
            <w:sz w:val="22"/>
            <w:szCs w:val="22"/>
          </w:rPr>
          <w:delText xml:space="preserve">able </w:delText>
        </w:r>
        <w:r w:rsidRPr="005D7946" w:rsidDel="00D92BA7">
          <w:rPr>
            <w:rFonts w:ascii="Arial" w:hAnsi="Arial" w:cs="Arial"/>
            <w:sz w:val="22"/>
            <w:szCs w:val="22"/>
          </w:rPr>
          <w:delText xml:space="preserve">cluster of hires </w:delText>
        </w:r>
        <w:r w:rsidR="00B21529" w:rsidRPr="005D7946" w:rsidDel="00D92BA7">
          <w:rPr>
            <w:rFonts w:ascii="Arial" w:hAnsi="Arial" w:cs="Arial"/>
            <w:sz w:val="22"/>
            <w:szCs w:val="22"/>
          </w:rPr>
          <w:delText xml:space="preserve">occurred </w:delText>
        </w:r>
        <w:r w:rsidRPr="005D7946" w:rsidDel="00D92BA7">
          <w:rPr>
            <w:rFonts w:ascii="Arial" w:hAnsi="Arial" w:cs="Arial"/>
            <w:sz w:val="22"/>
            <w:szCs w:val="22"/>
          </w:rPr>
          <w:delText xml:space="preserve">in the late 1970s and early 1980s, </w:delText>
        </w:r>
        <w:r w:rsidR="005437BE" w:rsidRPr="005D7946" w:rsidDel="00D92BA7">
          <w:rPr>
            <w:rFonts w:ascii="Arial" w:hAnsi="Arial" w:cs="Arial"/>
            <w:sz w:val="22"/>
            <w:szCs w:val="22"/>
          </w:rPr>
          <w:delText>as represented by the tightly stacked</w:delText>
        </w:r>
        <w:r w:rsidRPr="005D7946" w:rsidDel="00D92BA7">
          <w:rPr>
            <w:rFonts w:ascii="Arial" w:hAnsi="Arial" w:cs="Arial"/>
            <w:sz w:val="22"/>
            <w:szCs w:val="22"/>
          </w:rPr>
          <w:delText xml:space="preserve"> </w:delText>
        </w:r>
        <w:r w:rsidR="005437BE" w:rsidRPr="005D7946" w:rsidDel="00D92BA7">
          <w:rPr>
            <w:rFonts w:ascii="Arial" w:hAnsi="Arial" w:cs="Arial"/>
            <w:sz w:val="22"/>
            <w:szCs w:val="22"/>
          </w:rPr>
          <w:delText>left-side endpoints.</w:delText>
        </w:r>
        <w:r w:rsidRPr="005D7946" w:rsidDel="00D92BA7">
          <w:rPr>
            <w:rFonts w:ascii="Arial" w:hAnsi="Arial" w:cs="Arial"/>
            <w:sz w:val="22"/>
            <w:szCs w:val="22"/>
          </w:rPr>
          <w:delText xml:space="preserve"> In contrast, t</w:delText>
        </w:r>
      </w:del>
      <w:ins w:id="14" w:author="Kevin Chen" w:date="2020-02-25T14:04:00Z">
        <w:r w:rsidR="00D92BA7">
          <w:rPr>
            <w:rFonts w:ascii="Arial" w:hAnsi="Arial" w:cs="Arial"/>
            <w:sz w:val="22"/>
            <w:szCs w:val="22"/>
          </w:rPr>
          <w:t>T</w:t>
        </w:r>
      </w:ins>
      <w:r w:rsidRPr="005D7946">
        <w:rPr>
          <w:rFonts w:ascii="Arial" w:hAnsi="Arial" w:cs="Arial"/>
          <w:sz w:val="22"/>
          <w:szCs w:val="22"/>
        </w:rPr>
        <w:t xml:space="preserve">here does not appear to be clear temporal clustering of termination dates among cases. </w:t>
      </w:r>
      <w:r w:rsidR="00CF3DE8" w:rsidRPr="005D7946">
        <w:rPr>
          <w:rFonts w:ascii="Arial" w:hAnsi="Arial" w:cs="Arial"/>
          <w:sz w:val="22"/>
          <w:szCs w:val="22"/>
        </w:rPr>
        <w:t>W</w:t>
      </w:r>
      <w:r w:rsidR="00226219" w:rsidRPr="005D7946">
        <w:rPr>
          <w:rFonts w:ascii="Arial" w:hAnsi="Arial" w:cs="Arial"/>
          <w:sz w:val="22"/>
          <w:szCs w:val="22"/>
        </w:rPr>
        <w:t>orker exit</w:t>
      </w:r>
      <w:r w:rsidRPr="005D7946">
        <w:rPr>
          <w:rFonts w:ascii="Arial" w:hAnsi="Arial" w:cs="Arial"/>
          <w:sz w:val="22"/>
          <w:szCs w:val="22"/>
        </w:rPr>
        <w:t xml:space="preserve"> bec</w:t>
      </w:r>
      <w:r w:rsidR="00A10DBE" w:rsidRPr="005D7946">
        <w:rPr>
          <w:rFonts w:ascii="Arial" w:hAnsi="Arial" w:cs="Arial"/>
          <w:sz w:val="22"/>
          <w:szCs w:val="22"/>
        </w:rPr>
        <w:t>ame</w:t>
      </w:r>
      <w:r w:rsidRPr="005D7946">
        <w:rPr>
          <w:rFonts w:ascii="Arial" w:hAnsi="Arial" w:cs="Arial"/>
          <w:sz w:val="22"/>
          <w:szCs w:val="22"/>
        </w:rPr>
        <w:t xml:space="preserve"> more frequent over calendar time, and there </w:t>
      </w:r>
      <w:r w:rsidR="00A61D1B" w:rsidRPr="005D7946">
        <w:rPr>
          <w:rFonts w:ascii="Arial" w:hAnsi="Arial" w:cs="Arial"/>
          <w:sz w:val="22"/>
          <w:szCs w:val="22"/>
        </w:rPr>
        <w:t>wa</w:t>
      </w:r>
      <w:r w:rsidRPr="005D7946">
        <w:rPr>
          <w:rFonts w:ascii="Arial" w:hAnsi="Arial" w:cs="Arial"/>
          <w:sz w:val="22"/>
          <w:szCs w:val="22"/>
        </w:rPr>
        <w:t xml:space="preserve">s significantly more follow-up time before </w:t>
      </w:r>
      <w:r w:rsidR="00226219" w:rsidRPr="005D7946">
        <w:rPr>
          <w:rFonts w:ascii="Arial" w:hAnsi="Arial" w:cs="Arial"/>
          <w:sz w:val="22"/>
          <w:szCs w:val="22"/>
        </w:rPr>
        <w:t>worker exit</w:t>
      </w:r>
      <w:r w:rsidRPr="005D7946">
        <w:rPr>
          <w:rFonts w:ascii="Arial" w:hAnsi="Arial" w:cs="Arial"/>
          <w:sz w:val="22"/>
          <w:szCs w:val="22"/>
        </w:rPr>
        <w:t xml:space="preserve"> than after.</w:t>
      </w:r>
    </w:p>
    <w:p w14:paraId="4F2ED4BF" w14:textId="77777777" w:rsidR="00384E0A" w:rsidRPr="005D7946" w:rsidRDefault="008D1009">
      <w:pPr>
        <w:pStyle w:val="Heading2"/>
        <w:rPr>
          <w:rFonts w:ascii="Arial" w:hAnsi="Arial" w:cs="Arial"/>
          <w:sz w:val="22"/>
          <w:szCs w:val="22"/>
        </w:rPr>
      </w:pPr>
      <w:bookmarkStart w:id="15" w:name="sensitivity-analyses"/>
      <w:r w:rsidRPr="005D7946">
        <w:rPr>
          <w:rFonts w:ascii="Arial" w:hAnsi="Arial" w:cs="Arial"/>
          <w:sz w:val="22"/>
          <w:szCs w:val="22"/>
        </w:rPr>
        <w:t>Sensitivity analyses</w:t>
      </w:r>
      <w:bookmarkEnd w:id="15"/>
    </w:p>
    <w:p w14:paraId="52A47C40" w14:textId="68C3A89C" w:rsidR="00384E0A" w:rsidRPr="005D7946" w:rsidRDefault="008D1009">
      <w:pPr>
        <w:pStyle w:val="FirstParagraph"/>
        <w:rPr>
          <w:rFonts w:ascii="Arial" w:hAnsi="Arial" w:cs="Arial"/>
          <w:sz w:val="22"/>
          <w:szCs w:val="22"/>
        </w:rPr>
      </w:pPr>
      <w:r w:rsidRPr="005D7946">
        <w:rPr>
          <w:rFonts w:ascii="Arial" w:hAnsi="Arial" w:cs="Arial"/>
          <w:sz w:val="22"/>
          <w:szCs w:val="22"/>
        </w:rPr>
        <w:t xml:space="preserve">Employment status was determined using termination dates from company job records. If a case occurred after </w:t>
      </w:r>
      <w:r w:rsidR="00226219" w:rsidRPr="005D7946">
        <w:rPr>
          <w:rFonts w:ascii="Arial" w:hAnsi="Arial" w:cs="Arial"/>
          <w:sz w:val="22"/>
          <w:szCs w:val="22"/>
        </w:rPr>
        <w:t>worker exit</w:t>
      </w:r>
      <w:r w:rsidRPr="005D7946">
        <w:rPr>
          <w:rFonts w:ascii="Arial" w:hAnsi="Arial" w:cs="Arial"/>
          <w:sz w:val="22"/>
          <w:szCs w:val="22"/>
        </w:rPr>
        <w:t xml:space="preserve">, their </w:t>
      </w:r>
      <w:r w:rsidR="0010719D" w:rsidRPr="005D7946">
        <w:rPr>
          <w:rFonts w:ascii="Arial" w:hAnsi="Arial" w:cs="Arial"/>
          <w:sz w:val="22"/>
          <w:szCs w:val="22"/>
        </w:rPr>
        <w:t>exit</w:t>
      </w:r>
      <w:r w:rsidR="00E10BC6" w:rsidRPr="005D7946">
        <w:rPr>
          <w:rFonts w:ascii="Arial" w:hAnsi="Arial" w:cs="Arial"/>
          <w:sz w:val="22"/>
          <w:szCs w:val="22"/>
        </w:rPr>
        <w:t xml:space="preserve"> date</w:t>
      </w:r>
      <w:r w:rsidRPr="005D7946">
        <w:rPr>
          <w:rFonts w:ascii="Arial" w:hAnsi="Arial" w:cs="Arial"/>
          <w:sz w:val="22"/>
          <w:szCs w:val="22"/>
        </w:rPr>
        <w:t xml:space="preserve"> should precede their date of death. </w:t>
      </w:r>
      <w:r w:rsidR="002762AC" w:rsidRPr="005D7946">
        <w:rPr>
          <w:rFonts w:ascii="Arial" w:hAnsi="Arial" w:cs="Arial"/>
          <w:sz w:val="22"/>
          <w:szCs w:val="22"/>
        </w:rPr>
        <w:t>I</w:t>
      </w:r>
      <w:r w:rsidRPr="005D7946">
        <w:rPr>
          <w:rFonts w:ascii="Arial" w:hAnsi="Arial" w:cs="Arial"/>
          <w:sz w:val="22"/>
          <w:szCs w:val="22"/>
        </w:rPr>
        <w:t>f a case occurred</w:t>
      </w:r>
      <w:r w:rsidR="00E10BC6" w:rsidRPr="005D7946">
        <w:rPr>
          <w:rFonts w:ascii="Arial" w:hAnsi="Arial" w:cs="Arial"/>
          <w:sz w:val="22"/>
          <w:szCs w:val="22"/>
        </w:rPr>
        <w:t xml:space="preserve"> while employed, their exit date </w:t>
      </w:r>
      <w:r w:rsidRPr="005D7946">
        <w:rPr>
          <w:rFonts w:ascii="Arial" w:hAnsi="Arial" w:cs="Arial"/>
          <w:sz w:val="22"/>
          <w:szCs w:val="22"/>
        </w:rPr>
        <w:t>should equal their death</w:t>
      </w:r>
      <w:r w:rsidR="00AD7703" w:rsidRPr="005D7946">
        <w:rPr>
          <w:rFonts w:ascii="Arial" w:hAnsi="Arial" w:cs="Arial"/>
          <w:sz w:val="22"/>
          <w:szCs w:val="22"/>
        </w:rPr>
        <w:t xml:space="preserve"> date</w:t>
      </w:r>
      <w:r w:rsidRPr="005D7946">
        <w:rPr>
          <w:rFonts w:ascii="Arial" w:hAnsi="Arial" w:cs="Arial"/>
          <w:sz w:val="22"/>
          <w:szCs w:val="22"/>
        </w:rPr>
        <w:t xml:space="preserve">. However, we </w:t>
      </w:r>
      <w:r w:rsidR="009B2B8A" w:rsidRPr="005D7946">
        <w:rPr>
          <w:rFonts w:ascii="Arial" w:hAnsi="Arial" w:cs="Arial"/>
          <w:sz w:val="22"/>
          <w:szCs w:val="22"/>
        </w:rPr>
        <w:t>expect</w:t>
      </w:r>
      <w:r w:rsidRPr="005D7946">
        <w:rPr>
          <w:rFonts w:ascii="Arial" w:hAnsi="Arial" w:cs="Arial"/>
          <w:sz w:val="22"/>
          <w:szCs w:val="22"/>
        </w:rPr>
        <w:t xml:space="preserve"> the termination dates </w:t>
      </w:r>
      <w:r w:rsidR="009B2B8A" w:rsidRPr="005D7946">
        <w:rPr>
          <w:rFonts w:ascii="Arial" w:hAnsi="Arial" w:cs="Arial"/>
          <w:sz w:val="22"/>
          <w:szCs w:val="22"/>
        </w:rPr>
        <w:t xml:space="preserve">to be </w:t>
      </w:r>
      <w:r w:rsidRPr="005D7946">
        <w:rPr>
          <w:rFonts w:ascii="Arial" w:hAnsi="Arial" w:cs="Arial"/>
          <w:sz w:val="22"/>
          <w:szCs w:val="22"/>
        </w:rPr>
        <w:t>imperfectly recorded</w:t>
      </w:r>
      <w:r w:rsidR="006C3550" w:rsidRPr="005D7946">
        <w:rPr>
          <w:rFonts w:ascii="Arial" w:hAnsi="Arial" w:cs="Arial"/>
          <w:sz w:val="22"/>
          <w:szCs w:val="22"/>
        </w:rPr>
        <w:t>,</w:t>
      </w:r>
      <w:r w:rsidR="009B2B8A" w:rsidRPr="005D7946">
        <w:rPr>
          <w:rFonts w:ascii="Arial" w:hAnsi="Arial" w:cs="Arial"/>
          <w:sz w:val="22"/>
          <w:szCs w:val="22"/>
        </w:rPr>
        <w:t xml:space="preserve"> given the administrative nature of the data</w:t>
      </w:r>
      <w:r w:rsidRPr="005D7946">
        <w:rPr>
          <w:rFonts w:ascii="Arial" w:hAnsi="Arial" w:cs="Arial"/>
          <w:sz w:val="22"/>
          <w:szCs w:val="22"/>
        </w:rPr>
        <w:t xml:space="preserve">. We attempted to characterize the </w:t>
      </w:r>
      <w:r w:rsidR="000439E6" w:rsidRPr="005D7946">
        <w:rPr>
          <w:rFonts w:ascii="Arial" w:hAnsi="Arial" w:cs="Arial"/>
          <w:sz w:val="22"/>
          <w:szCs w:val="22"/>
        </w:rPr>
        <w:t xml:space="preserve">extent </w:t>
      </w:r>
      <w:r w:rsidRPr="005D7946">
        <w:rPr>
          <w:rFonts w:ascii="Arial" w:hAnsi="Arial" w:cs="Arial"/>
          <w:sz w:val="22"/>
          <w:szCs w:val="22"/>
        </w:rPr>
        <w:t xml:space="preserve">of </w:t>
      </w:r>
      <w:r w:rsidR="009B2B8A" w:rsidRPr="005D7946">
        <w:rPr>
          <w:rFonts w:ascii="Arial" w:hAnsi="Arial" w:cs="Arial"/>
          <w:sz w:val="22"/>
          <w:szCs w:val="22"/>
        </w:rPr>
        <w:t xml:space="preserve">possible </w:t>
      </w:r>
      <w:r w:rsidRPr="005D7946">
        <w:rPr>
          <w:rFonts w:ascii="Arial" w:hAnsi="Arial" w:cs="Arial"/>
          <w:sz w:val="22"/>
          <w:szCs w:val="22"/>
        </w:rPr>
        <w:t>misclassification by examining the distribution of difference between the</w:t>
      </w:r>
      <w:r w:rsidR="006C3550" w:rsidRPr="005D7946">
        <w:rPr>
          <w:rFonts w:ascii="Arial" w:hAnsi="Arial" w:cs="Arial"/>
          <w:sz w:val="22"/>
          <w:szCs w:val="22"/>
        </w:rPr>
        <w:t xml:space="preserve"> dates of</w:t>
      </w:r>
      <w:r w:rsidRPr="005D7946">
        <w:rPr>
          <w:rFonts w:ascii="Arial" w:hAnsi="Arial" w:cs="Arial"/>
          <w:sz w:val="22"/>
          <w:szCs w:val="22"/>
        </w:rPr>
        <w:t xml:space="preserve"> death and termination.</w:t>
      </w:r>
    </w:p>
    <w:p w14:paraId="0B3F8D6D" w14:textId="4F07C580" w:rsidR="00384E0A" w:rsidRPr="005D7946" w:rsidRDefault="008D1009">
      <w:pPr>
        <w:pStyle w:val="BodyText"/>
        <w:rPr>
          <w:rFonts w:ascii="Arial" w:hAnsi="Arial" w:cs="Arial"/>
          <w:sz w:val="22"/>
          <w:szCs w:val="22"/>
        </w:rPr>
      </w:pPr>
      <w:r w:rsidRPr="005D7946">
        <w:rPr>
          <w:rFonts w:ascii="Arial" w:hAnsi="Arial" w:cs="Arial"/>
          <w:sz w:val="22"/>
          <w:szCs w:val="22"/>
        </w:rPr>
        <w:t xml:space="preserve">The right-side panel of eFigure </w:t>
      </w:r>
      <w:del w:id="16" w:author="Kevin Chen" w:date="2020-02-25T14:04:00Z">
        <w:r w:rsidR="00E64809" w:rsidRPr="005D7946" w:rsidDel="00544F8A">
          <w:rPr>
            <w:rFonts w:ascii="Arial" w:hAnsi="Arial" w:cs="Arial"/>
            <w:sz w:val="22"/>
            <w:szCs w:val="22"/>
          </w:rPr>
          <w:delText>7</w:delText>
        </w:r>
      </w:del>
      <w:ins w:id="17" w:author="Kevin Chen" w:date="2020-02-25T14:04:00Z">
        <w:r w:rsidR="00544F8A">
          <w:rPr>
            <w:rFonts w:ascii="Arial" w:hAnsi="Arial" w:cs="Arial"/>
            <w:sz w:val="22"/>
            <w:szCs w:val="22"/>
          </w:rPr>
          <w:t>3</w:t>
        </w:r>
      </w:ins>
      <w:r w:rsidRPr="005D7946">
        <w:rPr>
          <w:rFonts w:ascii="Arial" w:hAnsi="Arial" w:cs="Arial"/>
          <w:sz w:val="22"/>
          <w:szCs w:val="22"/>
        </w:rPr>
        <w:t xml:space="preserve"> presents a histogram of the difference between death and termination dates for suicide cases. The distribution had a strong right-skew and a striking mode in the third bin</w:t>
      </w:r>
      <w:r w:rsidR="00261F9C" w:rsidRPr="005D7946">
        <w:rPr>
          <w:rFonts w:ascii="Arial" w:hAnsi="Arial" w:cs="Arial"/>
          <w:sz w:val="22"/>
          <w:szCs w:val="22"/>
        </w:rPr>
        <w:t xml:space="preserve"> representing</w:t>
      </w:r>
      <w:r w:rsidRPr="005D7946">
        <w:rPr>
          <w:rFonts w:ascii="Arial" w:hAnsi="Arial" w:cs="Arial"/>
          <w:sz w:val="22"/>
          <w:szCs w:val="22"/>
        </w:rPr>
        <w:t xml:space="preserve"> cases whose death date was later than their </w:t>
      </w:r>
      <w:r w:rsidR="008D4F22" w:rsidRPr="005D7946">
        <w:rPr>
          <w:rFonts w:ascii="Arial" w:hAnsi="Arial" w:cs="Arial"/>
          <w:sz w:val="22"/>
          <w:szCs w:val="22"/>
        </w:rPr>
        <w:t>exit</w:t>
      </w:r>
      <w:r w:rsidRPr="005D7946">
        <w:rPr>
          <w:rFonts w:ascii="Arial" w:hAnsi="Arial" w:cs="Arial"/>
          <w:sz w:val="22"/>
          <w:szCs w:val="22"/>
        </w:rPr>
        <w:t xml:space="preserve"> date and less than or equal to one year after </w:t>
      </w:r>
      <w:r w:rsidR="002B7A0F" w:rsidRPr="005D7946">
        <w:rPr>
          <w:rFonts w:ascii="Arial" w:hAnsi="Arial" w:cs="Arial"/>
          <w:sz w:val="22"/>
          <w:szCs w:val="22"/>
        </w:rPr>
        <w:t>exit</w:t>
      </w:r>
      <w:r w:rsidRPr="005D7946">
        <w:rPr>
          <w:rFonts w:ascii="Arial" w:hAnsi="Arial" w:cs="Arial"/>
          <w:sz w:val="22"/>
          <w:szCs w:val="22"/>
        </w:rPr>
        <w:t xml:space="preserve">. Among cases that occurred within a year of </w:t>
      </w:r>
      <w:r w:rsidR="0060016F" w:rsidRPr="005D7946">
        <w:rPr>
          <w:rFonts w:ascii="Arial" w:hAnsi="Arial" w:cs="Arial"/>
          <w:sz w:val="22"/>
          <w:szCs w:val="22"/>
        </w:rPr>
        <w:t>job exit,</w:t>
      </w:r>
      <w:r w:rsidRPr="005D7946">
        <w:rPr>
          <w:rFonts w:ascii="Arial" w:hAnsi="Arial" w:cs="Arial"/>
          <w:sz w:val="22"/>
          <w:szCs w:val="22"/>
        </w:rPr>
        <w:t xml:space="preserve"> the distribution still showed a strong right skew, but with two local modes centered approximately around 0 and 33 days. The observed times centered around 0 were roughly bounded by a radius of 14 days.</w:t>
      </w:r>
    </w:p>
    <w:p w14:paraId="202150D6" w14:textId="3AD720B3" w:rsidR="00384E0A" w:rsidRPr="005D7946" w:rsidRDefault="008D1009">
      <w:pPr>
        <w:pStyle w:val="BodyText"/>
        <w:rPr>
          <w:rFonts w:ascii="Arial" w:hAnsi="Arial" w:cs="Arial"/>
          <w:sz w:val="22"/>
          <w:szCs w:val="22"/>
        </w:rPr>
      </w:pPr>
      <w:r w:rsidRPr="005D7946">
        <w:rPr>
          <w:rFonts w:ascii="Arial" w:hAnsi="Arial" w:cs="Arial"/>
          <w:sz w:val="22"/>
          <w:szCs w:val="22"/>
        </w:rPr>
        <w:t>In the main analysis, we assumed that cases occurred while employed if the death date preceded or equaled the termination date. In the sensitivity analysis we assumed that a case occurred while employed if the death date was within a week of the termination date. That is, we as</w:t>
      </w:r>
      <w:r w:rsidR="003D5B35" w:rsidRPr="005D7946">
        <w:rPr>
          <w:rFonts w:ascii="Arial" w:hAnsi="Arial" w:cs="Arial"/>
          <w:sz w:val="22"/>
          <w:szCs w:val="22"/>
        </w:rPr>
        <w:t>sumed that all the cases whose exit</w:t>
      </w:r>
      <w:r w:rsidRPr="005D7946">
        <w:rPr>
          <w:rFonts w:ascii="Arial" w:hAnsi="Arial" w:cs="Arial"/>
          <w:sz w:val="22"/>
          <w:szCs w:val="22"/>
        </w:rPr>
        <w:t xml:space="preserve"> dates preceded their death dates by </w:t>
      </w:r>
      <w:del w:id="18" w:author="Sally Picciotto" w:date="2020-02-14T17:04:00Z">
        <w:r w:rsidRPr="005D7946" w:rsidDel="00256910">
          <w:rPr>
            <w:rFonts w:ascii="Arial" w:hAnsi="Arial" w:cs="Arial"/>
            <w:sz w:val="22"/>
            <w:szCs w:val="22"/>
          </w:rPr>
          <w:delText>as much a</w:delText>
        </w:r>
      </w:del>
      <w:ins w:id="19" w:author="Sally Picciotto" w:date="2020-02-14T17:04:00Z">
        <w:r w:rsidR="00256910" w:rsidRPr="005D7946">
          <w:rPr>
            <w:rFonts w:ascii="Arial" w:hAnsi="Arial" w:cs="Arial"/>
            <w:sz w:val="22"/>
            <w:szCs w:val="22"/>
          </w:rPr>
          <w:t>no more than one</w:t>
        </w:r>
      </w:ins>
      <w:r w:rsidRPr="005D7946">
        <w:rPr>
          <w:rFonts w:ascii="Arial" w:hAnsi="Arial" w:cs="Arial"/>
          <w:sz w:val="22"/>
          <w:szCs w:val="22"/>
        </w:rPr>
        <w:t xml:space="preserve"> week were misclassified as not employed </w:t>
      </w:r>
      <w:r w:rsidR="00D53B57" w:rsidRPr="005D7946">
        <w:rPr>
          <w:rFonts w:ascii="Arial" w:hAnsi="Arial" w:cs="Arial"/>
          <w:sz w:val="22"/>
          <w:szCs w:val="22"/>
        </w:rPr>
        <w:t>at</w:t>
      </w:r>
      <w:r w:rsidRPr="005D7946">
        <w:rPr>
          <w:rFonts w:ascii="Arial" w:hAnsi="Arial" w:cs="Arial"/>
          <w:sz w:val="22"/>
          <w:szCs w:val="22"/>
        </w:rPr>
        <w:t xml:space="preserve"> death when they were in fact employed</w:t>
      </w:r>
      <w:ins w:id="20" w:author="Kevin Chen" w:date="2020-02-25T14:05:00Z">
        <w:r w:rsidR="00544F8A">
          <w:rPr>
            <w:rFonts w:ascii="Arial" w:hAnsi="Arial" w:cs="Arial"/>
            <w:sz w:val="22"/>
            <w:szCs w:val="22"/>
          </w:rPr>
          <w:t xml:space="preserve"> (see eTable 1)</w:t>
        </w:r>
      </w:ins>
      <w:r w:rsidRPr="005D7946">
        <w:rPr>
          <w:rFonts w:ascii="Arial" w:hAnsi="Arial" w:cs="Arial"/>
          <w:sz w:val="22"/>
          <w:szCs w:val="22"/>
        </w:rPr>
        <w:t>.</w:t>
      </w:r>
    </w:p>
    <w:p w14:paraId="3926EB19" w14:textId="0A73BCFA" w:rsidR="00384E0A" w:rsidRPr="005D7946" w:rsidRDefault="008D1009">
      <w:pPr>
        <w:pStyle w:val="BodyText"/>
        <w:rPr>
          <w:rFonts w:ascii="Arial" w:hAnsi="Arial" w:cs="Arial"/>
          <w:sz w:val="22"/>
          <w:szCs w:val="22"/>
        </w:rPr>
      </w:pPr>
      <w:r w:rsidRPr="005D7946">
        <w:rPr>
          <w:rFonts w:ascii="Arial" w:hAnsi="Arial" w:cs="Arial"/>
          <w:sz w:val="22"/>
          <w:szCs w:val="22"/>
        </w:rPr>
        <w:t>Sensitivity analyses</w:t>
      </w:r>
      <w:ins w:id="21" w:author="Kevin Chen" w:date="2020-02-25T14:06:00Z">
        <w:r w:rsidR="00747FA6">
          <w:rPr>
            <w:rFonts w:ascii="Arial" w:hAnsi="Arial" w:cs="Arial"/>
            <w:sz w:val="22"/>
            <w:szCs w:val="22"/>
          </w:rPr>
          <w:t xml:space="preserve"> in which follow-up was restricted to five years after worker exit</w:t>
        </w:r>
      </w:ins>
      <w:del w:id="22" w:author="Kevin Chen" w:date="2020-02-25T14:06:00Z">
        <w:r w:rsidRPr="005D7946" w:rsidDel="00747FA6">
          <w:rPr>
            <w:rFonts w:ascii="Arial" w:hAnsi="Arial" w:cs="Arial"/>
            <w:sz w:val="22"/>
            <w:szCs w:val="22"/>
          </w:rPr>
          <w:delText xml:space="preserve"> complementing </w:delText>
        </w:r>
      </w:del>
      <w:del w:id="23" w:author="Kevin Chen" w:date="2020-02-25T14:05:00Z">
        <w:r w:rsidRPr="005D7946" w:rsidDel="00747FA6">
          <w:rPr>
            <w:rFonts w:ascii="Arial" w:hAnsi="Arial" w:cs="Arial"/>
            <w:sz w:val="22"/>
            <w:szCs w:val="22"/>
          </w:rPr>
          <w:delText xml:space="preserve">Tables </w:delText>
        </w:r>
        <w:r w:rsidR="00B41B99" w:rsidRPr="005D7946" w:rsidDel="00747FA6">
          <w:rPr>
            <w:rFonts w:ascii="Arial" w:hAnsi="Arial" w:cs="Arial"/>
            <w:sz w:val="22"/>
            <w:szCs w:val="22"/>
          </w:rPr>
          <w:delText>3</w:delText>
        </w:r>
        <w:r w:rsidRPr="005D7946" w:rsidDel="00747FA6">
          <w:rPr>
            <w:rFonts w:ascii="Arial" w:hAnsi="Arial" w:cs="Arial"/>
            <w:sz w:val="22"/>
            <w:szCs w:val="22"/>
          </w:rPr>
          <w:delText xml:space="preserve"> and </w:delText>
        </w:r>
        <w:r w:rsidR="00B41B99" w:rsidRPr="005D7946" w:rsidDel="00747FA6">
          <w:rPr>
            <w:rFonts w:ascii="Arial" w:hAnsi="Arial" w:cs="Arial"/>
            <w:sz w:val="22"/>
            <w:szCs w:val="22"/>
          </w:rPr>
          <w:delText>4</w:delText>
        </w:r>
      </w:del>
      <w:r w:rsidRPr="005D7946">
        <w:rPr>
          <w:rFonts w:ascii="Arial" w:hAnsi="Arial" w:cs="Arial"/>
          <w:sz w:val="22"/>
          <w:szCs w:val="22"/>
        </w:rPr>
        <w:t xml:space="preserve"> are presented in eTable</w:t>
      </w:r>
      <w:del w:id="24" w:author="Kevin Chen" w:date="2020-02-25T14:06:00Z">
        <w:r w:rsidRPr="005D7946" w:rsidDel="00747FA6">
          <w:rPr>
            <w:rFonts w:ascii="Arial" w:hAnsi="Arial" w:cs="Arial"/>
            <w:sz w:val="22"/>
            <w:szCs w:val="22"/>
          </w:rPr>
          <w:delText>s</w:delText>
        </w:r>
      </w:del>
      <w:r w:rsidRPr="005D7946">
        <w:rPr>
          <w:rFonts w:ascii="Arial" w:hAnsi="Arial" w:cs="Arial"/>
          <w:sz w:val="22"/>
          <w:szCs w:val="22"/>
        </w:rPr>
        <w:t xml:space="preserve"> </w:t>
      </w:r>
      <w:r w:rsidR="00B41B99" w:rsidRPr="005D7946">
        <w:rPr>
          <w:rFonts w:ascii="Arial" w:hAnsi="Arial" w:cs="Arial"/>
          <w:sz w:val="22"/>
          <w:szCs w:val="22"/>
        </w:rPr>
        <w:t>2</w:t>
      </w:r>
      <w:del w:id="25" w:author="Kevin Chen" w:date="2020-02-25T14:06:00Z">
        <w:r w:rsidRPr="005D7946" w:rsidDel="00747FA6">
          <w:rPr>
            <w:rFonts w:ascii="Arial" w:hAnsi="Arial" w:cs="Arial"/>
            <w:sz w:val="22"/>
            <w:szCs w:val="22"/>
          </w:rPr>
          <w:delText xml:space="preserve"> and </w:delText>
        </w:r>
        <w:r w:rsidR="00B41B99" w:rsidRPr="005D7946" w:rsidDel="00747FA6">
          <w:rPr>
            <w:rFonts w:ascii="Arial" w:hAnsi="Arial" w:cs="Arial"/>
            <w:sz w:val="22"/>
            <w:szCs w:val="22"/>
          </w:rPr>
          <w:delText>3</w:delText>
        </w:r>
        <w:r w:rsidRPr="005D7946" w:rsidDel="00747FA6">
          <w:rPr>
            <w:rFonts w:ascii="Arial" w:hAnsi="Arial" w:cs="Arial"/>
            <w:sz w:val="22"/>
            <w:szCs w:val="22"/>
          </w:rPr>
          <w:delText>, respectively.</w:delText>
        </w:r>
      </w:del>
      <w:ins w:id="26" w:author="Kevin Chen" w:date="2020-02-25T14:06:00Z">
        <w:r w:rsidR="00747FA6">
          <w:rPr>
            <w:rFonts w:ascii="Arial" w:hAnsi="Arial" w:cs="Arial"/>
            <w:sz w:val="22"/>
            <w:szCs w:val="22"/>
          </w:rPr>
          <w:t>.</w:t>
        </w:r>
      </w:ins>
      <w:r w:rsidRPr="005D7946">
        <w:rPr>
          <w:rFonts w:ascii="Arial" w:hAnsi="Arial" w:cs="Arial"/>
          <w:sz w:val="22"/>
          <w:szCs w:val="22"/>
        </w:rPr>
        <w:t xml:space="preserve"> </w:t>
      </w:r>
      <w:del w:id="27" w:author="Kevin Chen" w:date="2020-02-25T14:07:00Z">
        <w:r w:rsidRPr="005D7946" w:rsidDel="00747FA6">
          <w:rPr>
            <w:rFonts w:ascii="Arial" w:hAnsi="Arial" w:cs="Arial"/>
            <w:sz w:val="22"/>
            <w:szCs w:val="22"/>
          </w:rPr>
          <w:delText xml:space="preserve">Table </w:delText>
        </w:r>
        <w:r w:rsidR="00C1479A" w:rsidRPr="005D7946" w:rsidDel="00747FA6">
          <w:rPr>
            <w:rFonts w:ascii="Arial" w:hAnsi="Arial" w:cs="Arial"/>
            <w:sz w:val="22"/>
            <w:szCs w:val="22"/>
          </w:rPr>
          <w:delText>3</w:delText>
        </w:r>
        <w:r w:rsidRPr="005D7946" w:rsidDel="00747FA6">
          <w:rPr>
            <w:rFonts w:ascii="Arial" w:hAnsi="Arial" w:cs="Arial"/>
            <w:sz w:val="22"/>
            <w:szCs w:val="22"/>
          </w:rPr>
          <w:delText xml:space="preserve"> in the main body presented hazard ratio estimates for the temporally restricted outcome of suicide within fi</w:delText>
        </w:r>
        <w:r w:rsidR="00B41B99" w:rsidRPr="005D7946" w:rsidDel="00747FA6">
          <w:rPr>
            <w:rFonts w:ascii="Arial" w:hAnsi="Arial" w:cs="Arial"/>
            <w:sz w:val="22"/>
            <w:szCs w:val="22"/>
          </w:rPr>
          <w:delText>v</w:delText>
        </w:r>
        <w:r w:rsidRPr="005D7946" w:rsidDel="00747FA6">
          <w:rPr>
            <w:rFonts w:ascii="Arial" w:hAnsi="Arial" w:cs="Arial"/>
            <w:sz w:val="22"/>
            <w:szCs w:val="22"/>
          </w:rPr>
          <w:delText xml:space="preserve">e years of termination. In </w:delText>
        </w:r>
        <w:r w:rsidR="00BB2604" w:rsidRPr="005D7946" w:rsidDel="00747FA6">
          <w:rPr>
            <w:rFonts w:ascii="Arial" w:hAnsi="Arial" w:cs="Arial"/>
            <w:sz w:val="22"/>
            <w:szCs w:val="22"/>
          </w:rPr>
          <w:delText>e</w:delText>
        </w:r>
        <w:r w:rsidRPr="005D7946" w:rsidDel="00747FA6">
          <w:rPr>
            <w:rFonts w:ascii="Arial" w:hAnsi="Arial" w:cs="Arial"/>
            <w:sz w:val="22"/>
            <w:szCs w:val="22"/>
          </w:rPr>
          <w:delText xml:space="preserve">Table </w:delText>
        </w:r>
        <w:r w:rsidR="00B41B99" w:rsidRPr="005D7946" w:rsidDel="00747FA6">
          <w:rPr>
            <w:rFonts w:ascii="Arial" w:hAnsi="Arial" w:cs="Arial"/>
            <w:sz w:val="22"/>
            <w:szCs w:val="22"/>
          </w:rPr>
          <w:delText>2</w:delText>
        </w:r>
        <w:r w:rsidRPr="005D7946" w:rsidDel="00747FA6">
          <w:rPr>
            <w:rFonts w:ascii="Arial" w:hAnsi="Arial" w:cs="Arial"/>
            <w:sz w:val="22"/>
            <w:szCs w:val="22"/>
          </w:rPr>
          <w:delText>, we repeat</w:delText>
        </w:r>
        <w:r w:rsidR="004E07F1" w:rsidRPr="005D7946" w:rsidDel="00747FA6">
          <w:rPr>
            <w:rFonts w:ascii="Arial" w:hAnsi="Arial" w:cs="Arial"/>
            <w:sz w:val="22"/>
            <w:szCs w:val="22"/>
          </w:rPr>
          <w:delText>ed</w:delText>
        </w:r>
        <w:r w:rsidRPr="005D7946" w:rsidDel="00747FA6">
          <w:rPr>
            <w:rFonts w:ascii="Arial" w:hAnsi="Arial" w:cs="Arial"/>
            <w:sz w:val="22"/>
            <w:szCs w:val="22"/>
          </w:rPr>
          <w:delText xml:space="preserve"> the analysis with follow-up through the administrative end date. The case count increased by about 15%, comparing unrestricted to the temporally restricted follow-up. </w:delText>
        </w:r>
      </w:del>
      <w:r w:rsidRPr="005D7946">
        <w:rPr>
          <w:rFonts w:ascii="Arial" w:hAnsi="Arial" w:cs="Arial"/>
          <w:sz w:val="22"/>
          <w:szCs w:val="22"/>
        </w:rPr>
        <w:t xml:space="preserve">The point estimates and overall shape of the associations remained approximately the same. Table </w:t>
      </w:r>
      <w:r w:rsidR="00BB2604" w:rsidRPr="005D7946">
        <w:rPr>
          <w:rFonts w:ascii="Arial" w:hAnsi="Arial" w:cs="Arial"/>
          <w:sz w:val="22"/>
          <w:szCs w:val="22"/>
        </w:rPr>
        <w:t>4</w:t>
      </w:r>
      <w:r w:rsidRPr="005D7946">
        <w:rPr>
          <w:rFonts w:ascii="Arial" w:hAnsi="Arial" w:cs="Arial"/>
          <w:sz w:val="22"/>
          <w:szCs w:val="22"/>
        </w:rPr>
        <w:t xml:space="preserve"> presented hazard ratio estimates for the combined outcome of suicide and fatal overdose in the sub-cohort. In the sensitivity analysis presented in </w:t>
      </w:r>
      <w:r w:rsidR="00BB2604" w:rsidRPr="005D7946">
        <w:rPr>
          <w:rFonts w:ascii="Arial" w:hAnsi="Arial" w:cs="Arial"/>
          <w:sz w:val="22"/>
          <w:szCs w:val="22"/>
        </w:rPr>
        <w:t>e</w:t>
      </w:r>
      <w:r w:rsidRPr="005D7946">
        <w:rPr>
          <w:rFonts w:ascii="Arial" w:hAnsi="Arial" w:cs="Arial"/>
          <w:sz w:val="22"/>
          <w:szCs w:val="22"/>
        </w:rPr>
        <w:t xml:space="preserve">Table </w:t>
      </w:r>
      <w:r w:rsidR="00BB2604" w:rsidRPr="005D7946">
        <w:rPr>
          <w:rFonts w:ascii="Arial" w:hAnsi="Arial" w:cs="Arial"/>
          <w:sz w:val="22"/>
          <w:szCs w:val="22"/>
        </w:rPr>
        <w:t>3</w:t>
      </w:r>
      <w:r w:rsidRPr="005D7946">
        <w:rPr>
          <w:rFonts w:ascii="Arial" w:hAnsi="Arial" w:cs="Arial"/>
          <w:sz w:val="22"/>
          <w:szCs w:val="22"/>
        </w:rPr>
        <w:t>, we estimated hazard ratios for the combined outcome in the full cohort. The shape of the exposure-outcome relationship remained approximately the same.</w:t>
      </w:r>
    </w:p>
    <w:p w14:paraId="2515F141" w14:textId="2A20B194" w:rsidR="00384E0A" w:rsidRPr="005D7946" w:rsidRDefault="008D1009">
      <w:pPr>
        <w:pStyle w:val="BodyText"/>
        <w:rPr>
          <w:rFonts w:ascii="Arial" w:hAnsi="Arial" w:cs="Arial"/>
          <w:sz w:val="22"/>
          <w:szCs w:val="22"/>
        </w:rPr>
      </w:pPr>
      <w:r w:rsidRPr="005D7946">
        <w:rPr>
          <w:rFonts w:ascii="Arial" w:hAnsi="Arial" w:cs="Arial"/>
          <w:sz w:val="22"/>
          <w:szCs w:val="22"/>
        </w:rPr>
        <w:lastRenderedPageBreak/>
        <w:t xml:space="preserve">To better understand the shape of the exposure-outcome relationship, we fitted models which included </w:t>
      </w:r>
      <w:r w:rsidR="0087428C" w:rsidRPr="005D7946">
        <w:rPr>
          <w:rFonts w:ascii="Arial" w:hAnsi="Arial" w:cs="Arial"/>
          <w:sz w:val="22"/>
          <w:szCs w:val="22"/>
        </w:rPr>
        <w:t>a restricted penalized spline function (</w:t>
      </w:r>
      <w:r w:rsidR="0087428C" w:rsidRPr="005D7946">
        <w:rPr>
          <w:rFonts w:ascii="Arial" w:hAnsi="Arial" w:cs="Arial"/>
          <w:i/>
          <w:iCs/>
          <w:sz w:val="22"/>
          <w:szCs w:val="22"/>
        </w:rPr>
        <w:t>df</w:t>
      </w:r>
      <w:r w:rsidR="0087428C" w:rsidRPr="005D7946">
        <w:rPr>
          <w:rFonts w:ascii="Arial" w:hAnsi="Arial" w:cs="Arial"/>
          <w:sz w:val="22"/>
          <w:szCs w:val="22"/>
        </w:rPr>
        <w:t xml:space="preserve">=4) of </w:t>
      </w:r>
      <w:r w:rsidRPr="005D7946">
        <w:rPr>
          <w:rFonts w:ascii="Arial" w:hAnsi="Arial" w:cs="Arial"/>
          <w:sz w:val="22"/>
          <w:szCs w:val="22"/>
        </w:rPr>
        <w:t>continuous age at termination.</w:t>
      </w:r>
      <w:r w:rsidR="00DE669C" w:rsidRPr="005D7946">
        <w:rPr>
          <w:rFonts w:ascii="Arial" w:hAnsi="Arial" w:cs="Arial"/>
          <w:sz w:val="22"/>
          <w:szCs w:val="22"/>
          <w:vertAlign w:val="superscript"/>
        </w:rPr>
        <w:fldChar w:fldCharType="begin" w:fldLock="1"/>
      </w:r>
      <w:r w:rsidR="00DE669C" w:rsidRPr="005D7946">
        <w:rPr>
          <w:rFonts w:ascii="Arial" w:hAnsi="Arial" w:cs="Arial"/>
          <w:sz w:val="22"/>
          <w:szCs w:val="22"/>
          <w:vertAlign w:val="superscript"/>
        </w:rPr>
        <w:instrText>ADDIN CSL_CITATION {"citationItems":[{"id":"ITEM-1","itemData":{"author":[{"dropping-particle":"","family":"Eilers","given":"PH","non-dropping-particle":"","parse-names":false,"suffix":""},{"dropping-particle":"","family":"Marx","given":"BD","non-dropping-particle":"","parse-names":false,"suffix":""}],"container-title":"Statistical science.","id":"ITEM-1","issued":{"date-parts":[["1996"]]},"page":"89-102","title":"Flexible smoothing with B-splines and penalties.","type":"article-journal"},"uris":["http://www.mendeley.com/documents/?uuid=6b9291d3-0eb5-48dc-9fe4-f33940434df8"]}],"mendeley":{"formattedCitation":"&lt;sup&gt;2&lt;/sup&gt;","plainTextFormattedCitation":"2","previouslyFormattedCitation":"&lt;sup&gt;2&lt;/sup&gt;"},"properties":{"noteIndex":0},"schema":"https://github.com/citation-style-language/schema/raw/master/csl-citation.json"}</w:instrText>
      </w:r>
      <w:r w:rsidR="00DE669C" w:rsidRPr="005D7946">
        <w:rPr>
          <w:rFonts w:ascii="Arial" w:hAnsi="Arial" w:cs="Arial"/>
          <w:sz w:val="22"/>
          <w:szCs w:val="22"/>
          <w:vertAlign w:val="superscript"/>
        </w:rPr>
        <w:fldChar w:fldCharType="separate"/>
      </w:r>
      <w:r w:rsidR="00DE669C" w:rsidRPr="005D7946">
        <w:rPr>
          <w:rFonts w:ascii="Arial" w:hAnsi="Arial" w:cs="Arial"/>
          <w:noProof/>
          <w:sz w:val="22"/>
          <w:szCs w:val="22"/>
          <w:vertAlign w:val="superscript"/>
        </w:rPr>
        <w:t>2</w:t>
      </w:r>
      <w:r w:rsidR="00DE669C" w:rsidRPr="005D7946">
        <w:rPr>
          <w:rFonts w:ascii="Arial" w:hAnsi="Arial" w:cs="Arial"/>
          <w:sz w:val="22"/>
          <w:szCs w:val="22"/>
          <w:vertAlign w:val="superscript"/>
        </w:rPr>
        <w:fldChar w:fldCharType="end"/>
      </w:r>
      <w:r w:rsidR="00DE669C" w:rsidRPr="005D7946">
        <w:rPr>
          <w:rFonts w:ascii="Arial" w:hAnsi="Arial" w:cs="Arial"/>
          <w:sz w:val="22"/>
          <w:szCs w:val="22"/>
          <w:vertAlign w:val="superscript"/>
        </w:rPr>
        <w:t xml:space="preserve"> </w:t>
      </w:r>
      <w:r w:rsidRPr="005D7946">
        <w:rPr>
          <w:rFonts w:ascii="Arial" w:hAnsi="Arial" w:cs="Arial"/>
          <w:sz w:val="22"/>
          <w:szCs w:val="22"/>
        </w:rPr>
        <w:t xml:space="preserve">To fit these splines and compute hazard ratio estimates, we assumed that the log-hazard </w:t>
      </w:r>
      <w:del w:id="28" w:author="Kevin Chen" w:date="2020-02-25T14:08:00Z">
        <w:r w:rsidRPr="005D7946" w:rsidDel="00E15BCB">
          <w:rPr>
            <w:rFonts w:ascii="Arial" w:hAnsi="Arial" w:cs="Arial"/>
            <w:sz w:val="22"/>
            <w:szCs w:val="22"/>
          </w:rPr>
          <w:delText xml:space="preserve">ratio </w:delText>
        </w:r>
      </w:del>
      <w:r w:rsidRPr="005D7946">
        <w:rPr>
          <w:rFonts w:ascii="Arial" w:hAnsi="Arial" w:cs="Arial"/>
          <w:sz w:val="22"/>
          <w:szCs w:val="22"/>
        </w:rPr>
        <w:t>associated with age a</w:t>
      </w:r>
      <w:ins w:id="29" w:author="Sally Picciotto" w:date="2020-02-14T17:06:00Z">
        <w:r w:rsidR="00256910" w:rsidRPr="005D7946">
          <w:rPr>
            <w:rFonts w:ascii="Arial" w:hAnsi="Arial" w:cs="Arial"/>
            <w:sz w:val="22"/>
            <w:szCs w:val="22"/>
          </w:rPr>
          <w:t>t</w:t>
        </w:r>
      </w:ins>
      <w:r w:rsidRPr="005D7946">
        <w:rPr>
          <w:rFonts w:ascii="Arial" w:hAnsi="Arial" w:cs="Arial"/>
          <w:sz w:val="22"/>
          <w:szCs w:val="22"/>
        </w:rPr>
        <w:t xml:space="preserve"> termination was constant for those who left work at 55 or older, conditioning on all other covariates. To complement the analyses for categorical age at termination presented in the main body, we fitted </w:t>
      </w:r>
      <w:r w:rsidR="0087428C" w:rsidRPr="005D7946">
        <w:rPr>
          <w:rFonts w:ascii="Arial" w:hAnsi="Arial" w:cs="Arial"/>
          <w:sz w:val="22"/>
          <w:szCs w:val="22"/>
        </w:rPr>
        <w:t xml:space="preserve">these </w:t>
      </w:r>
      <w:r w:rsidRPr="005D7946">
        <w:rPr>
          <w:rFonts w:ascii="Arial" w:hAnsi="Arial" w:cs="Arial"/>
          <w:sz w:val="22"/>
          <w:szCs w:val="22"/>
        </w:rPr>
        <w:t xml:space="preserve">models for suicide </w:t>
      </w:r>
      <w:del w:id="30" w:author="Kevin Chen" w:date="2020-02-25T14:09:00Z">
        <w:r w:rsidRPr="005D7946" w:rsidDel="00E15BCB">
          <w:rPr>
            <w:rFonts w:ascii="Arial" w:hAnsi="Arial" w:cs="Arial"/>
            <w:sz w:val="22"/>
            <w:szCs w:val="22"/>
          </w:rPr>
          <w:delText xml:space="preserve">within five years of termination (eFigure </w:delText>
        </w:r>
        <w:r w:rsidR="00D42708" w:rsidRPr="005D7946" w:rsidDel="00E15BCB">
          <w:rPr>
            <w:rFonts w:ascii="Arial" w:hAnsi="Arial" w:cs="Arial"/>
            <w:sz w:val="22"/>
            <w:szCs w:val="22"/>
          </w:rPr>
          <w:delText>8</w:delText>
        </w:r>
        <w:r w:rsidRPr="005D7946" w:rsidDel="00E15BCB">
          <w:rPr>
            <w:rFonts w:ascii="Arial" w:hAnsi="Arial" w:cs="Arial"/>
            <w:sz w:val="22"/>
            <w:szCs w:val="22"/>
          </w:rPr>
          <w:delText xml:space="preserve">) </w:delText>
        </w:r>
      </w:del>
      <w:r w:rsidRPr="005D7946">
        <w:rPr>
          <w:rFonts w:ascii="Arial" w:hAnsi="Arial" w:cs="Arial"/>
          <w:sz w:val="22"/>
          <w:szCs w:val="22"/>
        </w:rPr>
        <w:t xml:space="preserve">and for the combined outcome of suicide and fatal overdose </w:t>
      </w:r>
      <w:del w:id="31" w:author="Kevin Chen" w:date="2020-02-25T14:09:00Z">
        <w:r w:rsidRPr="005D7946" w:rsidDel="00E15BCB">
          <w:rPr>
            <w:rFonts w:ascii="Arial" w:hAnsi="Arial" w:cs="Arial"/>
            <w:sz w:val="22"/>
            <w:szCs w:val="22"/>
          </w:rPr>
          <w:delText xml:space="preserve">in the UAW-GM Sub-Cohort </w:delText>
        </w:r>
      </w:del>
      <w:r w:rsidRPr="005D7946">
        <w:rPr>
          <w:rFonts w:ascii="Arial" w:hAnsi="Arial" w:cs="Arial"/>
          <w:sz w:val="22"/>
          <w:szCs w:val="22"/>
        </w:rPr>
        <w:t xml:space="preserve">(eFigure </w:t>
      </w:r>
      <w:del w:id="32" w:author="Kevin Chen" w:date="2020-02-25T14:09:00Z">
        <w:r w:rsidR="00D42708" w:rsidRPr="005D7946" w:rsidDel="00E15BCB">
          <w:rPr>
            <w:rFonts w:ascii="Arial" w:hAnsi="Arial" w:cs="Arial"/>
            <w:sz w:val="22"/>
            <w:szCs w:val="22"/>
          </w:rPr>
          <w:delText>9</w:delText>
        </w:r>
      </w:del>
      <w:ins w:id="33" w:author="Kevin Chen" w:date="2020-02-25T14:09:00Z">
        <w:r w:rsidR="00E15BCB">
          <w:rPr>
            <w:rFonts w:ascii="Arial" w:hAnsi="Arial" w:cs="Arial"/>
            <w:sz w:val="22"/>
            <w:szCs w:val="22"/>
          </w:rPr>
          <w:t>5</w:t>
        </w:r>
      </w:ins>
      <w:r w:rsidRPr="005D7946">
        <w:rPr>
          <w:rFonts w:ascii="Arial" w:hAnsi="Arial" w:cs="Arial"/>
          <w:sz w:val="22"/>
          <w:szCs w:val="22"/>
        </w:rPr>
        <w:t>).</w:t>
      </w:r>
      <w:del w:id="34" w:author="Kevin Chen" w:date="2020-02-25T14:09:00Z">
        <w:r w:rsidRPr="005D7946" w:rsidDel="00E6341D">
          <w:rPr>
            <w:rFonts w:ascii="Arial" w:hAnsi="Arial" w:cs="Arial"/>
            <w:sz w:val="22"/>
            <w:szCs w:val="22"/>
          </w:rPr>
          <w:delText xml:space="preserve"> Hazard ratio estimates from the splined models were consistent with those from the categorical models. Age at termination was positively associated with suicide within five years of termination in both the full cohort and sub-cohort (eFigure </w:delText>
        </w:r>
        <w:r w:rsidR="00D42708" w:rsidRPr="005D7946" w:rsidDel="00E6341D">
          <w:rPr>
            <w:rFonts w:ascii="Arial" w:hAnsi="Arial" w:cs="Arial"/>
            <w:sz w:val="22"/>
            <w:szCs w:val="22"/>
          </w:rPr>
          <w:delText>8</w:delText>
        </w:r>
        <w:r w:rsidRPr="005D7946" w:rsidDel="00E6341D">
          <w:rPr>
            <w:rFonts w:ascii="Arial" w:hAnsi="Arial" w:cs="Arial"/>
            <w:sz w:val="22"/>
            <w:szCs w:val="22"/>
          </w:rPr>
          <w:delText xml:space="preserve">). The risks were most elevated for those who left work between the ages of 30 and 39; they were lowest for those </w:delText>
        </w:r>
        <w:r w:rsidR="003F1740" w:rsidRPr="005D7946" w:rsidDel="00E6341D">
          <w:rPr>
            <w:rFonts w:ascii="Arial" w:hAnsi="Arial" w:cs="Arial"/>
            <w:sz w:val="22"/>
            <w:szCs w:val="22"/>
          </w:rPr>
          <w:delText>w</w:delText>
        </w:r>
        <w:r w:rsidRPr="005D7946" w:rsidDel="00E6341D">
          <w:rPr>
            <w:rFonts w:ascii="Arial" w:hAnsi="Arial" w:cs="Arial"/>
            <w:sz w:val="22"/>
            <w:szCs w:val="22"/>
          </w:rPr>
          <w:delText>ho left work before 30. The hazard ratio estimates from the splined models for the combined outcome of suicide and fatal overdose were higher than th</w:delText>
        </w:r>
        <w:r w:rsidR="00D53B7C" w:rsidRPr="005D7946" w:rsidDel="00E6341D">
          <w:rPr>
            <w:rFonts w:ascii="Arial" w:hAnsi="Arial" w:cs="Arial"/>
            <w:sz w:val="22"/>
            <w:szCs w:val="22"/>
          </w:rPr>
          <w:delText>e</w:delText>
        </w:r>
        <w:r w:rsidRPr="005D7946" w:rsidDel="00E6341D">
          <w:rPr>
            <w:rFonts w:ascii="Arial" w:hAnsi="Arial" w:cs="Arial"/>
            <w:sz w:val="22"/>
            <w:szCs w:val="22"/>
          </w:rPr>
          <w:delText xml:space="preserve">y were for suicide alone (eFigure </w:delText>
        </w:r>
        <w:r w:rsidR="00D42708" w:rsidRPr="005D7946" w:rsidDel="00E6341D">
          <w:rPr>
            <w:rFonts w:ascii="Arial" w:hAnsi="Arial" w:cs="Arial"/>
            <w:sz w:val="22"/>
            <w:szCs w:val="22"/>
          </w:rPr>
          <w:delText>9</w:delText>
        </w:r>
        <w:r w:rsidRPr="005D7946" w:rsidDel="00E6341D">
          <w:rPr>
            <w:rFonts w:ascii="Arial" w:hAnsi="Arial" w:cs="Arial"/>
            <w:sz w:val="22"/>
            <w:szCs w:val="22"/>
          </w:rPr>
          <w:delText>). When follow-up is unrestricted, the hazard ratio estimates for those who left work at younger ages is significantly above the null.</w:delText>
        </w:r>
      </w:del>
    </w:p>
    <w:p w14:paraId="55D515EA" w14:textId="77777777" w:rsidR="00384E0A" w:rsidRPr="005D7946" w:rsidRDefault="008D1009">
      <w:pPr>
        <w:pStyle w:val="Heading2"/>
        <w:rPr>
          <w:rFonts w:ascii="Arial" w:hAnsi="Arial" w:cs="Arial"/>
          <w:sz w:val="22"/>
          <w:szCs w:val="22"/>
        </w:rPr>
      </w:pPr>
      <w:bookmarkStart w:id="35" w:name="competing-risks"/>
      <w:r w:rsidRPr="005D7946">
        <w:rPr>
          <w:rFonts w:ascii="Arial" w:hAnsi="Arial" w:cs="Arial"/>
          <w:sz w:val="22"/>
          <w:szCs w:val="22"/>
        </w:rPr>
        <w:t>Competing risks</w:t>
      </w:r>
      <w:bookmarkEnd w:id="35"/>
    </w:p>
    <w:p w14:paraId="65A30C4B" w14:textId="20B8E671" w:rsidR="00ED6563" w:rsidRPr="005D7946" w:rsidRDefault="00ED6563" w:rsidP="00ED6563">
      <w:pPr>
        <w:pStyle w:val="BodyText"/>
        <w:rPr>
          <w:rFonts w:ascii="Arial" w:hAnsi="Arial" w:cs="Arial"/>
          <w:sz w:val="22"/>
          <w:szCs w:val="22"/>
        </w:rPr>
      </w:pPr>
      <w:bookmarkStart w:id="36" w:name="_Hlk32328990"/>
      <w:r w:rsidRPr="005D7946">
        <w:rPr>
          <w:rFonts w:ascii="Arial" w:hAnsi="Arial" w:cs="Arial"/>
          <w:sz w:val="22"/>
          <w:szCs w:val="22"/>
        </w:rPr>
        <w:t>A competing risks analysis of age at leaving work on suicide was performed</w:t>
      </w:r>
      <w:del w:id="37" w:author="Kevin Chen" w:date="2020-02-25T14:10:00Z">
        <w:r w:rsidRPr="005D7946" w:rsidDel="00582C88">
          <w:rPr>
            <w:rFonts w:ascii="Arial" w:hAnsi="Arial" w:cs="Arial"/>
            <w:sz w:val="22"/>
            <w:szCs w:val="22"/>
          </w:rPr>
          <w:delText xml:space="preserve"> on a similar subset of the UAW-GM cohort and compared to cause-specific analyses</w:delText>
        </w:r>
        <w:r w:rsidR="00FD6333" w:rsidRPr="005D7946" w:rsidDel="00582C88">
          <w:rPr>
            <w:rFonts w:ascii="Arial" w:hAnsi="Arial" w:cs="Arial"/>
            <w:sz w:val="22"/>
            <w:szCs w:val="22"/>
          </w:rPr>
          <w:delText>.</w:delText>
        </w:r>
        <w:r w:rsidRPr="005D7946" w:rsidDel="00582C88">
          <w:rPr>
            <w:rFonts w:ascii="Arial" w:hAnsi="Arial" w:cs="Arial"/>
            <w:sz w:val="22"/>
            <w:szCs w:val="22"/>
          </w:rPr>
          <w:delText xml:space="preserve"> (</w:delText>
        </w:r>
        <w:r w:rsidR="00FD6333" w:rsidRPr="005D7946" w:rsidDel="00582C88">
          <w:rPr>
            <w:rFonts w:ascii="Arial" w:hAnsi="Arial" w:cs="Arial"/>
            <w:sz w:val="22"/>
            <w:szCs w:val="22"/>
          </w:rPr>
          <w:delText>The code for this analysis is stored in a Github repository, with access available upon request.</w:delText>
        </w:r>
        <w:r w:rsidRPr="005D7946" w:rsidDel="00582C88">
          <w:rPr>
            <w:rFonts w:ascii="Arial" w:hAnsi="Arial" w:cs="Arial"/>
            <w:sz w:val="22"/>
            <w:szCs w:val="22"/>
          </w:rPr>
          <w:delText xml:space="preserve">) </w:delText>
        </w:r>
      </w:del>
      <w:del w:id="38" w:author="Kevin Chen" w:date="2020-02-25T14:24:00Z">
        <w:r w:rsidRPr="005D7946" w:rsidDel="00251AB6">
          <w:rPr>
            <w:rFonts w:ascii="Arial" w:hAnsi="Arial" w:cs="Arial"/>
            <w:sz w:val="22"/>
            <w:szCs w:val="22"/>
          </w:rPr>
          <w:delText>The objective was</w:delText>
        </w:r>
      </w:del>
      <w:r w:rsidRPr="005D7946">
        <w:rPr>
          <w:rFonts w:ascii="Arial" w:hAnsi="Arial" w:cs="Arial"/>
          <w:sz w:val="22"/>
          <w:szCs w:val="22"/>
        </w:rPr>
        <w:t xml:space="preserve"> to account for the increasing risk of mortality due to other causes in an aging cohort. </w:t>
      </w:r>
      <w:del w:id="39" w:author="Kevin Chen" w:date="2020-02-25T14:11:00Z">
        <w:r w:rsidRPr="005D7946" w:rsidDel="00AC66AD">
          <w:rPr>
            <w:rFonts w:ascii="Arial" w:hAnsi="Arial" w:cs="Arial"/>
            <w:sz w:val="22"/>
            <w:szCs w:val="22"/>
          </w:rPr>
          <w:delText xml:space="preserve">This analysis was based on 33,406 subjects in the UAW-GM. Mortality records were obtained through 2010. </w:delText>
        </w:r>
      </w:del>
      <w:ins w:id="40" w:author="Kevin Chen" w:date="2020-02-25T14:11:00Z">
        <w:r w:rsidR="00AC66AD">
          <w:rPr>
            <w:rFonts w:ascii="Arial" w:hAnsi="Arial" w:cs="Arial"/>
            <w:sz w:val="22"/>
            <w:szCs w:val="22"/>
          </w:rPr>
          <w:t>As in the categorical models</w:t>
        </w:r>
        <w:r w:rsidR="004C40E9">
          <w:rPr>
            <w:rFonts w:ascii="Arial" w:hAnsi="Arial" w:cs="Arial"/>
            <w:sz w:val="22"/>
            <w:szCs w:val="22"/>
          </w:rPr>
          <w:t xml:space="preserve"> presented in the main body</w:t>
        </w:r>
        <w:r w:rsidR="00AC66AD">
          <w:rPr>
            <w:rFonts w:ascii="Arial" w:hAnsi="Arial" w:cs="Arial"/>
            <w:sz w:val="22"/>
            <w:szCs w:val="22"/>
          </w:rPr>
          <w:t xml:space="preserve">, </w:t>
        </w:r>
      </w:ins>
      <w:del w:id="41" w:author="Kevin Chen" w:date="2020-02-25T14:11:00Z">
        <w:r w:rsidRPr="005D7946" w:rsidDel="00AC66AD">
          <w:rPr>
            <w:rFonts w:ascii="Arial" w:hAnsi="Arial" w:cs="Arial"/>
            <w:sz w:val="22"/>
            <w:szCs w:val="22"/>
          </w:rPr>
          <w:delText>S</w:delText>
        </w:r>
      </w:del>
      <w:ins w:id="42" w:author="Kevin Chen" w:date="2020-02-25T14:11:00Z">
        <w:r w:rsidR="00AC66AD">
          <w:rPr>
            <w:rFonts w:ascii="Arial" w:hAnsi="Arial" w:cs="Arial"/>
            <w:sz w:val="22"/>
            <w:szCs w:val="22"/>
          </w:rPr>
          <w:t>s</w:t>
        </w:r>
      </w:ins>
      <w:r w:rsidRPr="005D7946">
        <w:rPr>
          <w:rFonts w:ascii="Arial" w:hAnsi="Arial" w:cs="Arial"/>
          <w:sz w:val="22"/>
          <w:szCs w:val="22"/>
        </w:rPr>
        <w:t xml:space="preserve">ubjects entered follow-up upon leaving work and </w:t>
      </w:r>
      <w:ins w:id="43" w:author="Sally Picciotto" w:date="2020-02-14T17:07:00Z">
        <w:r w:rsidR="00256910" w:rsidRPr="005D7946">
          <w:rPr>
            <w:rFonts w:ascii="Arial" w:hAnsi="Arial" w:cs="Arial"/>
            <w:sz w:val="22"/>
            <w:szCs w:val="22"/>
          </w:rPr>
          <w:t xml:space="preserve">were </w:t>
        </w:r>
      </w:ins>
      <w:r w:rsidRPr="005D7946">
        <w:rPr>
          <w:rFonts w:ascii="Arial" w:hAnsi="Arial" w:cs="Arial"/>
          <w:sz w:val="22"/>
          <w:szCs w:val="22"/>
        </w:rPr>
        <w:t xml:space="preserve">followed until they experienced the event of interest (suicide; </w:t>
      </w:r>
      <w:del w:id="44" w:author="Kevin Chen" w:date="2020-02-25T14:11:00Z">
        <w:r w:rsidRPr="005D7946" w:rsidDel="00A158E6">
          <w:rPr>
            <w:rFonts w:ascii="Arial" w:hAnsi="Arial" w:cs="Arial"/>
            <w:sz w:val="22"/>
            <w:szCs w:val="22"/>
          </w:rPr>
          <w:delText xml:space="preserve">n </w:delText>
        </w:r>
      </w:del>
      <w:ins w:id="45" w:author="Kevin Chen" w:date="2020-02-25T14:11:00Z">
        <w:r w:rsidR="00A158E6" w:rsidRPr="005D7946">
          <w:rPr>
            <w:rFonts w:ascii="Arial" w:hAnsi="Arial" w:cs="Arial"/>
            <w:sz w:val="22"/>
            <w:szCs w:val="22"/>
          </w:rPr>
          <w:t>n</w:t>
        </w:r>
        <w:r w:rsidR="00A158E6">
          <w:rPr>
            <w:rFonts w:ascii="Arial" w:hAnsi="Arial" w:cs="Arial"/>
            <w:sz w:val="22"/>
            <w:szCs w:val="22"/>
          </w:rPr>
          <w:t> </w:t>
        </w:r>
      </w:ins>
      <w:del w:id="46" w:author="Kevin Chen" w:date="2020-02-25T14:11:00Z">
        <w:r w:rsidRPr="005D7946" w:rsidDel="00A158E6">
          <w:rPr>
            <w:rFonts w:ascii="Arial" w:hAnsi="Arial" w:cs="Arial"/>
            <w:sz w:val="22"/>
            <w:szCs w:val="22"/>
          </w:rPr>
          <w:delText xml:space="preserve">= </w:delText>
        </w:r>
      </w:del>
      <w:ins w:id="47" w:author="Kevin Chen" w:date="2020-02-25T14:11:00Z">
        <w:r w:rsidR="00A158E6" w:rsidRPr="005D7946">
          <w:rPr>
            <w:rFonts w:ascii="Arial" w:hAnsi="Arial" w:cs="Arial"/>
            <w:sz w:val="22"/>
            <w:szCs w:val="22"/>
          </w:rPr>
          <w:t>=</w:t>
        </w:r>
        <w:r w:rsidR="00A158E6">
          <w:rPr>
            <w:rFonts w:ascii="Arial" w:hAnsi="Arial" w:cs="Arial"/>
            <w:sz w:val="22"/>
            <w:szCs w:val="22"/>
          </w:rPr>
          <w:t> </w:t>
        </w:r>
      </w:ins>
      <w:del w:id="48" w:author="Kevin Chen" w:date="2020-02-25T14:23:00Z">
        <w:r w:rsidRPr="005D7946" w:rsidDel="00251AB6">
          <w:rPr>
            <w:rFonts w:ascii="Arial" w:hAnsi="Arial" w:cs="Arial"/>
            <w:sz w:val="22"/>
            <w:szCs w:val="22"/>
          </w:rPr>
          <w:delText>285</w:delText>
        </w:r>
      </w:del>
      <w:ins w:id="49" w:author="Kevin Chen" w:date="2020-02-25T14:23:00Z">
        <w:r w:rsidR="00251AB6">
          <w:rPr>
            <w:rFonts w:ascii="Arial" w:hAnsi="Arial" w:cs="Arial"/>
            <w:sz w:val="22"/>
            <w:szCs w:val="22"/>
          </w:rPr>
          <w:t>158</w:t>
        </w:r>
      </w:ins>
      <w:r w:rsidRPr="005D7946">
        <w:rPr>
          <w:rFonts w:ascii="Arial" w:hAnsi="Arial" w:cs="Arial"/>
          <w:sz w:val="22"/>
          <w:szCs w:val="22"/>
        </w:rPr>
        <w:t>), the competing risk (</w:t>
      </w:r>
      <w:ins w:id="50" w:author="Kevin Chen" w:date="2020-02-25T14:32:00Z">
        <w:r w:rsidR="00A50B42">
          <w:rPr>
            <w:rFonts w:ascii="Arial" w:hAnsi="Arial" w:cs="Arial"/>
            <w:sz w:val="22"/>
            <w:szCs w:val="22"/>
          </w:rPr>
          <w:t xml:space="preserve">mortality due to </w:t>
        </w:r>
      </w:ins>
      <w:r w:rsidRPr="005D7946">
        <w:rPr>
          <w:rFonts w:ascii="Arial" w:hAnsi="Arial" w:cs="Arial"/>
          <w:sz w:val="22"/>
          <w:szCs w:val="22"/>
        </w:rPr>
        <w:t>cancer</w:t>
      </w:r>
      <w:del w:id="51" w:author="Kevin Chen" w:date="2020-02-25T14:32:00Z">
        <w:r w:rsidRPr="005D7946" w:rsidDel="00A50B42">
          <w:rPr>
            <w:rFonts w:ascii="Arial" w:hAnsi="Arial" w:cs="Arial"/>
            <w:sz w:val="22"/>
            <w:szCs w:val="22"/>
          </w:rPr>
          <w:delText xml:space="preserve"> mortality</w:delText>
        </w:r>
      </w:del>
      <w:del w:id="52" w:author="Kevin Chen" w:date="2020-02-25T14:31:00Z">
        <w:r w:rsidRPr="005D7946" w:rsidDel="00A50B42">
          <w:rPr>
            <w:rFonts w:ascii="Arial" w:hAnsi="Arial" w:cs="Arial"/>
            <w:sz w:val="22"/>
            <w:szCs w:val="22"/>
          </w:rPr>
          <w:delText>;</w:delText>
        </w:r>
      </w:del>
      <w:ins w:id="53" w:author="Kevin Chen" w:date="2020-02-25T14:31:00Z">
        <w:r w:rsidR="00A50B42">
          <w:rPr>
            <w:rFonts w:ascii="Arial" w:hAnsi="Arial" w:cs="Arial"/>
            <w:sz w:val="22"/>
            <w:szCs w:val="22"/>
          </w:rPr>
          <w:t>,</w:t>
        </w:r>
      </w:ins>
      <w:r w:rsidRPr="005D7946">
        <w:rPr>
          <w:rFonts w:ascii="Arial" w:hAnsi="Arial" w:cs="Arial"/>
          <w:sz w:val="22"/>
          <w:szCs w:val="22"/>
        </w:rPr>
        <w:t xml:space="preserve"> </w:t>
      </w:r>
      <w:del w:id="54" w:author="Kevin Chen" w:date="2020-02-25T14:31:00Z">
        <w:r w:rsidRPr="005D7946" w:rsidDel="00A50B42">
          <w:rPr>
            <w:rFonts w:ascii="Arial" w:hAnsi="Arial" w:cs="Arial"/>
            <w:sz w:val="22"/>
            <w:szCs w:val="22"/>
          </w:rPr>
          <w:delText xml:space="preserve">n </w:delText>
        </w:r>
      </w:del>
      <w:ins w:id="55" w:author="Kevin Chen" w:date="2020-02-25T14:31:00Z">
        <w:r w:rsidR="00A50B42" w:rsidRPr="005D7946">
          <w:rPr>
            <w:rFonts w:ascii="Arial" w:hAnsi="Arial" w:cs="Arial"/>
            <w:sz w:val="22"/>
            <w:szCs w:val="22"/>
          </w:rPr>
          <w:t>n</w:t>
        </w:r>
        <w:r w:rsidR="00A50B42">
          <w:rPr>
            <w:rFonts w:ascii="Arial" w:hAnsi="Arial" w:cs="Arial"/>
            <w:sz w:val="22"/>
            <w:szCs w:val="22"/>
          </w:rPr>
          <w:t> </w:t>
        </w:r>
      </w:ins>
      <w:del w:id="56" w:author="Kevin Chen" w:date="2020-02-25T14:31:00Z">
        <w:r w:rsidRPr="005D7946" w:rsidDel="00A50B42">
          <w:rPr>
            <w:rFonts w:ascii="Arial" w:hAnsi="Arial" w:cs="Arial"/>
            <w:sz w:val="22"/>
            <w:szCs w:val="22"/>
          </w:rPr>
          <w:delText xml:space="preserve">= </w:delText>
        </w:r>
      </w:del>
      <w:ins w:id="57" w:author="Kevin Chen" w:date="2020-02-25T14:31:00Z">
        <w:r w:rsidR="00A50B42" w:rsidRPr="005D7946">
          <w:rPr>
            <w:rFonts w:ascii="Arial" w:hAnsi="Arial" w:cs="Arial"/>
            <w:sz w:val="22"/>
            <w:szCs w:val="22"/>
          </w:rPr>
          <w:t>=</w:t>
        </w:r>
        <w:r w:rsidR="00A50B42">
          <w:rPr>
            <w:rFonts w:ascii="Arial" w:hAnsi="Arial" w:cs="Arial"/>
            <w:sz w:val="22"/>
            <w:szCs w:val="22"/>
          </w:rPr>
          <w:t> </w:t>
        </w:r>
      </w:ins>
      <w:del w:id="58" w:author="Kevin Chen" w:date="2020-02-25T14:32:00Z">
        <w:r w:rsidRPr="005D7946" w:rsidDel="00A50B42">
          <w:rPr>
            <w:rFonts w:ascii="Arial" w:hAnsi="Arial" w:cs="Arial"/>
            <w:sz w:val="22"/>
            <w:szCs w:val="22"/>
          </w:rPr>
          <w:delText>5,364</w:delText>
        </w:r>
      </w:del>
      <w:ins w:id="59" w:author="Kevin Chen" w:date="2020-02-25T14:32:00Z">
        <w:r w:rsidR="00A50B42">
          <w:rPr>
            <w:rFonts w:ascii="Arial" w:hAnsi="Arial" w:cs="Arial"/>
            <w:sz w:val="22"/>
            <w:szCs w:val="22"/>
          </w:rPr>
          <w:t>3,101</w:t>
        </w:r>
      </w:ins>
      <w:r w:rsidRPr="005D7946">
        <w:rPr>
          <w:rFonts w:ascii="Arial" w:hAnsi="Arial" w:cs="Arial"/>
          <w:sz w:val="22"/>
          <w:szCs w:val="22"/>
        </w:rPr>
        <w:t>)</w:t>
      </w:r>
      <w:ins w:id="60" w:author="Kevin Chen" w:date="2020-02-25T14:34:00Z">
        <w:r w:rsidR="00D65C0D">
          <w:rPr>
            <w:rFonts w:ascii="Arial" w:hAnsi="Arial" w:cs="Arial"/>
            <w:sz w:val="22"/>
            <w:szCs w:val="22"/>
          </w:rPr>
          <w:t>,</w:t>
        </w:r>
      </w:ins>
      <w:del w:id="61" w:author="Kevin Chen" w:date="2020-02-25T14:34:00Z">
        <w:r w:rsidRPr="005D7946" w:rsidDel="00F379C0">
          <w:rPr>
            <w:rFonts w:ascii="Arial" w:hAnsi="Arial" w:cs="Arial"/>
            <w:sz w:val="22"/>
            <w:szCs w:val="22"/>
          </w:rPr>
          <w:delText xml:space="preserve"> or</w:delText>
        </w:r>
      </w:del>
      <w:r w:rsidRPr="005D7946">
        <w:rPr>
          <w:rFonts w:ascii="Arial" w:hAnsi="Arial" w:cs="Arial"/>
          <w:sz w:val="22"/>
          <w:szCs w:val="22"/>
        </w:rPr>
        <w:t xml:space="preserve"> censoring by another mortality event (</w:t>
      </w:r>
      <w:del w:id="62" w:author="Kevin Chen" w:date="2020-02-25T14:24:00Z">
        <w:r w:rsidRPr="005D7946" w:rsidDel="00C77D67">
          <w:rPr>
            <w:rFonts w:ascii="Arial" w:hAnsi="Arial" w:cs="Arial"/>
            <w:sz w:val="22"/>
            <w:szCs w:val="22"/>
          </w:rPr>
          <w:delText xml:space="preserve">n </w:delText>
        </w:r>
      </w:del>
      <w:ins w:id="63" w:author="Kevin Chen" w:date="2020-02-25T14:24:00Z">
        <w:r w:rsidR="00C77D67" w:rsidRPr="005D7946">
          <w:rPr>
            <w:rFonts w:ascii="Arial" w:hAnsi="Arial" w:cs="Arial"/>
            <w:sz w:val="22"/>
            <w:szCs w:val="22"/>
          </w:rPr>
          <w:t>n</w:t>
        </w:r>
        <w:r w:rsidR="00C77D67">
          <w:rPr>
            <w:rFonts w:ascii="Arial" w:hAnsi="Arial" w:cs="Arial"/>
            <w:sz w:val="22"/>
            <w:szCs w:val="22"/>
          </w:rPr>
          <w:t> </w:t>
        </w:r>
      </w:ins>
      <w:del w:id="64" w:author="Kevin Chen" w:date="2020-02-25T14:24:00Z">
        <w:r w:rsidRPr="005D7946" w:rsidDel="00C77D67">
          <w:rPr>
            <w:rFonts w:ascii="Arial" w:hAnsi="Arial" w:cs="Arial"/>
            <w:sz w:val="22"/>
            <w:szCs w:val="22"/>
          </w:rPr>
          <w:delText xml:space="preserve">= </w:delText>
        </w:r>
      </w:del>
      <w:ins w:id="65" w:author="Kevin Chen" w:date="2020-02-25T14:24:00Z">
        <w:r w:rsidR="00C77D67" w:rsidRPr="005D7946">
          <w:rPr>
            <w:rFonts w:ascii="Arial" w:hAnsi="Arial" w:cs="Arial"/>
            <w:sz w:val="22"/>
            <w:szCs w:val="22"/>
          </w:rPr>
          <w:t>=</w:t>
        </w:r>
        <w:r w:rsidR="00C77D67">
          <w:rPr>
            <w:rFonts w:ascii="Arial" w:hAnsi="Arial" w:cs="Arial"/>
            <w:sz w:val="22"/>
            <w:szCs w:val="22"/>
          </w:rPr>
          <w:t> </w:t>
        </w:r>
      </w:ins>
      <w:del w:id="66" w:author="Kevin Chen" w:date="2020-02-25T14:24:00Z">
        <w:r w:rsidRPr="005D7946" w:rsidDel="00C77D67">
          <w:rPr>
            <w:rFonts w:ascii="Arial" w:hAnsi="Arial" w:cs="Arial"/>
            <w:sz w:val="22"/>
            <w:szCs w:val="22"/>
          </w:rPr>
          <w:delText>15,819</w:delText>
        </w:r>
      </w:del>
      <w:ins w:id="67" w:author="Kevin Chen" w:date="2020-02-25T14:34:00Z">
        <w:r w:rsidR="00D65C0D">
          <w:rPr>
            <w:rFonts w:ascii="Arial" w:hAnsi="Arial" w:cs="Arial"/>
            <w:sz w:val="22"/>
            <w:szCs w:val="22"/>
          </w:rPr>
          <w:t>7,805</w:t>
        </w:r>
      </w:ins>
      <w:r w:rsidRPr="005D7946">
        <w:rPr>
          <w:rFonts w:ascii="Arial" w:hAnsi="Arial" w:cs="Arial"/>
          <w:sz w:val="22"/>
          <w:szCs w:val="22"/>
        </w:rPr>
        <w:t>)</w:t>
      </w:r>
      <w:ins w:id="68" w:author="Kevin Chen" w:date="2020-02-25T14:34:00Z">
        <w:r w:rsidR="00F379C0">
          <w:rPr>
            <w:rFonts w:ascii="Arial" w:hAnsi="Arial" w:cs="Arial"/>
            <w:sz w:val="22"/>
            <w:szCs w:val="22"/>
          </w:rPr>
          <w:t>,</w:t>
        </w:r>
      </w:ins>
      <w:r w:rsidRPr="005D7946">
        <w:rPr>
          <w:rFonts w:ascii="Arial" w:hAnsi="Arial" w:cs="Arial"/>
          <w:sz w:val="22"/>
          <w:szCs w:val="22"/>
        </w:rPr>
        <w:t xml:space="preserve"> or the end of</w:t>
      </w:r>
      <w:ins w:id="69" w:author="Kevin Chen" w:date="2020-02-25T14:24:00Z">
        <w:r w:rsidR="00212FA4">
          <w:rPr>
            <w:rFonts w:ascii="Arial" w:hAnsi="Arial" w:cs="Arial"/>
            <w:sz w:val="22"/>
            <w:szCs w:val="22"/>
          </w:rPr>
          <w:t xml:space="preserve">/loss to </w:t>
        </w:r>
      </w:ins>
      <w:del w:id="70" w:author="Kevin Chen" w:date="2020-02-25T14:24:00Z">
        <w:r w:rsidRPr="005D7946" w:rsidDel="00212FA4">
          <w:rPr>
            <w:rFonts w:ascii="Arial" w:hAnsi="Arial" w:cs="Arial"/>
            <w:sz w:val="22"/>
            <w:szCs w:val="22"/>
          </w:rPr>
          <w:delText xml:space="preserve"> administrative </w:delText>
        </w:r>
      </w:del>
      <w:r w:rsidRPr="005D7946">
        <w:rPr>
          <w:rFonts w:ascii="Arial" w:hAnsi="Arial" w:cs="Arial"/>
          <w:sz w:val="22"/>
          <w:szCs w:val="22"/>
        </w:rPr>
        <w:t>follow-up (</w:t>
      </w:r>
      <w:del w:id="71" w:author="Kevin Chen" w:date="2020-02-25T14:34:00Z">
        <w:r w:rsidRPr="005D7946" w:rsidDel="004A3951">
          <w:rPr>
            <w:rFonts w:ascii="Arial" w:hAnsi="Arial" w:cs="Arial"/>
            <w:sz w:val="22"/>
            <w:szCs w:val="22"/>
          </w:rPr>
          <w:delText xml:space="preserve">n </w:delText>
        </w:r>
      </w:del>
      <w:ins w:id="72" w:author="Kevin Chen" w:date="2020-02-25T14:34:00Z">
        <w:r w:rsidR="004A3951" w:rsidRPr="005D7946">
          <w:rPr>
            <w:rFonts w:ascii="Arial" w:hAnsi="Arial" w:cs="Arial"/>
            <w:sz w:val="22"/>
            <w:szCs w:val="22"/>
          </w:rPr>
          <w:t>n</w:t>
        </w:r>
        <w:r w:rsidR="004A3951">
          <w:rPr>
            <w:rFonts w:ascii="Arial" w:hAnsi="Arial" w:cs="Arial"/>
            <w:sz w:val="22"/>
            <w:szCs w:val="22"/>
          </w:rPr>
          <w:t> </w:t>
        </w:r>
      </w:ins>
      <w:del w:id="73" w:author="Kevin Chen" w:date="2020-02-25T14:34:00Z">
        <w:r w:rsidRPr="005D7946" w:rsidDel="004A3951">
          <w:rPr>
            <w:rFonts w:ascii="Arial" w:hAnsi="Arial" w:cs="Arial"/>
            <w:sz w:val="22"/>
            <w:szCs w:val="22"/>
          </w:rPr>
          <w:delText xml:space="preserve">= </w:delText>
        </w:r>
      </w:del>
      <w:ins w:id="74" w:author="Kevin Chen" w:date="2020-02-25T14:34:00Z">
        <w:r w:rsidR="004A3951" w:rsidRPr="005D7946">
          <w:rPr>
            <w:rFonts w:ascii="Arial" w:hAnsi="Arial" w:cs="Arial"/>
            <w:sz w:val="22"/>
            <w:szCs w:val="22"/>
          </w:rPr>
          <w:t>=</w:t>
        </w:r>
        <w:r w:rsidR="004A3951">
          <w:rPr>
            <w:rFonts w:ascii="Arial" w:hAnsi="Arial" w:cs="Arial"/>
            <w:sz w:val="22"/>
            <w:szCs w:val="22"/>
          </w:rPr>
          <w:t> </w:t>
        </w:r>
      </w:ins>
      <w:del w:id="75" w:author="Kevin Chen" w:date="2020-02-25T14:34:00Z">
        <w:r w:rsidRPr="005D7946" w:rsidDel="004A3951">
          <w:rPr>
            <w:rFonts w:ascii="Arial" w:hAnsi="Arial" w:cs="Arial"/>
            <w:sz w:val="22"/>
            <w:szCs w:val="22"/>
          </w:rPr>
          <w:delText>11,036</w:delText>
        </w:r>
      </w:del>
      <w:ins w:id="76" w:author="Kevin Chen" w:date="2020-02-25T14:34:00Z">
        <w:r w:rsidR="004A3951">
          <w:rPr>
            <w:rFonts w:ascii="Arial" w:hAnsi="Arial" w:cs="Arial"/>
            <w:sz w:val="22"/>
            <w:szCs w:val="22"/>
          </w:rPr>
          <w:t>8,214</w:t>
        </w:r>
      </w:ins>
      <w:r w:rsidRPr="005D7946">
        <w:rPr>
          <w:rFonts w:ascii="Arial" w:hAnsi="Arial" w:cs="Arial"/>
          <w:sz w:val="22"/>
          <w:szCs w:val="22"/>
        </w:rPr>
        <w:t xml:space="preserve">). The exposure of interest was </w:t>
      </w:r>
      <w:del w:id="77" w:author="Kevin Chen" w:date="2020-02-25T14:35:00Z">
        <w:r w:rsidRPr="005D7946" w:rsidDel="00865C3E">
          <w:rPr>
            <w:rFonts w:ascii="Arial" w:hAnsi="Arial" w:cs="Arial"/>
            <w:sz w:val="22"/>
            <w:szCs w:val="22"/>
          </w:rPr>
          <w:delText>worker exit before 55 years of age (n = 21,232)</w:delText>
        </w:r>
      </w:del>
      <w:ins w:id="78" w:author="Kevin Chen" w:date="2020-02-25T14:35:00Z">
        <w:r w:rsidR="00865C3E">
          <w:rPr>
            <w:rFonts w:ascii="Arial" w:hAnsi="Arial" w:cs="Arial"/>
            <w:sz w:val="22"/>
            <w:szCs w:val="22"/>
          </w:rPr>
          <w:t xml:space="preserve">age </w:t>
        </w:r>
        <w:r w:rsidR="00BC0B05">
          <w:rPr>
            <w:rFonts w:ascii="Arial" w:hAnsi="Arial" w:cs="Arial"/>
            <w:sz w:val="22"/>
            <w:szCs w:val="22"/>
          </w:rPr>
          <w:t>at worker exit</w:t>
        </w:r>
      </w:ins>
      <w:bookmarkStart w:id="79" w:name="_GoBack"/>
      <w:bookmarkEnd w:id="79"/>
      <w:r w:rsidRPr="005D7946">
        <w:rPr>
          <w:rFonts w:ascii="Arial" w:hAnsi="Arial" w:cs="Arial"/>
          <w:sz w:val="22"/>
          <w:szCs w:val="22"/>
        </w:rPr>
        <w:t>.</w:t>
      </w:r>
    </w:p>
    <w:p w14:paraId="27A4DE75" w14:textId="0DA3C69F" w:rsidR="00ED6563" w:rsidRPr="005D7946" w:rsidRDefault="00ED6563" w:rsidP="00ED6563">
      <w:pPr>
        <w:pStyle w:val="BodyText"/>
        <w:rPr>
          <w:rFonts w:ascii="Arial" w:hAnsi="Arial" w:cs="Arial"/>
          <w:sz w:val="22"/>
          <w:szCs w:val="22"/>
        </w:rPr>
      </w:pPr>
      <w:r w:rsidRPr="005D7946">
        <w:rPr>
          <w:rFonts w:ascii="Arial" w:hAnsi="Arial" w:cs="Arial"/>
          <w:sz w:val="22"/>
          <w:szCs w:val="22"/>
        </w:rPr>
        <w:t>Using both parametric and non-parametric methods of analysis,</w:t>
      </w:r>
      <w:r w:rsidR="00CA441C" w:rsidRPr="005D7946">
        <w:rPr>
          <w:rFonts w:ascii="Arial" w:hAnsi="Arial" w:cs="Arial"/>
          <w:sz w:val="22"/>
          <w:szCs w:val="22"/>
        </w:rPr>
        <w:fldChar w:fldCharType="begin" w:fldLock="1"/>
      </w:r>
      <w:r w:rsidR="00DE669C" w:rsidRPr="005D7946">
        <w:rPr>
          <w:rFonts w:ascii="Arial" w:hAnsi="Arial" w:cs="Arial"/>
          <w:sz w:val="22"/>
          <w:szCs w:val="22"/>
        </w:rPr>
        <w:instrText>ADDIN CSL_CITATION {"citationItems":[{"id":"ITEM-1","itemData":{"author":[{"dropping-particle":"","family":"Kalbfleisch","given":"JD","non-dropping-particle":"","parse-names":false,"suffix":""},{"dropping-particle":"","family":"Prentice","given":"RL","non-dropping-particle":"","parse-names":false,"suffix":""}],"id":"ITEM-1","issued":{"date-parts":[["2002"]]},"publisher":"John Wiley &amp; Sons. Inc.","publisher-place":"Hoboken, New Jersey.","title":"The statistical analysis of failure time data.","type":"book"},"uris":["http://www.mendeley.com/documents/?uuid=48ce01f3-1431-454a-8c42-fcfcfc2c6c30"]},{"id":"ITEM-2","itemData":{"ISBN":"01621459","ISSN":"0162-1459","PMID":"2670170","abstract":"... In this article we propose a novel semiparametric proportional hazards model for the ... likelihood principle and weighting techniques, we derive esti- mation and inference procedures for ... is not possible, and issues of model se- © 1999 American Statistical Association Journal of ... \\n","author":[{"dropping-particle":"","family":"Fine","given":"Jason P","non-dropping-particle":"","parse-names":false,"suffix":""},{"dropping-particle":"","family":"Gray","given":"Robert J","non-dropping-particle":"","parse-names":false,"suffix":""}],"container-title":"Journal of the American Statistical Association","id":"ITEM-2","issue":"May 2015","issued":{"date-parts":[["1999"]]},"page":"496-509","title":"A proportional hazards model for the subdistribution of a competing risk","type":"article-journal","volume":"94"},"uris":["http://www.mendeley.com/documents/?uuid=44aa3181-8480-4457-8e94-092231b4347f"]}],"mendeley":{"formattedCitation":"&lt;sup&gt;3,4&lt;/sup&gt;","plainTextFormattedCitation":"3,4","previouslyFormattedCitation":"&lt;sup&gt;3,4&lt;/sup&gt;"},"properties":{"noteIndex":0},"schema":"https://github.com/citation-style-language/schema/raw/master/csl-citation.json"}</w:instrText>
      </w:r>
      <w:r w:rsidR="00CA441C" w:rsidRPr="005D7946">
        <w:rPr>
          <w:rFonts w:ascii="Arial" w:hAnsi="Arial" w:cs="Arial"/>
          <w:sz w:val="22"/>
          <w:szCs w:val="22"/>
        </w:rPr>
        <w:fldChar w:fldCharType="separate"/>
      </w:r>
      <w:r w:rsidR="00DE669C" w:rsidRPr="005D7946">
        <w:rPr>
          <w:rFonts w:ascii="Arial" w:hAnsi="Arial" w:cs="Arial"/>
          <w:noProof/>
          <w:sz w:val="22"/>
          <w:szCs w:val="22"/>
          <w:vertAlign w:val="superscript"/>
        </w:rPr>
        <w:t>3,4</w:t>
      </w:r>
      <w:r w:rsidR="00CA441C" w:rsidRPr="005D7946">
        <w:rPr>
          <w:rFonts w:ascii="Arial" w:hAnsi="Arial" w:cs="Arial"/>
          <w:sz w:val="22"/>
          <w:szCs w:val="22"/>
        </w:rPr>
        <w:fldChar w:fldCharType="end"/>
      </w:r>
      <w:r w:rsidRPr="005D7946">
        <w:rPr>
          <w:rFonts w:ascii="Arial" w:hAnsi="Arial" w:cs="Arial"/>
          <w:sz w:val="22"/>
          <w:szCs w:val="22"/>
        </w:rPr>
        <w:t xml:space="preserve"> cumulative incidence of suicide was estimated at four different points during follow-up: 1 year, 2 years, 5 years, and 10 years post-worker exit. The difference in cumulative incidence functions between the exposure groups served as the parameter of interest. For each of the follow-up times and across all estimators, employees who left work before the age of 55 had higher cumulative incidence of suicide than employees who left work after the age of 55. This difference did not change meaningfully when cause-specific or sub-distribution hazards were the basis of estimation. Further, the difference did not diminish when accounting for baseline factors such as sex, type of work (assembly, grinding or machining), the total amount of time spent away from work during employment, or the location of the worker within the three plants. A targeted maximum likelihood analysis utilizing bounds to account for the rare event of interest produced slightly diminished, though concordant estimates. </w:t>
      </w:r>
    </w:p>
    <w:p w14:paraId="5F7DF08F" w14:textId="77777777" w:rsidR="00DE669C" w:rsidRPr="005D7946" w:rsidRDefault="00DE669C" w:rsidP="00ED6563">
      <w:pPr>
        <w:pStyle w:val="BodyText"/>
        <w:rPr>
          <w:rFonts w:ascii="Arial" w:hAnsi="Arial" w:cs="Arial"/>
          <w:b/>
          <w:bCs/>
          <w:sz w:val="22"/>
          <w:szCs w:val="22"/>
        </w:rPr>
      </w:pPr>
    </w:p>
    <w:p w14:paraId="5F077323" w14:textId="022EFBC9" w:rsidR="00DE669C" w:rsidRPr="005D7946" w:rsidRDefault="00DE669C" w:rsidP="00ED6563">
      <w:pPr>
        <w:pStyle w:val="BodyText"/>
        <w:rPr>
          <w:rFonts w:ascii="Arial" w:hAnsi="Arial" w:cs="Arial"/>
          <w:b/>
          <w:bCs/>
          <w:sz w:val="22"/>
          <w:szCs w:val="22"/>
        </w:rPr>
      </w:pPr>
      <w:r w:rsidRPr="005D7946">
        <w:rPr>
          <w:rFonts w:ascii="Arial" w:hAnsi="Arial" w:cs="Arial"/>
          <w:b/>
          <w:bCs/>
          <w:sz w:val="22"/>
          <w:szCs w:val="22"/>
        </w:rPr>
        <w:t>References</w:t>
      </w:r>
    </w:p>
    <w:bookmarkEnd w:id="36"/>
    <w:p w14:paraId="7EBA39B8" w14:textId="75D3E8DB" w:rsidR="00DE669C" w:rsidRPr="005D7946" w:rsidRDefault="00CA441C" w:rsidP="00DE669C">
      <w:pPr>
        <w:widowControl w:val="0"/>
        <w:autoSpaceDE w:val="0"/>
        <w:autoSpaceDN w:val="0"/>
        <w:adjustRightInd w:val="0"/>
        <w:spacing w:before="200" w:after="0"/>
        <w:ind w:left="640" w:hanging="640"/>
        <w:rPr>
          <w:rFonts w:ascii="Arial" w:hAnsi="Arial" w:cs="Arial"/>
          <w:noProof/>
          <w:sz w:val="22"/>
        </w:rPr>
      </w:pPr>
      <w:r w:rsidRPr="005D7946">
        <w:rPr>
          <w:rFonts w:ascii="Arial" w:hAnsi="Arial" w:cs="Arial"/>
          <w:sz w:val="22"/>
          <w:szCs w:val="22"/>
        </w:rPr>
        <w:fldChar w:fldCharType="begin" w:fldLock="1"/>
      </w:r>
      <w:r w:rsidRPr="005D7946">
        <w:rPr>
          <w:rFonts w:ascii="Arial" w:hAnsi="Arial" w:cs="Arial"/>
          <w:sz w:val="22"/>
          <w:szCs w:val="22"/>
        </w:rPr>
        <w:instrText xml:space="preserve">ADDIN Mendeley Bibliography CSL_BIBLIOGRAPHY </w:instrText>
      </w:r>
      <w:r w:rsidRPr="005D7946">
        <w:rPr>
          <w:rFonts w:ascii="Arial" w:hAnsi="Arial" w:cs="Arial"/>
          <w:sz w:val="22"/>
          <w:szCs w:val="22"/>
        </w:rPr>
        <w:fldChar w:fldCharType="separate"/>
      </w:r>
      <w:r w:rsidR="00DE669C" w:rsidRPr="005D7946">
        <w:rPr>
          <w:rFonts w:ascii="Arial" w:hAnsi="Arial" w:cs="Arial"/>
          <w:noProof/>
          <w:sz w:val="22"/>
        </w:rPr>
        <w:t>1.</w:t>
      </w:r>
      <w:r w:rsidR="00DE669C" w:rsidRPr="005D7946">
        <w:rPr>
          <w:rFonts w:ascii="Arial" w:hAnsi="Arial" w:cs="Arial"/>
          <w:noProof/>
          <w:sz w:val="22"/>
        </w:rPr>
        <w:tab/>
        <w:t xml:space="preserve">Greenland, S. &amp; Pearl, J. Adjustments and their consequences—collapsibility analysis using graphical models. </w:t>
      </w:r>
      <w:r w:rsidR="00DE669C" w:rsidRPr="005D7946">
        <w:rPr>
          <w:rFonts w:ascii="Arial" w:hAnsi="Arial" w:cs="Arial"/>
          <w:i/>
          <w:iCs/>
          <w:noProof/>
          <w:sz w:val="22"/>
        </w:rPr>
        <w:t>Int. Stat. Rev.</w:t>
      </w:r>
      <w:r w:rsidR="00DE669C" w:rsidRPr="005D7946">
        <w:rPr>
          <w:rFonts w:ascii="Arial" w:hAnsi="Arial" w:cs="Arial"/>
          <w:noProof/>
          <w:sz w:val="22"/>
        </w:rPr>
        <w:t xml:space="preserve"> </w:t>
      </w:r>
      <w:r w:rsidR="00DE669C" w:rsidRPr="005D7946">
        <w:rPr>
          <w:rFonts w:ascii="Arial" w:hAnsi="Arial" w:cs="Arial"/>
          <w:b/>
          <w:bCs/>
          <w:noProof/>
          <w:sz w:val="22"/>
        </w:rPr>
        <w:t>79</w:t>
      </w:r>
      <w:r w:rsidR="00DE669C" w:rsidRPr="005D7946">
        <w:rPr>
          <w:rFonts w:ascii="Arial" w:hAnsi="Arial" w:cs="Arial"/>
          <w:noProof/>
          <w:sz w:val="22"/>
        </w:rPr>
        <w:t>, 401–26 (2011).</w:t>
      </w:r>
    </w:p>
    <w:p w14:paraId="4945463F" w14:textId="77777777" w:rsidR="00DE669C" w:rsidRPr="005D7946" w:rsidRDefault="00DE669C" w:rsidP="00DE669C">
      <w:pPr>
        <w:widowControl w:val="0"/>
        <w:autoSpaceDE w:val="0"/>
        <w:autoSpaceDN w:val="0"/>
        <w:adjustRightInd w:val="0"/>
        <w:spacing w:before="200" w:after="0"/>
        <w:ind w:left="640" w:hanging="640"/>
        <w:rPr>
          <w:rFonts w:ascii="Arial" w:hAnsi="Arial" w:cs="Arial"/>
          <w:noProof/>
          <w:sz w:val="22"/>
        </w:rPr>
      </w:pPr>
      <w:r w:rsidRPr="005D7946">
        <w:rPr>
          <w:rFonts w:ascii="Arial" w:hAnsi="Arial" w:cs="Arial"/>
          <w:noProof/>
          <w:sz w:val="22"/>
        </w:rPr>
        <w:t>2.</w:t>
      </w:r>
      <w:r w:rsidRPr="005D7946">
        <w:rPr>
          <w:rFonts w:ascii="Arial" w:hAnsi="Arial" w:cs="Arial"/>
          <w:noProof/>
          <w:sz w:val="22"/>
        </w:rPr>
        <w:tab/>
        <w:t xml:space="preserve">Eilers, P. &amp; Marx, B. Flexible smoothing with B-splines and penalties. </w:t>
      </w:r>
      <w:r w:rsidRPr="005D7946">
        <w:rPr>
          <w:rFonts w:ascii="Arial" w:hAnsi="Arial" w:cs="Arial"/>
          <w:i/>
          <w:iCs/>
          <w:noProof/>
          <w:sz w:val="22"/>
        </w:rPr>
        <w:t>Stat. Sci.</w:t>
      </w:r>
      <w:r w:rsidRPr="005D7946">
        <w:rPr>
          <w:rFonts w:ascii="Arial" w:hAnsi="Arial" w:cs="Arial"/>
          <w:noProof/>
          <w:sz w:val="22"/>
        </w:rPr>
        <w:t xml:space="preserve"> 89–102 (1996).</w:t>
      </w:r>
    </w:p>
    <w:p w14:paraId="01A4C937" w14:textId="77777777" w:rsidR="00DE669C" w:rsidRPr="005D7946" w:rsidRDefault="00DE669C" w:rsidP="00DE669C">
      <w:pPr>
        <w:widowControl w:val="0"/>
        <w:autoSpaceDE w:val="0"/>
        <w:autoSpaceDN w:val="0"/>
        <w:adjustRightInd w:val="0"/>
        <w:spacing w:before="200" w:after="0"/>
        <w:ind w:left="640" w:hanging="640"/>
        <w:rPr>
          <w:rFonts w:ascii="Arial" w:hAnsi="Arial" w:cs="Arial"/>
          <w:noProof/>
          <w:sz w:val="22"/>
        </w:rPr>
      </w:pPr>
      <w:r w:rsidRPr="005D7946">
        <w:rPr>
          <w:rFonts w:ascii="Arial" w:hAnsi="Arial" w:cs="Arial"/>
          <w:noProof/>
          <w:sz w:val="22"/>
        </w:rPr>
        <w:t>3.</w:t>
      </w:r>
      <w:r w:rsidRPr="005D7946">
        <w:rPr>
          <w:rFonts w:ascii="Arial" w:hAnsi="Arial" w:cs="Arial"/>
          <w:noProof/>
          <w:sz w:val="22"/>
        </w:rPr>
        <w:tab/>
        <w:t xml:space="preserve">Kalbfleisch, J. &amp; Prentice, R. </w:t>
      </w:r>
      <w:r w:rsidRPr="005D7946">
        <w:rPr>
          <w:rFonts w:ascii="Arial" w:hAnsi="Arial" w:cs="Arial"/>
          <w:i/>
          <w:iCs/>
          <w:noProof/>
          <w:sz w:val="22"/>
        </w:rPr>
        <w:t>The statistical analysis of failure time data.</w:t>
      </w:r>
      <w:r w:rsidRPr="005D7946">
        <w:rPr>
          <w:rFonts w:ascii="Arial" w:hAnsi="Arial" w:cs="Arial"/>
          <w:noProof/>
          <w:sz w:val="22"/>
        </w:rPr>
        <w:t xml:space="preserve"> (John Wiley &amp; Sons. Inc., 2002).</w:t>
      </w:r>
    </w:p>
    <w:p w14:paraId="29C7ECCB" w14:textId="77777777" w:rsidR="00DE669C" w:rsidRPr="005D7946" w:rsidRDefault="00DE669C" w:rsidP="00DE669C">
      <w:pPr>
        <w:widowControl w:val="0"/>
        <w:autoSpaceDE w:val="0"/>
        <w:autoSpaceDN w:val="0"/>
        <w:adjustRightInd w:val="0"/>
        <w:spacing w:before="200" w:after="0"/>
        <w:ind w:left="640" w:hanging="640"/>
        <w:rPr>
          <w:rFonts w:ascii="Arial" w:hAnsi="Arial" w:cs="Arial"/>
          <w:noProof/>
          <w:sz w:val="22"/>
        </w:rPr>
      </w:pPr>
      <w:r w:rsidRPr="005D7946">
        <w:rPr>
          <w:rFonts w:ascii="Arial" w:hAnsi="Arial" w:cs="Arial"/>
          <w:noProof/>
          <w:sz w:val="22"/>
        </w:rPr>
        <w:t>4.</w:t>
      </w:r>
      <w:r w:rsidRPr="005D7946">
        <w:rPr>
          <w:rFonts w:ascii="Arial" w:hAnsi="Arial" w:cs="Arial"/>
          <w:noProof/>
          <w:sz w:val="22"/>
        </w:rPr>
        <w:tab/>
        <w:t xml:space="preserve">Fine, J. P. &amp; Gray, R. J. A proportional hazards model for the subdistribution of a competing risk. </w:t>
      </w:r>
      <w:r w:rsidRPr="005D7946">
        <w:rPr>
          <w:rFonts w:ascii="Arial" w:hAnsi="Arial" w:cs="Arial"/>
          <w:i/>
          <w:iCs/>
          <w:noProof/>
          <w:sz w:val="22"/>
        </w:rPr>
        <w:t>J. Am. Stat. Assoc.</w:t>
      </w:r>
      <w:r w:rsidRPr="005D7946">
        <w:rPr>
          <w:rFonts w:ascii="Arial" w:hAnsi="Arial" w:cs="Arial"/>
          <w:noProof/>
          <w:sz w:val="22"/>
        </w:rPr>
        <w:t xml:space="preserve"> </w:t>
      </w:r>
      <w:r w:rsidRPr="005D7946">
        <w:rPr>
          <w:rFonts w:ascii="Arial" w:hAnsi="Arial" w:cs="Arial"/>
          <w:b/>
          <w:bCs/>
          <w:noProof/>
          <w:sz w:val="22"/>
        </w:rPr>
        <w:t>94</w:t>
      </w:r>
      <w:r w:rsidRPr="005D7946">
        <w:rPr>
          <w:rFonts w:ascii="Arial" w:hAnsi="Arial" w:cs="Arial"/>
          <w:noProof/>
          <w:sz w:val="22"/>
        </w:rPr>
        <w:t>, 496–509 (1999).</w:t>
      </w:r>
    </w:p>
    <w:p w14:paraId="7B479129" w14:textId="3504A111" w:rsidR="00FF1771" w:rsidRPr="005D7946" w:rsidRDefault="00CA441C" w:rsidP="00FF1771">
      <w:pPr>
        <w:pStyle w:val="Heading2"/>
        <w:rPr>
          <w:rFonts w:ascii="Arial" w:hAnsi="Arial" w:cs="Arial"/>
          <w:sz w:val="22"/>
          <w:szCs w:val="22"/>
        </w:rPr>
      </w:pPr>
      <w:r w:rsidRPr="005D7946">
        <w:rPr>
          <w:rFonts w:ascii="Arial" w:hAnsi="Arial" w:cs="Arial"/>
          <w:sz w:val="22"/>
          <w:szCs w:val="22"/>
        </w:rPr>
        <w:fldChar w:fldCharType="end"/>
      </w:r>
    </w:p>
    <w:sectPr w:rsidR="00FF1771" w:rsidRPr="005D79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ally Picciotto" w:date="2020-02-14T16:56:00Z" w:initials="SP">
    <w:p w14:paraId="184369F2" w14:textId="01F316F1" w:rsidR="004F0D21" w:rsidRDefault="004F0D21">
      <w:pPr>
        <w:pStyle w:val="CommentText"/>
      </w:pPr>
      <w:r>
        <w:rPr>
          <w:rStyle w:val="CommentReference"/>
        </w:rPr>
        <w:annotationRef/>
      </w:r>
      <w:r>
        <w:t>Potential imminent plant closure is only one cause of depression, and if the plant closes, depression is not a parent of job loss. So I find this kind of unconvincing.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369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B9504" w14:textId="77777777" w:rsidR="009B045B" w:rsidRDefault="009B045B">
      <w:pPr>
        <w:spacing w:after="0"/>
      </w:pPr>
      <w:r>
        <w:separator/>
      </w:r>
    </w:p>
  </w:endnote>
  <w:endnote w:type="continuationSeparator" w:id="0">
    <w:p w14:paraId="42E7ADE1" w14:textId="77777777" w:rsidR="009B045B" w:rsidRDefault="009B0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59FCB" w14:textId="77777777" w:rsidR="009B045B" w:rsidRDefault="009B045B">
      <w:r>
        <w:separator/>
      </w:r>
    </w:p>
  </w:footnote>
  <w:footnote w:type="continuationSeparator" w:id="0">
    <w:p w14:paraId="7A1560C3" w14:textId="77777777" w:rsidR="009B045B" w:rsidRDefault="009B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DAFC8A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7D68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lly Picciotto">
    <w15:presenceInfo w15:providerId="None" w15:userId="Sally Picciotto"/>
  </w15:person>
  <w15:person w15:author="Kevin Chen">
    <w15:presenceInfo w15:providerId="None" w15:userId="Kev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23F0"/>
    <w:rsid w:val="000439E6"/>
    <w:rsid w:val="00070827"/>
    <w:rsid w:val="00074D2B"/>
    <w:rsid w:val="0010719D"/>
    <w:rsid w:val="00111617"/>
    <w:rsid w:val="00126A46"/>
    <w:rsid w:val="00137118"/>
    <w:rsid w:val="00150858"/>
    <w:rsid w:val="001C11A9"/>
    <w:rsid w:val="0020138C"/>
    <w:rsid w:val="00212FA4"/>
    <w:rsid w:val="00226219"/>
    <w:rsid w:val="00251AB6"/>
    <w:rsid w:val="00256910"/>
    <w:rsid w:val="00261F9C"/>
    <w:rsid w:val="00275CDC"/>
    <w:rsid w:val="002762AC"/>
    <w:rsid w:val="002A0DC4"/>
    <w:rsid w:val="002B7A0F"/>
    <w:rsid w:val="002C2725"/>
    <w:rsid w:val="00322BBB"/>
    <w:rsid w:val="00384E0A"/>
    <w:rsid w:val="003A2F99"/>
    <w:rsid w:val="003A66F2"/>
    <w:rsid w:val="003D5B35"/>
    <w:rsid w:val="003E079B"/>
    <w:rsid w:val="003E3F09"/>
    <w:rsid w:val="003F1740"/>
    <w:rsid w:val="00447DD1"/>
    <w:rsid w:val="004A3951"/>
    <w:rsid w:val="004C40E9"/>
    <w:rsid w:val="004E07F1"/>
    <w:rsid w:val="004E29B3"/>
    <w:rsid w:val="004F0D21"/>
    <w:rsid w:val="00522B89"/>
    <w:rsid w:val="005437BE"/>
    <w:rsid w:val="00544F8A"/>
    <w:rsid w:val="00582C88"/>
    <w:rsid w:val="00590D07"/>
    <w:rsid w:val="005D7946"/>
    <w:rsid w:val="0060016F"/>
    <w:rsid w:val="0069645C"/>
    <w:rsid w:val="006C3550"/>
    <w:rsid w:val="006C5D08"/>
    <w:rsid w:val="00747FA6"/>
    <w:rsid w:val="00764A61"/>
    <w:rsid w:val="00784D58"/>
    <w:rsid w:val="007B4068"/>
    <w:rsid w:val="007C2CA6"/>
    <w:rsid w:val="007D5BF3"/>
    <w:rsid w:val="00861DA6"/>
    <w:rsid w:val="00865C3E"/>
    <w:rsid w:val="0087428C"/>
    <w:rsid w:val="00895B77"/>
    <w:rsid w:val="008D1009"/>
    <w:rsid w:val="008D4F22"/>
    <w:rsid w:val="008D58E1"/>
    <w:rsid w:val="008D6863"/>
    <w:rsid w:val="0091266D"/>
    <w:rsid w:val="009513EA"/>
    <w:rsid w:val="00984C97"/>
    <w:rsid w:val="009931A1"/>
    <w:rsid w:val="009B045B"/>
    <w:rsid w:val="009B2B8A"/>
    <w:rsid w:val="009F1C6B"/>
    <w:rsid w:val="00A013B7"/>
    <w:rsid w:val="00A10DBE"/>
    <w:rsid w:val="00A158E6"/>
    <w:rsid w:val="00A25703"/>
    <w:rsid w:val="00A50B42"/>
    <w:rsid w:val="00A53C2F"/>
    <w:rsid w:val="00A61D1B"/>
    <w:rsid w:val="00A64FD9"/>
    <w:rsid w:val="00A763C8"/>
    <w:rsid w:val="00A90D02"/>
    <w:rsid w:val="00AC66AD"/>
    <w:rsid w:val="00AD7703"/>
    <w:rsid w:val="00B057F3"/>
    <w:rsid w:val="00B21529"/>
    <w:rsid w:val="00B41B99"/>
    <w:rsid w:val="00B86B75"/>
    <w:rsid w:val="00BA21A0"/>
    <w:rsid w:val="00BA6CF3"/>
    <w:rsid w:val="00BB2604"/>
    <w:rsid w:val="00BC0B05"/>
    <w:rsid w:val="00BC48D5"/>
    <w:rsid w:val="00C0532F"/>
    <w:rsid w:val="00C11408"/>
    <w:rsid w:val="00C1479A"/>
    <w:rsid w:val="00C30DEB"/>
    <w:rsid w:val="00C36279"/>
    <w:rsid w:val="00C367B7"/>
    <w:rsid w:val="00C77D67"/>
    <w:rsid w:val="00C84D2D"/>
    <w:rsid w:val="00CA441C"/>
    <w:rsid w:val="00CF3DE8"/>
    <w:rsid w:val="00D051D7"/>
    <w:rsid w:val="00D15BC5"/>
    <w:rsid w:val="00D3435E"/>
    <w:rsid w:val="00D42708"/>
    <w:rsid w:val="00D4770F"/>
    <w:rsid w:val="00D53B57"/>
    <w:rsid w:val="00D53B7C"/>
    <w:rsid w:val="00D65C0D"/>
    <w:rsid w:val="00D92BA7"/>
    <w:rsid w:val="00DE669C"/>
    <w:rsid w:val="00E10BC6"/>
    <w:rsid w:val="00E15BCB"/>
    <w:rsid w:val="00E315A3"/>
    <w:rsid w:val="00E43C2C"/>
    <w:rsid w:val="00E531CA"/>
    <w:rsid w:val="00E6341D"/>
    <w:rsid w:val="00E64809"/>
    <w:rsid w:val="00E766B6"/>
    <w:rsid w:val="00E83458"/>
    <w:rsid w:val="00EB5F38"/>
    <w:rsid w:val="00ED6563"/>
    <w:rsid w:val="00F2255C"/>
    <w:rsid w:val="00F379C0"/>
    <w:rsid w:val="00F775DC"/>
    <w:rsid w:val="00F90AC6"/>
    <w:rsid w:val="00FD605D"/>
    <w:rsid w:val="00FD6333"/>
    <w:rsid w:val="00FF177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0145A"/>
  <w15:docId w15:val="{960C7456-D305-402D-BA17-A16EFB26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7428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428C"/>
    <w:rPr>
      <w:rFonts w:ascii="Segoe UI" w:hAnsi="Segoe UI" w:cs="Segoe UI"/>
      <w:sz w:val="18"/>
      <w:szCs w:val="18"/>
    </w:rPr>
  </w:style>
  <w:style w:type="paragraph" w:styleId="Revision">
    <w:name w:val="Revision"/>
    <w:hidden/>
    <w:semiHidden/>
    <w:rsid w:val="006C3550"/>
    <w:pPr>
      <w:spacing w:after="0"/>
    </w:pPr>
  </w:style>
  <w:style w:type="character" w:styleId="CommentReference">
    <w:name w:val="annotation reference"/>
    <w:basedOn w:val="DefaultParagraphFont"/>
    <w:semiHidden/>
    <w:unhideWhenUsed/>
    <w:rsid w:val="004F0D21"/>
    <w:rPr>
      <w:sz w:val="16"/>
      <w:szCs w:val="16"/>
    </w:rPr>
  </w:style>
  <w:style w:type="paragraph" w:styleId="CommentText">
    <w:name w:val="annotation text"/>
    <w:basedOn w:val="Normal"/>
    <w:link w:val="CommentTextChar"/>
    <w:semiHidden/>
    <w:unhideWhenUsed/>
    <w:rsid w:val="004F0D21"/>
    <w:rPr>
      <w:sz w:val="20"/>
      <w:szCs w:val="20"/>
    </w:rPr>
  </w:style>
  <w:style w:type="character" w:customStyle="1" w:styleId="CommentTextChar">
    <w:name w:val="Comment Text Char"/>
    <w:basedOn w:val="DefaultParagraphFont"/>
    <w:link w:val="CommentText"/>
    <w:semiHidden/>
    <w:rsid w:val="004F0D21"/>
    <w:rPr>
      <w:sz w:val="20"/>
      <w:szCs w:val="20"/>
    </w:rPr>
  </w:style>
  <w:style w:type="paragraph" w:styleId="CommentSubject">
    <w:name w:val="annotation subject"/>
    <w:basedOn w:val="CommentText"/>
    <w:next w:val="CommentText"/>
    <w:link w:val="CommentSubjectChar"/>
    <w:semiHidden/>
    <w:unhideWhenUsed/>
    <w:rsid w:val="004F0D21"/>
    <w:rPr>
      <w:b/>
      <w:bCs/>
    </w:rPr>
  </w:style>
  <w:style w:type="character" w:customStyle="1" w:styleId="CommentSubjectChar">
    <w:name w:val="Comment Subject Char"/>
    <w:basedOn w:val="CommentTextChar"/>
    <w:link w:val="CommentSubject"/>
    <w:semiHidden/>
    <w:rsid w:val="004F0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00787-2666-406A-897B-7E66EBFA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UAW-GM Cohort Study</vt:lpstr>
    </vt:vector>
  </TitlesOfParts>
  <Company>UC Berkeley</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UAW-GM Cohort Study</dc:title>
  <dc:creator>Ellen Eisen</dc:creator>
  <cp:keywords/>
  <cp:lastModifiedBy>Kevin Chen</cp:lastModifiedBy>
  <cp:revision>24</cp:revision>
  <dcterms:created xsi:type="dcterms:W3CDTF">2020-02-18T19:13:00Z</dcterms:created>
  <dcterms:modified xsi:type="dcterms:W3CDTF">2020-02-25T22:35:00Z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./../../references/gm.bib</vt:lpwstr>
  </property>
  <property fmtid="{D5CDD505-2E9C-101B-9397-08002B2CF9AE}" pid="3" name="csl">
    <vt:lpwstr>C:/Users/kevchen/Documents/HeadRs/AMA.csl</vt:lpwstr>
  </property>
  <property fmtid="{D5CDD505-2E9C-101B-9397-08002B2CF9AE}" pid="4" name="date">
    <vt:lpwstr/>
  </property>
  <property fmtid="{D5CDD505-2E9C-101B-9397-08002B2CF9AE}" pid="5" name="fontsize">
    <vt:lpwstr>10pt</vt:lpwstr>
  </property>
  <property fmtid="{D5CDD505-2E9C-101B-9397-08002B2CF9AE}" pid="6" name="geometry">
    <vt:lpwstr>margin=2cm</vt:lpwstr>
  </property>
  <property fmtid="{D5CDD505-2E9C-101B-9397-08002B2CF9AE}" pid="7" name="output">
    <vt:lpwstr>word_document</vt:lpwstr>
  </property>
  <property fmtid="{D5CDD505-2E9C-101B-9397-08002B2CF9AE}" pid="8" name="subtitle">
    <vt:lpwstr>Online-only Content</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http://www.zotero.org/styles/harvard1</vt:lpwstr>
  </property>
  <property fmtid="{D5CDD505-2E9C-101B-9397-08002B2CF9AE}" pid="20" name="Mendeley Recent Style Name 5_1">
    <vt:lpwstr>Harvard reference format 1 (deprecated)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b486c1af-9e13-32ee-a50a-228c540c5663</vt:lpwstr>
  </property>
  <property fmtid="{D5CDD505-2E9C-101B-9397-08002B2CF9AE}" pid="31" name="Mendeley Citation Style_1">
    <vt:lpwstr>http://www.zotero.org/styles/nature</vt:lpwstr>
  </property>
</Properties>
</file>